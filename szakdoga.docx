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52A44F92" w14:textId="77777777" w:rsidR="007C5DF4" w:rsidRPr="00BC22DE" w:rsidRDefault="007C5DF4">
      <w:pPr>
        <w:jc w:val="center"/>
        <w:rPr>
          <w:rFonts w:cs="Times New Roman"/>
        </w:rPr>
      </w:pPr>
      <w:r w:rsidRPr="00BC22DE">
        <w:rPr>
          <w:rFonts w:cs="Times New Roman"/>
          <w:color w:val="800000"/>
        </w:rPr>
        <w:t>[Külső fekete borítólap</w:t>
      </w:r>
      <w:r w:rsidRPr="00BC22DE">
        <w:rPr>
          <w:rFonts w:eastAsia="Times New Roman" w:cs="Times New Roman"/>
          <w:color w:val="800000"/>
        </w:rPr>
        <w:t xml:space="preserve"> </w:t>
      </w:r>
      <w:r w:rsidRPr="00BC22DE">
        <w:rPr>
          <w:rFonts w:cs="Times New Roman"/>
          <w:color w:val="800000"/>
        </w:rPr>
        <w:t>formátuma]</w:t>
      </w:r>
    </w:p>
    <w:p w14:paraId="048D717B" w14:textId="77777777" w:rsidR="007C5DF4" w:rsidRPr="00BC22DE" w:rsidRDefault="007C5DF4">
      <w:pPr>
        <w:rPr>
          <w:rFonts w:cs="Times New Roman"/>
        </w:rPr>
      </w:pPr>
    </w:p>
    <w:p w14:paraId="41471C34" w14:textId="77777777" w:rsidR="007C5DF4" w:rsidRPr="00BC22DE" w:rsidRDefault="007C5DF4">
      <w:pPr>
        <w:jc w:val="center"/>
        <w:rPr>
          <w:rFonts w:cs="Times New Roman"/>
          <w:sz w:val="36"/>
          <w:szCs w:val="36"/>
        </w:rPr>
      </w:pPr>
      <w:r w:rsidRPr="00BC22DE">
        <w:rPr>
          <w:rFonts w:cs="Times New Roman"/>
          <w:sz w:val="36"/>
          <w:szCs w:val="36"/>
        </w:rPr>
        <w:t>Széchenyi</w:t>
      </w:r>
      <w:r w:rsidRPr="00BC22DE">
        <w:rPr>
          <w:rFonts w:eastAsia="Arial" w:cs="Times New Roman"/>
          <w:sz w:val="36"/>
          <w:szCs w:val="36"/>
        </w:rPr>
        <w:t xml:space="preserve"> </w:t>
      </w:r>
      <w:r w:rsidRPr="00BC22DE">
        <w:rPr>
          <w:rFonts w:cs="Times New Roman"/>
          <w:sz w:val="36"/>
          <w:szCs w:val="36"/>
        </w:rPr>
        <w:t>István</w:t>
      </w:r>
      <w:r w:rsidRPr="00BC22DE">
        <w:rPr>
          <w:rFonts w:eastAsia="Arial" w:cs="Times New Roman"/>
          <w:sz w:val="36"/>
          <w:szCs w:val="36"/>
        </w:rPr>
        <w:t xml:space="preserve"> </w:t>
      </w:r>
      <w:r w:rsidRPr="00BC22DE">
        <w:rPr>
          <w:rFonts w:cs="Times New Roman"/>
          <w:sz w:val="36"/>
          <w:szCs w:val="36"/>
        </w:rPr>
        <w:t>Egyetem</w:t>
      </w:r>
    </w:p>
    <w:p w14:paraId="6011CA49" w14:textId="77777777" w:rsidR="007C5DF4" w:rsidRPr="00BC22DE" w:rsidRDefault="00DF651E">
      <w:pPr>
        <w:jc w:val="center"/>
        <w:rPr>
          <w:rFonts w:cs="Times New Roman"/>
          <w:sz w:val="36"/>
          <w:szCs w:val="36"/>
        </w:rPr>
      </w:pPr>
      <w:r w:rsidRPr="00BC22DE">
        <w:rPr>
          <w:rFonts w:cs="Times New Roman"/>
          <w:sz w:val="36"/>
          <w:szCs w:val="36"/>
        </w:rPr>
        <w:t>Gépészmérnöki, Informatikai és Villamosmérnöki Kar</w:t>
      </w:r>
    </w:p>
    <w:p w14:paraId="258A32BB" w14:textId="77777777" w:rsidR="00C44965" w:rsidRPr="00BC22DE" w:rsidRDefault="00C44965">
      <w:pPr>
        <w:jc w:val="center"/>
        <w:rPr>
          <w:rFonts w:cs="Times New Roman"/>
          <w:b/>
          <w:bCs/>
          <w:sz w:val="52"/>
          <w:szCs w:val="52"/>
        </w:rPr>
      </w:pPr>
      <w:r w:rsidRPr="00BC22DE">
        <w:rPr>
          <w:rFonts w:cs="Times New Roman"/>
          <w:sz w:val="36"/>
          <w:szCs w:val="36"/>
        </w:rPr>
        <w:t>Informatika Tanszék</w:t>
      </w:r>
    </w:p>
    <w:p w14:paraId="41C8EC1A" w14:textId="77777777" w:rsidR="007C5DF4" w:rsidRPr="00BC22DE" w:rsidRDefault="007C5DF4">
      <w:pPr>
        <w:spacing w:before="2268"/>
        <w:jc w:val="center"/>
        <w:rPr>
          <w:rFonts w:cs="Times New Roman"/>
          <w:b/>
          <w:bCs/>
          <w:color w:val="800000"/>
          <w:sz w:val="44"/>
          <w:szCs w:val="44"/>
        </w:rPr>
      </w:pPr>
      <w:r w:rsidRPr="00BC22DE">
        <w:rPr>
          <w:rFonts w:cs="Times New Roman"/>
          <w:b/>
          <w:bCs/>
          <w:sz w:val="52"/>
          <w:szCs w:val="52"/>
        </w:rPr>
        <w:t>SZAKDOLGOZAT</w:t>
      </w:r>
    </w:p>
    <w:p w14:paraId="541675D0" w14:textId="77777777" w:rsidR="007C5DF4" w:rsidRPr="00BC22DE" w:rsidRDefault="00224A9C">
      <w:pPr>
        <w:spacing w:before="2835"/>
        <w:jc w:val="center"/>
        <w:rPr>
          <w:rFonts w:cs="Times New Roman"/>
          <w:b/>
          <w:color w:val="auto"/>
          <w:sz w:val="32"/>
          <w:szCs w:val="32"/>
        </w:rPr>
      </w:pPr>
      <w:r w:rsidRPr="00BC22DE">
        <w:rPr>
          <w:rFonts w:cs="Times New Roman"/>
          <w:b/>
          <w:bCs/>
          <w:color w:val="auto"/>
          <w:sz w:val="44"/>
          <w:szCs w:val="44"/>
        </w:rPr>
        <w:t>Herenkovics András</w:t>
      </w:r>
    </w:p>
    <w:p w14:paraId="7CB29AA1" w14:textId="77777777" w:rsidR="007C5DF4" w:rsidRPr="00BC22DE" w:rsidRDefault="00C44965">
      <w:pPr>
        <w:spacing w:line="252" w:lineRule="auto"/>
        <w:jc w:val="center"/>
        <w:rPr>
          <w:rFonts w:cs="Times New Roman"/>
          <w:color w:val="auto"/>
          <w:sz w:val="36"/>
          <w:szCs w:val="36"/>
        </w:rPr>
      </w:pPr>
      <w:r w:rsidRPr="00BC22DE">
        <w:rPr>
          <w:rFonts w:eastAsia="Times New Roman" w:cs="Times New Roman"/>
          <w:b/>
          <w:color w:val="auto"/>
          <w:sz w:val="32"/>
          <w:szCs w:val="32"/>
        </w:rPr>
        <w:t>Mérnök Informatikus</w:t>
      </w:r>
      <w:r w:rsidR="007C5DF4" w:rsidRPr="00BC22DE">
        <w:rPr>
          <w:rFonts w:eastAsia="Times New Roman" w:cs="Times New Roman"/>
          <w:b/>
          <w:color w:val="auto"/>
          <w:sz w:val="32"/>
          <w:szCs w:val="32"/>
        </w:rPr>
        <w:t xml:space="preserve"> B</w:t>
      </w:r>
      <w:r w:rsidR="007C5DF4" w:rsidRPr="00BC22DE">
        <w:rPr>
          <w:rFonts w:cs="Times New Roman"/>
          <w:b/>
          <w:color w:val="auto"/>
          <w:sz w:val="32"/>
          <w:szCs w:val="32"/>
        </w:rPr>
        <w:t>Sc</w:t>
      </w:r>
      <w:r w:rsidR="007C5DF4" w:rsidRPr="00BC22DE">
        <w:rPr>
          <w:rFonts w:eastAsia="Times New Roman" w:cs="Times New Roman"/>
          <w:b/>
          <w:color w:val="auto"/>
          <w:sz w:val="32"/>
          <w:szCs w:val="32"/>
        </w:rPr>
        <w:t xml:space="preserve"> </w:t>
      </w:r>
      <w:r w:rsidR="00224A9C" w:rsidRPr="00BC22DE">
        <w:rPr>
          <w:rFonts w:cs="Times New Roman"/>
          <w:b/>
          <w:color w:val="auto"/>
          <w:sz w:val="32"/>
          <w:szCs w:val="32"/>
        </w:rPr>
        <w:t>szak</w:t>
      </w:r>
    </w:p>
    <w:p w14:paraId="6AE30C2B" w14:textId="77777777" w:rsidR="007C5DF4" w:rsidRPr="00BC22DE" w:rsidRDefault="007C5DF4">
      <w:pPr>
        <w:spacing w:before="3402"/>
        <w:jc w:val="center"/>
        <w:rPr>
          <w:rFonts w:cs="Times New Roman"/>
          <w:color w:val="800000"/>
          <w:sz w:val="36"/>
          <w:szCs w:val="36"/>
        </w:rPr>
      </w:pPr>
      <w:r w:rsidRPr="00BC22DE">
        <w:rPr>
          <w:rFonts w:cs="Times New Roman"/>
          <w:color w:val="800000"/>
          <w:sz w:val="36"/>
          <w:szCs w:val="36"/>
        </w:rPr>
        <w:t>[</w:t>
      </w:r>
      <w:r w:rsidR="00F35146">
        <w:rPr>
          <w:rFonts w:cs="Times New Roman"/>
          <w:color w:val="800000"/>
          <w:sz w:val="36"/>
          <w:szCs w:val="36"/>
        </w:rPr>
        <w:t>2018</w:t>
      </w:r>
      <w:r w:rsidRPr="00BC22DE">
        <w:rPr>
          <w:rFonts w:cs="Times New Roman"/>
          <w:color w:val="800000"/>
          <w:sz w:val="36"/>
          <w:szCs w:val="36"/>
        </w:rPr>
        <w:t>]</w:t>
      </w:r>
    </w:p>
    <w:p w14:paraId="2356CD3A" w14:textId="77777777" w:rsidR="007C5DF4" w:rsidRPr="00BC22DE" w:rsidRDefault="007C5DF4">
      <w:pPr>
        <w:jc w:val="center"/>
        <w:rPr>
          <w:rFonts w:cs="Times New Roman"/>
          <w:color w:val="800000"/>
          <w:sz w:val="36"/>
          <w:szCs w:val="36"/>
        </w:rPr>
      </w:pPr>
    </w:p>
    <w:tbl>
      <w:tblPr>
        <w:tblW w:w="0" w:type="auto"/>
        <w:tblInd w:w="39" w:type="dxa"/>
        <w:tblLayout w:type="fixed"/>
        <w:tblCellMar>
          <w:top w:w="55" w:type="dxa"/>
          <w:left w:w="42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74"/>
      </w:tblGrid>
      <w:tr w:rsidR="007C5DF4" w:rsidRPr="00BC22DE" w14:paraId="682D7F49" w14:textId="77777777">
        <w:tc>
          <w:tcPr>
            <w:tcW w:w="96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540BEA6F" w14:textId="77777777" w:rsidR="007C5DF4" w:rsidRPr="00BC22DE" w:rsidRDefault="007C5DF4" w:rsidP="00F35146">
            <w:pPr>
              <w:rPr>
                <w:rFonts w:cs="Times New Roman"/>
              </w:rPr>
            </w:pPr>
            <w:r w:rsidRPr="00BC22DE">
              <w:rPr>
                <w:rFonts w:cs="Times New Roman"/>
                <w:color w:val="800000"/>
                <w:sz w:val="36"/>
                <w:szCs w:val="36"/>
              </w:rPr>
              <w:t>[Gerincen:]</w:t>
            </w:r>
            <w:r w:rsidRPr="00BC22DE">
              <w:rPr>
                <w:rFonts w:eastAsia="Arial" w:cs="Times New Roman"/>
                <w:color w:val="800000"/>
                <w:sz w:val="36"/>
                <w:szCs w:val="36"/>
              </w:rPr>
              <w:t xml:space="preserve"> </w:t>
            </w:r>
            <w:r w:rsidR="00F35146">
              <w:rPr>
                <w:rFonts w:cs="Times New Roman"/>
                <w:color w:val="800000"/>
                <w:sz w:val="36"/>
                <w:szCs w:val="36"/>
              </w:rPr>
              <w:t>Herenkovics András</w:t>
            </w:r>
            <w:r w:rsidRPr="00BC22DE">
              <w:rPr>
                <w:rFonts w:cs="Times New Roman"/>
                <w:color w:val="800000"/>
                <w:sz w:val="36"/>
                <w:szCs w:val="36"/>
              </w:rPr>
              <w:t>,</w:t>
            </w:r>
            <w:r w:rsidRPr="00BC22DE">
              <w:rPr>
                <w:rFonts w:eastAsia="Arial" w:cs="Times New Roman"/>
                <w:color w:val="800000"/>
                <w:sz w:val="36"/>
                <w:szCs w:val="36"/>
              </w:rPr>
              <w:t xml:space="preserve"> </w:t>
            </w:r>
            <w:r w:rsidR="00F35146">
              <w:rPr>
                <w:rFonts w:cs="Times New Roman"/>
                <w:color w:val="800000"/>
                <w:sz w:val="36"/>
                <w:szCs w:val="36"/>
              </w:rPr>
              <w:t>2018</w:t>
            </w:r>
          </w:p>
        </w:tc>
      </w:tr>
    </w:tbl>
    <w:p w14:paraId="347900FE" w14:textId="77777777" w:rsidR="007C5DF4" w:rsidRPr="00BC22DE" w:rsidRDefault="00224A9C" w:rsidP="00C44965">
      <w:pPr>
        <w:pageBreakBefore/>
        <w:tabs>
          <w:tab w:val="right" w:pos="9645"/>
        </w:tabs>
        <w:jc w:val="right"/>
        <w:rPr>
          <w:rFonts w:eastAsia="Times New Roman" w:cs="Times New Roman"/>
          <w:color w:val="800000"/>
        </w:rPr>
      </w:pPr>
      <w:r w:rsidRPr="00BC22DE">
        <w:rPr>
          <w:rFonts w:cs="Times New Roman"/>
          <w:noProof/>
          <w:lang w:eastAsia="hu-HU" w:bidi="ar-SA"/>
        </w:rPr>
        <w:lastRenderedPageBreak/>
        <mc:AlternateContent>
          <mc:Choice Requires="wpg">
            <w:drawing>
              <wp:anchor distT="0" distB="0" distL="114300" distR="114300" simplePos="0" relativeHeight="251556352" behindDoc="1" locked="0" layoutInCell="1" allowOverlap="1" wp14:anchorId="500E2875" wp14:editId="7C7704BD">
                <wp:simplePos x="0" y="0"/>
                <wp:positionH relativeFrom="column">
                  <wp:posOffset>10160</wp:posOffset>
                </wp:positionH>
                <wp:positionV relativeFrom="paragraph">
                  <wp:posOffset>86360</wp:posOffset>
                </wp:positionV>
                <wp:extent cx="5561330" cy="885190"/>
                <wp:effectExtent l="4445" t="635" r="0" b="0"/>
                <wp:wrapNone/>
                <wp:docPr id="1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61330" cy="885190"/>
                          <a:chOff x="1717" y="1654"/>
                          <a:chExt cx="8758" cy="1394"/>
                        </a:xfrm>
                      </wpg:grpSpPr>
                      <pic:pic xmlns:pic="http://schemas.openxmlformats.org/drawingml/2006/picture">
                        <pic:nvPicPr>
                          <pic:cNvPr id="2" name="Picture 2" descr="Macintosh HD:Users:janoskovacs:Documents:TANSZÉK:Arculat:logo6_1_k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15" y="1654"/>
                            <a:ext cx="1260" cy="13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Picture 7" descr="SZE_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40" t="7764" r="114" b="486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17" y="1654"/>
                            <a:ext cx="4797" cy="13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84A048" id="Group 9" o:spid="_x0000_s1026" style="position:absolute;margin-left:.8pt;margin-top:6.8pt;width:437.9pt;height:69.7pt;z-index:-251760128" coordorigin="1717,1654" coordsize="8758,139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alt="Macintosh HD:Users:janoskovacs:Documents:TANSZÉK:Arculat:logo6_1_k.jpg" style="position:absolute;left:9215;top:1654;width:1260;height:13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">
                  <v:imagedata r:id="rId10" o:title="logo6_1_k"/>
                </v:shape>
                <v:shape id="Picture 7" o:spid="_x0000_s1028" type="#_x0000_t75" alt="SZE_logo" style="position:absolute;left:1717;top:1654;width:4797;height:13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">
                  <v:imagedata r:id="rId11" o:title="SZE_logo" croptop="5088f" cropbottom="3191f" cropleft="1140f" cropright="75f"/>
                </v:shape>
              </v:group>
            </w:pict>
          </mc:Fallback>
        </mc:AlternateContent>
      </w:r>
    </w:p>
    <w:p w14:paraId="2127D236" w14:textId="77777777" w:rsidR="007C5DF4" w:rsidRPr="00BC22DE" w:rsidRDefault="007C5DF4">
      <w:pPr>
        <w:tabs>
          <w:tab w:val="right" w:pos="9645"/>
        </w:tabs>
        <w:jc w:val="both"/>
        <w:rPr>
          <w:rFonts w:cs="Times New Roman"/>
          <w:color w:val="800000"/>
        </w:rPr>
      </w:pPr>
      <w:r w:rsidRPr="00BC22DE">
        <w:rPr>
          <w:rFonts w:eastAsia="Times New Roman" w:cs="Times New Roman"/>
          <w:color w:val="800000"/>
        </w:rPr>
        <w:tab/>
      </w:r>
    </w:p>
    <w:p w14:paraId="0FB83577" w14:textId="77777777" w:rsidR="007C5DF4" w:rsidRPr="00BC22DE" w:rsidRDefault="007C5DF4">
      <w:pPr>
        <w:tabs>
          <w:tab w:val="right" w:pos="9645"/>
        </w:tabs>
        <w:jc w:val="both"/>
        <w:rPr>
          <w:rFonts w:cs="Times New Roman"/>
        </w:rPr>
      </w:pPr>
    </w:p>
    <w:p w14:paraId="28E7D386" w14:textId="77777777" w:rsidR="00740B83" w:rsidRPr="00BC22DE" w:rsidRDefault="00740B83" w:rsidP="00246093">
      <w:pPr>
        <w:spacing w:before="215"/>
        <w:jc w:val="center"/>
        <w:rPr>
          <w:rFonts w:eastAsia="Arial" w:cs="Times New Roman"/>
          <w:b/>
          <w:bCs/>
          <w:color w:val="000000"/>
          <w:sz w:val="52"/>
          <w:szCs w:val="52"/>
        </w:rPr>
      </w:pPr>
    </w:p>
    <w:p w14:paraId="60AA857B" w14:textId="77777777" w:rsidR="007C5DF4" w:rsidRPr="00BC22DE" w:rsidRDefault="007C5DF4">
      <w:pPr>
        <w:spacing w:before="2835"/>
        <w:jc w:val="center"/>
        <w:rPr>
          <w:rFonts w:cs="Times New Roman"/>
          <w:b/>
          <w:sz w:val="52"/>
          <w:szCs w:val="52"/>
        </w:rPr>
      </w:pPr>
      <w:r w:rsidRPr="00BC22DE">
        <w:rPr>
          <w:rFonts w:eastAsia="Arial" w:cs="Times New Roman"/>
          <w:b/>
          <w:bCs/>
          <w:color w:val="000000"/>
          <w:sz w:val="52"/>
          <w:szCs w:val="52"/>
        </w:rPr>
        <w:t>SZAKDOLGOZ</w:t>
      </w:r>
      <w:bookmarkStart w:id="0" w:name="__DdeLink__791_2003406677"/>
      <w:bookmarkEnd w:id="0"/>
      <w:r w:rsidRPr="00BC22DE">
        <w:rPr>
          <w:rFonts w:eastAsia="Arial" w:cs="Times New Roman"/>
          <w:b/>
          <w:bCs/>
          <w:color w:val="000000"/>
          <w:sz w:val="52"/>
          <w:szCs w:val="52"/>
        </w:rPr>
        <w:t>AT</w:t>
      </w:r>
    </w:p>
    <w:p w14:paraId="08CFBCAB" w14:textId="77777777" w:rsidR="007C5DF4" w:rsidRPr="00BC22DE" w:rsidRDefault="008B1986">
      <w:pPr>
        <w:spacing w:before="1080" w:line="252" w:lineRule="auto"/>
        <w:jc w:val="center"/>
        <w:rPr>
          <w:rFonts w:cs="Times New Roman"/>
          <w:b/>
          <w:sz w:val="52"/>
          <w:szCs w:val="52"/>
        </w:rPr>
      </w:pPr>
      <w:r w:rsidRPr="00BC22DE">
        <w:rPr>
          <w:rFonts w:cs="Times New Roman"/>
          <w:b/>
          <w:sz w:val="52"/>
          <w:szCs w:val="52"/>
        </w:rPr>
        <w:t>Csomagok kiszállításának optimalizálása</w:t>
      </w:r>
    </w:p>
    <w:p w14:paraId="24859EB3" w14:textId="77777777" w:rsidR="007C5DF4" w:rsidRPr="00BC22DE" w:rsidRDefault="008B1986">
      <w:pPr>
        <w:spacing w:before="1080" w:line="252" w:lineRule="auto"/>
        <w:jc w:val="center"/>
        <w:rPr>
          <w:rFonts w:cs="Times New Roman"/>
          <w:b/>
          <w:sz w:val="44"/>
          <w:szCs w:val="44"/>
        </w:rPr>
      </w:pPr>
      <w:r w:rsidRPr="00BC22DE">
        <w:rPr>
          <w:rFonts w:cs="Times New Roman"/>
          <w:b/>
          <w:sz w:val="44"/>
          <w:szCs w:val="44"/>
        </w:rPr>
        <w:t>Herenkovics András</w:t>
      </w:r>
    </w:p>
    <w:p w14:paraId="352603CF" w14:textId="77777777" w:rsidR="007C5DF4" w:rsidRPr="00BC22DE" w:rsidRDefault="007C5DF4">
      <w:pPr>
        <w:spacing w:before="1080" w:line="252" w:lineRule="auto"/>
        <w:jc w:val="center"/>
        <w:rPr>
          <w:rFonts w:cs="Times New Roman"/>
          <w:b/>
          <w:sz w:val="44"/>
          <w:szCs w:val="44"/>
        </w:rPr>
      </w:pPr>
    </w:p>
    <w:p w14:paraId="0E6CDA51" w14:textId="77777777" w:rsidR="007C5DF4" w:rsidRPr="00BC22DE" w:rsidRDefault="00C44965">
      <w:pPr>
        <w:spacing w:line="252" w:lineRule="auto"/>
        <w:jc w:val="center"/>
        <w:rPr>
          <w:rFonts w:cs="Times New Roman"/>
          <w:b/>
          <w:color w:val="auto"/>
          <w:sz w:val="32"/>
          <w:szCs w:val="32"/>
        </w:rPr>
      </w:pPr>
      <w:r w:rsidRPr="00BC22DE">
        <w:rPr>
          <w:rFonts w:eastAsia="Times New Roman" w:cs="Times New Roman"/>
          <w:b/>
          <w:color w:val="auto"/>
          <w:sz w:val="32"/>
          <w:szCs w:val="32"/>
        </w:rPr>
        <w:t>Mérnök Informatikus</w:t>
      </w:r>
      <w:r w:rsidR="007C5DF4" w:rsidRPr="00BC22DE">
        <w:rPr>
          <w:rFonts w:eastAsia="Times New Roman" w:cs="Times New Roman"/>
          <w:b/>
          <w:color w:val="auto"/>
          <w:sz w:val="32"/>
          <w:szCs w:val="32"/>
        </w:rPr>
        <w:t xml:space="preserve"> B</w:t>
      </w:r>
      <w:r w:rsidR="007C5DF4" w:rsidRPr="00BC22DE">
        <w:rPr>
          <w:rFonts w:cs="Times New Roman"/>
          <w:b/>
          <w:color w:val="auto"/>
          <w:sz w:val="32"/>
          <w:szCs w:val="32"/>
        </w:rPr>
        <w:t>Sc</w:t>
      </w:r>
      <w:r w:rsidR="007C5DF4" w:rsidRPr="00BC22DE">
        <w:rPr>
          <w:rFonts w:eastAsia="Times New Roman" w:cs="Times New Roman"/>
          <w:b/>
          <w:color w:val="auto"/>
          <w:sz w:val="32"/>
          <w:szCs w:val="32"/>
        </w:rPr>
        <w:t xml:space="preserve"> </w:t>
      </w:r>
      <w:r w:rsidR="008B1986" w:rsidRPr="00BC22DE">
        <w:rPr>
          <w:rFonts w:cs="Times New Roman"/>
          <w:b/>
          <w:color w:val="auto"/>
          <w:sz w:val="32"/>
          <w:szCs w:val="32"/>
        </w:rPr>
        <w:t>szak</w:t>
      </w:r>
    </w:p>
    <w:p w14:paraId="01001F29" w14:textId="77777777" w:rsidR="007C5DF4" w:rsidRPr="00BC22DE" w:rsidRDefault="00DA20FD">
      <w:pPr>
        <w:spacing w:before="1701" w:line="252" w:lineRule="auto"/>
        <w:jc w:val="center"/>
        <w:rPr>
          <w:rFonts w:cs="Times New Roman"/>
        </w:rPr>
      </w:pPr>
      <w:r w:rsidRPr="00091B77">
        <w:rPr>
          <w:rFonts w:cs="Times New Roman"/>
          <w:b/>
          <w:color w:val="auto"/>
          <w:sz w:val="32"/>
          <w:szCs w:val="44"/>
        </w:rPr>
        <w:t>2019</w:t>
      </w:r>
    </w:p>
    <w:p w14:paraId="7CB8112D" w14:textId="77777777" w:rsidR="007C5DF4" w:rsidRPr="00BC22DE" w:rsidRDefault="007C5DF4">
      <w:pPr>
        <w:pStyle w:val="Cmsor1"/>
        <w:numPr>
          <w:ilvl w:val="0"/>
          <w:numId w:val="3"/>
        </w:numPr>
        <w:jc w:val="center"/>
        <w:rPr>
          <w:rFonts w:cs="Times New Roman"/>
          <w:color w:val="000000"/>
        </w:rPr>
      </w:pPr>
      <w:r w:rsidRPr="00BC22DE">
        <w:rPr>
          <w:rFonts w:cs="Times New Roman"/>
        </w:rPr>
        <w:lastRenderedPageBreak/>
        <w:t>Nyilatkozat</w:t>
      </w:r>
    </w:p>
    <w:p w14:paraId="3C77EEC6" w14:textId="77777777" w:rsidR="007C5DF4" w:rsidRPr="00BC22DE" w:rsidRDefault="007C5DF4">
      <w:pPr>
        <w:pStyle w:val="Nyilatkozat"/>
        <w:rPr>
          <w:rFonts w:cs="Times New Roman"/>
          <w:color w:val="000000"/>
        </w:rPr>
      </w:pPr>
      <w:r w:rsidRPr="00BC22DE">
        <w:rPr>
          <w:rFonts w:cs="Times New Roman"/>
          <w:color w:val="000000"/>
        </w:rPr>
        <w:t>Alulírott,</w:t>
      </w:r>
      <w:r w:rsidRPr="00BC22DE">
        <w:rPr>
          <w:rFonts w:eastAsia="Times New Roman" w:cs="Times New Roman"/>
          <w:color w:val="000000"/>
        </w:rPr>
        <w:t xml:space="preserve"> </w:t>
      </w:r>
      <w:r w:rsidR="008B1986" w:rsidRPr="00BC22DE">
        <w:rPr>
          <w:rFonts w:eastAsia="Times New Roman" w:cs="Times New Roman"/>
          <w:color w:val="000000"/>
        </w:rPr>
        <w:t>Herenkovics</w:t>
      </w:r>
      <w:r w:rsidR="00DF1AE1">
        <w:rPr>
          <w:rFonts w:eastAsia="Times New Roman" w:cs="Times New Roman"/>
          <w:color w:val="000000"/>
        </w:rPr>
        <w:t xml:space="preserve"> Andrá</w:t>
      </w:r>
      <w:r w:rsidR="008B1986" w:rsidRPr="00BC22DE">
        <w:rPr>
          <w:rFonts w:eastAsia="Times New Roman" w:cs="Times New Roman"/>
          <w:color w:val="000000"/>
        </w:rPr>
        <w:t xml:space="preserve">s </w:t>
      </w:r>
      <w:r w:rsidR="00DF1AE1">
        <w:rPr>
          <w:rFonts w:eastAsia="Times New Roman" w:cs="Times New Roman"/>
          <w:color w:val="000000"/>
        </w:rPr>
        <w:t>(AQLRX3), Mérnökinformatika, BSc</w:t>
      </w:r>
      <w:r w:rsidRPr="00BC22DE">
        <w:rPr>
          <w:rFonts w:eastAsia="Times New Roman" w:cs="Times New Roman"/>
          <w:color w:val="000000"/>
        </w:rPr>
        <w:t xml:space="preserve"> </w:t>
      </w:r>
      <w:r w:rsidRPr="00BC22DE">
        <w:rPr>
          <w:rFonts w:cs="Times New Roman"/>
          <w:color w:val="000000"/>
        </w:rPr>
        <w:t>szakos</w:t>
      </w:r>
      <w:r w:rsidRPr="00BC22DE">
        <w:rPr>
          <w:rFonts w:eastAsia="Times New Roman" w:cs="Times New Roman"/>
          <w:color w:val="000000"/>
        </w:rPr>
        <w:t xml:space="preserve"> </w:t>
      </w:r>
      <w:r w:rsidRPr="00BC22DE">
        <w:rPr>
          <w:rFonts w:cs="Times New Roman"/>
          <w:color w:val="000000"/>
        </w:rPr>
        <w:t>hallgató</w:t>
      </w:r>
      <w:r w:rsidRPr="00BC22DE">
        <w:rPr>
          <w:rFonts w:eastAsia="Times New Roman" w:cs="Times New Roman"/>
          <w:color w:val="000000"/>
        </w:rPr>
        <w:t xml:space="preserve"> </w:t>
      </w:r>
      <w:r w:rsidRPr="00BC22DE">
        <w:rPr>
          <w:rFonts w:cs="Times New Roman"/>
          <w:color w:val="000000"/>
        </w:rPr>
        <w:t>kijelentem,</w:t>
      </w:r>
      <w:r w:rsidRPr="00BC22DE">
        <w:rPr>
          <w:rFonts w:eastAsia="Times New Roman" w:cs="Times New Roman"/>
          <w:color w:val="000000"/>
        </w:rPr>
        <w:t xml:space="preserve"> </w:t>
      </w:r>
      <w:r w:rsidRPr="00BC22DE">
        <w:rPr>
          <w:rFonts w:cs="Times New Roman"/>
          <w:color w:val="000000"/>
        </w:rPr>
        <w:t>hogy</w:t>
      </w:r>
      <w:r w:rsidRPr="00BC22DE">
        <w:rPr>
          <w:rFonts w:eastAsia="Times New Roman" w:cs="Times New Roman"/>
          <w:color w:val="000000"/>
        </w:rPr>
        <w:t xml:space="preserve"> </w:t>
      </w:r>
      <w:r w:rsidRPr="00BC22DE">
        <w:rPr>
          <w:rFonts w:cs="Times New Roman"/>
          <w:color w:val="000000"/>
        </w:rPr>
        <w:t>a</w:t>
      </w:r>
      <w:r w:rsidRPr="00BC22DE">
        <w:rPr>
          <w:rFonts w:eastAsia="Times New Roman" w:cs="Times New Roman"/>
          <w:color w:val="000000"/>
        </w:rPr>
        <w:t xml:space="preserve"> </w:t>
      </w:r>
      <w:r w:rsidR="008B1986" w:rsidRPr="00BC22DE">
        <w:rPr>
          <w:rFonts w:cs="Times New Roman"/>
          <w:color w:val="000000"/>
        </w:rPr>
        <w:t>Csomagok kiszállításának optimalizálása</w:t>
      </w:r>
      <w:r w:rsidRPr="00BC22DE">
        <w:rPr>
          <w:rFonts w:cs="Times New Roman"/>
          <w:color w:val="000000"/>
        </w:rPr>
        <w:t xml:space="preserve"> című szakdolgozat feladat kidolgozása a saját munkám, abban csak a megjelölt forrásokat, és a megjelölt</w:t>
      </w:r>
      <w:r w:rsidRPr="00BC22DE">
        <w:rPr>
          <w:rFonts w:eastAsia="Times New Roman" w:cs="Times New Roman"/>
          <w:color w:val="000000"/>
        </w:rPr>
        <w:t xml:space="preserve"> </w:t>
      </w:r>
      <w:r w:rsidRPr="00BC22DE">
        <w:rPr>
          <w:rFonts w:cs="Times New Roman"/>
          <w:color w:val="000000"/>
        </w:rPr>
        <w:t>mértékben</w:t>
      </w:r>
      <w:r w:rsidRPr="00BC22DE">
        <w:rPr>
          <w:rFonts w:eastAsia="Times New Roman" w:cs="Times New Roman"/>
          <w:color w:val="000000"/>
        </w:rPr>
        <w:t xml:space="preserve"> </w:t>
      </w:r>
      <w:r w:rsidRPr="00BC22DE">
        <w:rPr>
          <w:rFonts w:cs="Times New Roman"/>
          <w:color w:val="000000"/>
        </w:rPr>
        <w:t>használtam</w:t>
      </w:r>
      <w:r w:rsidRPr="00BC22DE">
        <w:rPr>
          <w:rFonts w:eastAsia="Times New Roman" w:cs="Times New Roman"/>
          <w:color w:val="000000"/>
        </w:rPr>
        <w:t xml:space="preserve"> </w:t>
      </w:r>
      <w:r w:rsidRPr="00BC22DE">
        <w:rPr>
          <w:rFonts w:cs="Times New Roman"/>
          <w:color w:val="000000"/>
        </w:rPr>
        <w:t>fel,</w:t>
      </w:r>
      <w:r w:rsidRPr="00BC22DE">
        <w:rPr>
          <w:rFonts w:eastAsia="Times New Roman" w:cs="Times New Roman"/>
          <w:color w:val="000000"/>
        </w:rPr>
        <w:t xml:space="preserve"> </w:t>
      </w:r>
      <w:r w:rsidRPr="00BC22DE">
        <w:rPr>
          <w:rFonts w:cs="Times New Roman"/>
          <w:color w:val="000000"/>
        </w:rPr>
        <w:t>az</w:t>
      </w:r>
      <w:r w:rsidRPr="00BC22DE">
        <w:rPr>
          <w:rFonts w:eastAsia="Times New Roman" w:cs="Times New Roman"/>
          <w:color w:val="000000"/>
        </w:rPr>
        <w:t xml:space="preserve"> </w:t>
      </w:r>
      <w:r w:rsidRPr="00BC22DE">
        <w:rPr>
          <w:rFonts w:cs="Times New Roman"/>
          <w:color w:val="000000"/>
        </w:rPr>
        <w:t>idézés</w:t>
      </w:r>
      <w:r w:rsidRPr="00BC22DE">
        <w:rPr>
          <w:rFonts w:eastAsia="Times New Roman" w:cs="Times New Roman"/>
          <w:color w:val="000000"/>
        </w:rPr>
        <w:t xml:space="preserve"> </w:t>
      </w:r>
      <w:r w:rsidRPr="00BC22DE">
        <w:rPr>
          <w:rFonts w:cs="Times New Roman"/>
          <w:color w:val="000000"/>
        </w:rPr>
        <w:t>szabályainak</w:t>
      </w:r>
      <w:r w:rsidRPr="00BC22DE">
        <w:rPr>
          <w:rFonts w:eastAsia="Times New Roman" w:cs="Times New Roman"/>
          <w:color w:val="000000"/>
        </w:rPr>
        <w:t xml:space="preserve"> </w:t>
      </w:r>
      <w:r w:rsidRPr="00BC22DE">
        <w:rPr>
          <w:rFonts w:cs="Times New Roman"/>
          <w:color w:val="000000"/>
        </w:rPr>
        <w:t>megfelelően,</w:t>
      </w:r>
      <w:r w:rsidRPr="00BC22DE">
        <w:rPr>
          <w:rFonts w:eastAsia="Times New Roman" w:cs="Times New Roman"/>
          <w:color w:val="000000"/>
        </w:rPr>
        <w:t xml:space="preserve"> </w:t>
      </w:r>
      <w:r w:rsidRPr="00BC22DE">
        <w:rPr>
          <w:rFonts w:cs="Times New Roman"/>
          <w:color w:val="000000"/>
        </w:rPr>
        <w:t>a</w:t>
      </w:r>
      <w:r w:rsidRPr="00BC22DE">
        <w:rPr>
          <w:rFonts w:eastAsia="Times New Roman" w:cs="Times New Roman"/>
          <w:color w:val="000000"/>
        </w:rPr>
        <w:t xml:space="preserve"> </w:t>
      </w:r>
      <w:r w:rsidRPr="00BC22DE">
        <w:rPr>
          <w:rFonts w:cs="Times New Roman"/>
          <w:color w:val="000000"/>
        </w:rPr>
        <w:t>hivatkozások</w:t>
      </w:r>
      <w:r w:rsidRPr="00BC22DE">
        <w:rPr>
          <w:rFonts w:eastAsia="Times New Roman" w:cs="Times New Roman"/>
          <w:color w:val="000000"/>
        </w:rPr>
        <w:t xml:space="preserve"> </w:t>
      </w:r>
      <w:r w:rsidRPr="00BC22DE">
        <w:rPr>
          <w:rFonts w:cs="Times New Roman"/>
          <w:color w:val="000000"/>
        </w:rPr>
        <w:t>pontos</w:t>
      </w:r>
      <w:r w:rsidRPr="00BC22DE">
        <w:rPr>
          <w:rFonts w:eastAsia="Times New Roman" w:cs="Times New Roman"/>
          <w:color w:val="000000"/>
        </w:rPr>
        <w:t xml:space="preserve"> </w:t>
      </w:r>
      <w:r w:rsidRPr="00BC22DE">
        <w:rPr>
          <w:rFonts w:cs="Times New Roman"/>
          <w:color w:val="000000"/>
        </w:rPr>
        <w:t>megjelölésével.</w:t>
      </w:r>
      <w:r w:rsidRPr="00BC22DE">
        <w:rPr>
          <w:rFonts w:eastAsia="Times New Roman" w:cs="Times New Roman"/>
          <w:color w:val="000000"/>
        </w:rPr>
        <w:t xml:space="preserve"> </w:t>
      </w:r>
    </w:p>
    <w:p w14:paraId="600FF7DF" w14:textId="77777777" w:rsidR="007C5DF4" w:rsidRPr="00BC22DE" w:rsidRDefault="007C5DF4">
      <w:pPr>
        <w:pStyle w:val="Nyilatkozat"/>
        <w:rPr>
          <w:rFonts w:cs="Times New Roman"/>
        </w:rPr>
      </w:pPr>
      <w:r w:rsidRPr="00BC22DE">
        <w:rPr>
          <w:rFonts w:cs="Times New Roman"/>
          <w:color w:val="000000"/>
        </w:rPr>
        <w:t>Eredményeim</w:t>
      </w:r>
      <w:r w:rsidRPr="00BC22DE">
        <w:rPr>
          <w:rFonts w:eastAsia="Times New Roman" w:cs="Times New Roman"/>
          <w:color w:val="000000"/>
        </w:rPr>
        <w:t xml:space="preserve"> </w:t>
      </w:r>
      <w:r w:rsidRPr="00BC22DE">
        <w:rPr>
          <w:rFonts w:cs="Times New Roman"/>
          <w:color w:val="000000"/>
        </w:rPr>
        <w:t>saját</w:t>
      </w:r>
      <w:r w:rsidRPr="00BC22DE">
        <w:rPr>
          <w:rFonts w:eastAsia="Times New Roman" w:cs="Times New Roman"/>
          <w:color w:val="000000"/>
        </w:rPr>
        <w:t xml:space="preserve"> </w:t>
      </w:r>
      <w:r w:rsidRPr="00BC22DE">
        <w:rPr>
          <w:rFonts w:cs="Times New Roman"/>
          <w:color w:val="000000"/>
        </w:rPr>
        <w:t>munkán,</w:t>
      </w:r>
      <w:r w:rsidRPr="00BC22DE">
        <w:rPr>
          <w:rFonts w:eastAsia="Times New Roman" w:cs="Times New Roman"/>
          <w:color w:val="000000"/>
        </w:rPr>
        <w:t xml:space="preserve"> </w:t>
      </w:r>
      <w:r w:rsidRPr="00BC22DE">
        <w:rPr>
          <w:rFonts w:cs="Times New Roman"/>
          <w:color w:val="000000"/>
        </w:rPr>
        <w:t>számításokon,</w:t>
      </w:r>
      <w:r w:rsidRPr="00BC22DE">
        <w:rPr>
          <w:rFonts w:eastAsia="Times New Roman" w:cs="Times New Roman"/>
          <w:color w:val="000000"/>
        </w:rPr>
        <w:t xml:space="preserve"> </w:t>
      </w:r>
      <w:r w:rsidRPr="00BC22DE">
        <w:rPr>
          <w:rFonts w:cs="Times New Roman"/>
          <w:color w:val="000000"/>
        </w:rPr>
        <w:t>kutatáson,</w:t>
      </w:r>
      <w:r w:rsidRPr="00BC22DE">
        <w:rPr>
          <w:rFonts w:eastAsia="Times New Roman" w:cs="Times New Roman"/>
          <w:color w:val="000000"/>
        </w:rPr>
        <w:t xml:space="preserve"> </w:t>
      </w:r>
      <w:r w:rsidRPr="00BC22DE">
        <w:rPr>
          <w:rFonts w:cs="Times New Roman"/>
          <w:color w:val="000000"/>
        </w:rPr>
        <w:t>valós</w:t>
      </w:r>
      <w:r w:rsidRPr="00BC22DE">
        <w:rPr>
          <w:rFonts w:eastAsia="Times New Roman" w:cs="Times New Roman"/>
          <w:color w:val="000000"/>
        </w:rPr>
        <w:t xml:space="preserve"> </w:t>
      </w:r>
      <w:r w:rsidRPr="00BC22DE">
        <w:rPr>
          <w:rFonts w:cs="Times New Roman"/>
          <w:color w:val="000000"/>
        </w:rPr>
        <w:t>méréseken</w:t>
      </w:r>
      <w:r w:rsidRPr="00BC22DE">
        <w:rPr>
          <w:rFonts w:eastAsia="Times New Roman" w:cs="Times New Roman"/>
          <w:color w:val="000000"/>
        </w:rPr>
        <w:t xml:space="preserve"> </w:t>
      </w:r>
      <w:r w:rsidRPr="00BC22DE">
        <w:rPr>
          <w:rFonts w:cs="Times New Roman"/>
          <w:color w:val="000000"/>
        </w:rPr>
        <w:t>alapulnak,</w:t>
      </w:r>
      <w:r w:rsidRPr="00BC22DE">
        <w:rPr>
          <w:rFonts w:eastAsia="Times New Roman" w:cs="Times New Roman"/>
          <w:color w:val="000000"/>
        </w:rPr>
        <w:t xml:space="preserve"> </w:t>
      </w:r>
      <w:r w:rsidRPr="00BC22DE">
        <w:rPr>
          <w:rFonts w:cs="Times New Roman"/>
          <w:color w:val="000000"/>
        </w:rPr>
        <w:t>és</w:t>
      </w:r>
      <w:r w:rsidRPr="00BC22DE">
        <w:rPr>
          <w:rFonts w:eastAsia="Times New Roman" w:cs="Times New Roman"/>
          <w:color w:val="000000"/>
        </w:rPr>
        <w:t xml:space="preserve"> </w:t>
      </w:r>
      <w:r w:rsidRPr="00BC22DE">
        <w:rPr>
          <w:rFonts w:cs="Times New Roman"/>
          <w:color w:val="000000"/>
        </w:rPr>
        <w:t>a</w:t>
      </w:r>
      <w:r w:rsidRPr="00BC22DE">
        <w:rPr>
          <w:rFonts w:eastAsia="Times New Roman" w:cs="Times New Roman"/>
          <w:color w:val="000000"/>
        </w:rPr>
        <w:t xml:space="preserve"> </w:t>
      </w:r>
      <w:r w:rsidRPr="00BC22DE">
        <w:rPr>
          <w:rFonts w:cs="Times New Roman"/>
          <w:color w:val="000000"/>
        </w:rPr>
        <w:t>legjobb</w:t>
      </w:r>
      <w:r w:rsidRPr="00BC22DE">
        <w:rPr>
          <w:rFonts w:eastAsia="Times New Roman" w:cs="Times New Roman"/>
          <w:color w:val="000000"/>
        </w:rPr>
        <w:t xml:space="preserve"> </w:t>
      </w:r>
      <w:r w:rsidRPr="00BC22DE">
        <w:rPr>
          <w:rFonts w:cs="Times New Roman"/>
          <w:color w:val="000000"/>
        </w:rPr>
        <w:t>tudásom</w:t>
      </w:r>
      <w:r w:rsidRPr="00BC22DE">
        <w:rPr>
          <w:rFonts w:eastAsia="Times New Roman" w:cs="Times New Roman"/>
          <w:color w:val="000000"/>
        </w:rPr>
        <w:t xml:space="preserve"> </w:t>
      </w:r>
      <w:r w:rsidRPr="00BC22DE">
        <w:rPr>
          <w:rFonts w:cs="Times New Roman"/>
          <w:color w:val="000000"/>
        </w:rPr>
        <w:t>szerint</w:t>
      </w:r>
      <w:r w:rsidRPr="00BC22DE">
        <w:rPr>
          <w:rFonts w:eastAsia="Times New Roman" w:cs="Times New Roman"/>
          <w:color w:val="000000"/>
        </w:rPr>
        <w:t xml:space="preserve"> </w:t>
      </w:r>
      <w:r w:rsidRPr="00BC22DE">
        <w:rPr>
          <w:rFonts w:cs="Times New Roman"/>
          <w:color w:val="000000"/>
        </w:rPr>
        <w:t>hitelesek.</w:t>
      </w:r>
    </w:p>
    <w:p w14:paraId="5FA50CF6" w14:textId="77777777" w:rsidR="007C5DF4" w:rsidRPr="00BC22DE" w:rsidRDefault="007C5DF4">
      <w:pPr>
        <w:pStyle w:val="Nyilatkozat"/>
        <w:rPr>
          <w:rFonts w:cs="Times New Roman"/>
        </w:rPr>
      </w:pPr>
    </w:p>
    <w:p w14:paraId="59EF293C" w14:textId="77777777" w:rsidR="007C5DF4" w:rsidRPr="00BC22DE" w:rsidRDefault="007C5DF4">
      <w:pPr>
        <w:pStyle w:val="Nyilatkozat"/>
        <w:tabs>
          <w:tab w:val="left" w:pos="5100"/>
          <w:tab w:val="left" w:leader="underscore" w:pos="7935"/>
        </w:tabs>
        <w:rPr>
          <w:rFonts w:cs="Times New Roman"/>
        </w:rPr>
      </w:pPr>
      <w:r w:rsidRPr="00BC22DE">
        <w:rPr>
          <w:rFonts w:cs="Times New Roman"/>
        </w:rPr>
        <w:t>Győr, [</w:t>
      </w:r>
      <w:r w:rsidR="0088023C">
        <w:rPr>
          <w:rFonts w:cs="Times New Roman"/>
          <w:color w:val="800000"/>
          <w:shd w:val="clear" w:color="auto" w:fill="FFFFFF"/>
        </w:rPr>
        <w:fldChar w:fldCharType="begin"/>
      </w:r>
      <w:r w:rsidR="0088023C">
        <w:rPr>
          <w:rFonts w:cs="Times New Roman"/>
          <w:color w:val="800000"/>
          <w:shd w:val="clear" w:color="auto" w:fill="FFFFFF"/>
        </w:rPr>
        <w:instrText xml:space="preserve"> TIME \@ "yyyy. MMMM d." </w:instrText>
      </w:r>
      <w:r w:rsidR="0088023C">
        <w:rPr>
          <w:rFonts w:cs="Times New Roman"/>
          <w:color w:val="800000"/>
          <w:shd w:val="clear" w:color="auto" w:fill="FFFFFF"/>
        </w:rPr>
        <w:fldChar w:fldCharType="separate"/>
      </w:r>
      <w:r w:rsidR="00A92DA9">
        <w:rPr>
          <w:rFonts w:cs="Times New Roman"/>
          <w:noProof/>
          <w:color w:val="800000"/>
          <w:shd w:val="clear" w:color="auto" w:fill="FFFFFF"/>
        </w:rPr>
        <w:t>2019. február 17.</w:t>
      </w:r>
      <w:r w:rsidR="0088023C">
        <w:rPr>
          <w:rFonts w:cs="Times New Roman"/>
          <w:color w:val="800000"/>
          <w:shd w:val="clear" w:color="auto" w:fill="FFFFFF"/>
        </w:rPr>
        <w:fldChar w:fldCharType="end"/>
      </w:r>
      <w:r w:rsidRPr="00BC22DE">
        <w:rPr>
          <w:rFonts w:cs="Times New Roman"/>
        </w:rPr>
        <w:t>]</w:t>
      </w:r>
      <w:r w:rsidRPr="00BC22DE">
        <w:rPr>
          <w:rFonts w:cs="Times New Roman"/>
        </w:rPr>
        <w:tab/>
      </w:r>
      <w:r w:rsidRPr="00BC22DE">
        <w:rPr>
          <w:rFonts w:cs="Times New Roman"/>
        </w:rPr>
        <w:tab/>
      </w:r>
    </w:p>
    <w:p w14:paraId="470DC3E7" w14:textId="77777777" w:rsidR="007C5DF4" w:rsidRPr="00BC22DE" w:rsidRDefault="007C5DF4">
      <w:pPr>
        <w:pStyle w:val="Nyilatkozat"/>
        <w:tabs>
          <w:tab w:val="left" w:pos="4245"/>
          <w:tab w:val="left" w:pos="6060"/>
          <w:tab w:val="left" w:pos="7425"/>
        </w:tabs>
        <w:rPr>
          <w:rFonts w:cs="Times New Roman"/>
        </w:rPr>
      </w:pPr>
      <w:r w:rsidRPr="00BC22DE">
        <w:rPr>
          <w:rFonts w:cs="Times New Roman"/>
        </w:rPr>
        <w:tab/>
      </w:r>
      <w:r w:rsidRPr="00BC22DE">
        <w:rPr>
          <w:rFonts w:cs="Times New Roman"/>
        </w:rPr>
        <w:tab/>
        <w:t>hallgató</w:t>
      </w:r>
    </w:p>
    <w:p w14:paraId="76215E57" w14:textId="77777777" w:rsidR="007C5DF4" w:rsidRPr="00BC22DE" w:rsidRDefault="007C5DF4">
      <w:pPr>
        <w:rPr>
          <w:rFonts w:cs="Times New Roman"/>
        </w:rPr>
      </w:pPr>
    </w:p>
    <w:p w14:paraId="792D1F3F" w14:textId="77777777" w:rsidR="007C5DF4" w:rsidRPr="00BC22DE" w:rsidRDefault="007C5DF4">
      <w:pPr>
        <w:rPr>
          <w:rFonts w:cs="Times New Roman"/>
        </w:rPr>
      </w:pPr>
    </w:p>
    <w:p w14:paraId="5314A69A" w14:textId="77777777" w:rsidR="007C5DF4" w:rsidRPr="00BC22DE" w:rsidRDefault="007C5DF4">
      <w:pPr>
        <w:pStyle w:val="Cmsor1"/>
        <w:numPr>
          <w:ilvl w:val="0"/>
          <w:numId w:val="3"/>
        </w:numPr>
        <w:jc w:val="center"/>
        <w:rPr>
          <w:rFonts w:cs="Times New Roman"/>
          <w:color w:val="800000"/>
          <w:sz w:val="28"/>
          <w:szCs w:val="28"/>
        </w:rPr>
      </w:pPr>
      <w:r w:rsidRPr="00BC22DE">
        <w:rPr>
          <w:rFonts w:eastAsia="Arial" w:cs="Times New Roman"/>
        </w:rPr>
        <w:lastRenderedPageBreak/>
        <w:t xml:space="preserve">Kivonat </w:t>
      </w:r>
    </w:p>
    <w:p w14:paraId="5A483F61" w14:textId="77777777" w:rsidR="007C5DF4" w:rsidRPr="00BC22DE" w:rsidRDefault="00224A9C">
      <w:pPr>
        <w:jc w:val="center"/>
        <w:rPr>
          <w:rFonts w:cs="Times New Roman"/>
        </w:rPr>
      </w:pPr>
      <w:r w:rsidRPr="00BC22DE">
        <w:rPr>
          <w:rFonts w:cs="Times New Roman"/>
          <w:color w:val="auto"/>
          <w:sz w:val="28"/>
          <w:szCs w:val="28"/>
        </w:rPr>
        <w:t>Csomagok kiszállításának optimalizálása</w:t>
      </w:r>
    </w:p>
    <w:p w14:paraId="20B4597C" w14:textId="77777777" w:rsidR="007C5DF4" w:rsidRPr="00BC22DE" w:rsidRDefault="007C5DF4">
      <w:pPr>
        <w:jc w:val="center"/>
        <w:rPr>
          <w:rFonts w:cs="Times New Roman"/>
        </w:rPr>
      </w:pPr>
    </w:p>
    <w:p w14:paraId="41D9BD71" w14:textId="77777777" w:rsidR="007C5DF4" w:rsidRPr="00BC22DE" w:rsidRDefault="007C5DF4">
      <w:pPr>
        <w:jc w:val="center"/>
        <w:rPr>
          <w:rFonts w:cs="Times New Roman"/>
          <w:sz w:val="28"/>
          <w:szCs w:val="28"/>
        </w:rPr>
      </w:pPr>
      <w:r w:rsidRPr="00BC22DE">
        <w:rPr>
          <w:rFonts w:cs="Times New Roman"/>
          <w:color w:val="800000"/>
        </w:rPr>
        <w:t>[1</w:t>
      </w:r>
      <w:r w:rsidRPr="00BC22DE">
        <w:rPr>
          <w:rFonts w:eastAsia="Times New Roman" w:cs="Times New Roman"/>
          <w:color w:val="800000"/>
        </w:rPr>
        <w:t xml:space="preserve"> </w:t>
      </w:r>
      <w:r w:rsidRPr="00BC22DE">
        <w:rPr>
          <w:rFonts w:cs="Times New Roman"/>
          <w:color w:val="800000"/>
        </w:rPr>
        <w:t>oldalas,</w:t>
      </w:r>
      <w:r w:rsidRPr="00BC22DE">
        <w:rPr>
          <w:rFonts w:eastAsia="Times New Roman" w:cs="Times New Roman"/>
          <w:color w:val="800000"/>
        </w:rPr>
        <w:t xml:space="preserve"> </w:t>
      </w:r>
      <w:r w:rsidRPr="00BC22DE">
        <w:rPr>
          <w:rFonts w:cs="Times New Roman"/>
          <w:color w:val="800000"/>
        </w:rPr>
        <w:t>magyar</w:t>
      </w:r>
      <w:r w:rsidRPr="00BC22DE">
        <w:rPr>
          <w:rFonts w:eastAsia="Times New Roman" w:cs="Times New Roman"/>
          <w:color w:val="800000"/>
        </w:rPr>
        <w:t xml:space="preserve"> </w:t>
      </w:r>
      <w:r w:rsidRPr="00BC22DE">
        <w:rPr>
          <w:rFonts w:cs="Times New Roman"/>
          <w:color w:val="800000"/>
        </w:rPr>
        <w:t>nyelvű tartalmi kivonat]</w:t>
      </w:r>
    </w:p>
    <w:p w14:paraId="59457842" w14:textId="77777777" w:rsidR="007C5DF4" w:rsidRPr="00BC22DE" w:rsidRDefault="007C5DF4">
      <w:pPr>
        <w:jc w:val="center"/>
        <w:rPr>
          <w:rFonts w:cs="Times New Roman"/>
          <w:sz w:val="28"/>
          <w:szCs w:val="28"/>
        </w:rPr>
      </w:pPr>
    </w:p>
    <w:p w14:paraId="59235E82" w14:textId="77777777" w:rsidR="007C5DF4" w:rsidRPr="00BC22DE" w:rsidRDefault="007C5DF4">
      <w:pPr>
        <w:jc w:val="center"/>
        <w:rPr>
          <w:rFonts w:cs="Times New Roman"/>
          <w:sz w:val="28"/>
          <w:szCs w:val="28"/>
        </w:rPr>
      </w:pPr>
    </w:p>
    <w:p w14:paraId="3CED7599" w14:textId="77777777" w:rsidR="007C5DF4" w:rsidRPr="00BC22DE" w:rsidRDefault="007C5DF4">
      <w:pPr>
        <w:pStyle w:val="Cmsor1"/>
        <w:numPr>
          <w:ilvl w:val="0"/>
          <w:numId w:val="3"/>
        </w:numPr>
        <w:jc w:val="center"/>
        <w:rPr>
          <w:rFonts w:cs="Times New Roman"/>
          <w:color w:val="800000"/>
          <w:sz w:val="28"/>
          <w:szCs w:val="28"/>
        </w:rPr>
      </w:pPr>
      <w:r w:rsidRPr="00BC22DE">
        <w:rPr>
          <w:rFonts w:eastAsia="Arial" w:cs="Times New Roman"/>
        </w:rPr>
        <w:lastRenderedPageBreak/>
        <w:t>Abstract</w:t>
      </w:r>
    </w:p>
    <w:p w14:paraId="7CC53649" w14:textId="77777777" w:rsidR="007C5DF4" w:rsidRPr="00067EE1" w:rsidRDefault="00067EE1">
      <w:pPr>
        <w:jc w:val="center"/>
        <w:rPr>
          <w:rFonts w:cs="Times New Roman"/>
          <w:color w:val="auto"/>
          <w:sz w:val="28"/>
          <w:szCs w:val="28"/>
        </w:rPr>
      </w:pPr>
      <w:r w:rsidRPr="00067EE1">
        <w:rPr>
          <w:rFonts w:cs="Times New Roman"/>
          <w:color w:val="auto"/>
          <w:sz w:val="28"/>
          <w:szCs w:val="28"/>
        </w:rPr>
        <w:t>Optimalization</w:t>
      </w:r>
      <w:r>
        <w:rPr>
          <w:rFonts w:cs="Times New Roman"/>
          <w:color w:val="800000"/>
          <w:sz w:val="28"/>
          <w:szCs w:val="28"/>
        </w:rPr>
        <w:t xml:space="preserve"> </w:t>
      </w:r>
      <w:r w:rsidRPr="00067EE1">
        <w:rPr>
          <w:rFonts w:cs="Times New Roman"/>
          <w:color w:val="auto"/>
          <w:sz w:val="28"/>
          <w:szCs w:val="28"/>
        </w:rPr>
        <w:t>of package delivering</w:t>
      </w:r>
    </w:p>
    <w:p w14:paraId="34C08834" w14:textId="77777777" w:rsidR="007C5DF4" w:rsidRPr="00BC22DE" w:rsidRDefault="007C5DF4">
      <w:pPr>
        <w:jc w:val="center"/>
        <w:rPr>
          <w:rFonts w:cs="Times New Roman"/>
          <w:color w:val="800000"/>
          <w:sz w:val="28"/>
          <w:szCs w:val="28"/>
        </w:rPr>
      </w:pPr>
    </w:p>
    <w:p w14:paraId="59360C21" w14:textId="77777777" w:rsidR="007C5DF4" w:rsidRPr="00BC22DE" w:rsidRDefault="007C5DF4">
      <w:pPr>
        <w:jc w:val="center"/>
        <w:rPr>
          <w:rFonts w:cs="Times New Roman"/>
        </w:rPr>
      </w:pPr>
      <w:r w:rsidRPr="00BC22DE">
        <w:rPr>
          <w:rFonts w:cs="Times New Roman"/>
          <w:color w:val="800000"/>
        </w:rPr>
        <w:t>[1</w:t>
      </w:r>
      <w:r w:rsidRPr="00BC22DE">
        <w:rPr>
          <w:rFonts w:eastAsia="Times New Roman" w:cs="Times New Roman"/>
          <w:color w:val="800000"/>
        </w:rPr>
        <w:t xml:space="preserve"> </w:t>
      </w:r>
      <w:r w:rsidRPr="00BC22DE">
        <w:rPr>
          <w:rFonts w:cs="Times New Roman"/>
          <w:color w:val="800000"/>
        </w:rPr>
        <w:t>oldalas,</w:t>
      </w:r>
      <w:r w:rsidRPr="00BC22DE">
        <w:rPr>
          <w:rFonts w:eastAsia="Times New Roman" w:cs="Times New Roman"/>
          <w:color w:val="800000"/>
        </w:rPr>
        <w:t xml:space="preserve"> </w:t>
      </w:r>
      <w:r w:rsidRPr="00BC22DE">
        <w:rPr>
          <w:rFonts w:cs="Times New Roman"/>
          <w:color w:val="800000"/>
        </w:rPr>
        <w:t>angol</w:t>
      </w:r>
      <w:r w:rsidRPr="00BC22DE">
        <w:rPr>
          <w:rFonts w:eastAsia="Times New Roman" w:cs="Times New Roman"/>
          <w:color w:val="800000"/>
        </w:rPr>
        <w:t xml:space="preserve"> </w:t>
      </w:r>
      <w:r w:rsidRPr="00BC22DE">
        <w:rPr>
          <w:rFonts w:cs="Times New Roman"/>
          <w:color w:val="800000"/>
        </w:rPr>
        <w:t>nyelvű kivonat]</w:t>
      </w:r>
    </w:p>
    <w:p w14:paraId="097C34A5" w14:textId="77777777" w:rsidR="007C5DF4" w:rsidRPr="00BC22DE" w:rsidRDefault="007C5DF4">
      <w:pPr>
        <w:jc w:val="center"/>
        <w:rPr>
          <w:rFonts w:cs="Times New Roman"/>
        </w:rPr>
      </w:pPr>
    </w:p>
    <w:p w14:paraId="7CFC4B92" w14:textId="77777777" w:rsidR="007C5DF4" w:rsidRPr="00BC22DE" w:rsidRDefault="007C5DF4">
      <w:pPr>
        <w:jc w:val="center"/>
        <w:rPr>
          <w:rFonts w:cs="Times New Roman"/>
        </w:rPr>
      </w:pPr>
    </w:p>
    <w:p w14:paraId="75EC11A1" w14:textId="77777777" w:rsidR="007C5DF4" w:rsidRPr="00BC22DE" w:rsidRDefault="007C5DF4">
      <w:pPr>
        <w:pStyle w:val="Cmsor1"/>
        <w:numPr>
          <w:ilvl w:val="0"/>
          <w:numId w:val="3"/>
        </w:numPr>
        <w:jc w:val="center"/>
        <w:rPr>
          <w:rFonts w:cs="Times New Roman"/>
        </w:rPr>
      </w:pPr>
      <w:r w:rsidRPr="00BC22DE">
        <w:rPr>
          <w:rFonts w:cs="Times New Roman"/>
        </w:rPr>
        <w:lastRenderedPageBreak/>
        <w:t>Tartalomjegyzék</w:t>
      </w:r>
    </w:p>
    <w:p w14:paraId="7C6D3569" w14:textId="77777777" w:rsidR="00E242AF" w:rsidRDefault="000E6892">
      <w:pPr>
        <w:pStyle w:val="TJ1"/>
        <w:tabs>
          <w:tab w:val="right" w:leader="dot" w:pos="8755"/>
        </w:tabs>
        <w:rPr>
          <w:rFonts w:asciiTheme="minorHAnsi" w:eastAsiaTheme="minorEastAsia" w:hAnsiTheme="minorHAnsi" w:cstheme="minorBidi"/>
          <w:noProof/>
          <w:color w:val="auto"/>
          <w:kern w:val="0"/>
          <w:sz w:val="22"/>
          <w:szCs w:val="22"/>
          <w:lang w:eastAsia="hu-HU" w:bidi="ar-SA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TOC \h \z \t "SzD_Címsor 3;3;SzD_Címsor 1;1;SzD_Címsor 2;2;SzD_Címsor 4;4" </w:instrText>
      </w:r>
      <w:r>
        <w:rPr>
          <w:rFonts w:cs="Times New Roman"/>
        </w:rPr>
        <w:fldChar w:fldCharType="separate"/>
      </w:r>
      <w:hyperlink w:anchor="_Toc1415344" w:history="1">
        <w:r w:rsidR="00E242AF" w:rsidRPr="00FD002A">
          <w:rPr>
            <w:rStyle w:val="Hiperhivatkozs"/>
            <w:noProof/>
          </w:rPr>
          <w:t>1. Genetikus algoritmusok</w:t>
        </w:r>
        <w:r w:rsidR="00E242AF">
          <w:rPr>
            <w:noProof/>
            <w:webHidden/>
          </w:rPr>
          <w:tab/>
        </w:r>
        <w:r w:rsidR="00E242AF">
          <w:rPr>
            <w:noProof/>
            <w:webHidden/>
          </w:rPr>
          <w:fldChar w:fldCharType="begin"/>
        </w:r>
        <w:r w:rsidR="00E242AF">
          <w:rPr>
            <w:noProof/>
            <w:webHidden/>
          </w:rPr>
          <w:instrText xml:space="preserve"> PAGEREF _Toc1415344 \h </w:instrText>
        </w:r>
        <w:r w:rsidR="00E242AF">
          <w:rPr>
            <w:noProof/>
            <w:webHidden/>
          </w:rPr>
        </w:r>
        <w:r w:rsidR="00E242AF">
          <w:rPr>
            <w:noProof/>
            <w:webHidden/>
          </w:rPr>
          <w:fldChar w:fldCharType="separate"/>
        </w:r>
        <w:r w:rsidR="00E242AF">
          <w:rPr>
            <w:noProof/>
            <w:webHidden/>
          </w:rPr>
          <w:t>2</w:t>
        </w:r>
        <w:r w:rsidR="00E242AF">
          <w:rPr>
            <w:noProof/>
            <w:webHidden/>
          </w:rPr>
          <w:fldChar w:fldCharType="end"/>
        </w:r>
      </w:hyperlink>
    </w:p>
    <w:p w14:paraId="04A6FAF4" w14:textId="77777777" w:rsidR="00E242AF" w:rsidRDefault="00E242AF">
      <w:pPr>
        <w:pStyle w:val="TJ2"/>
        <w:tabs>
          <w:tab w:val="left" w:pos="880"/>
          <w:tab w:val="right" w:leader="dot" w:pos="8755"/>
        </w:tabs>
        <w:rPr>
          <w:rFonts w:asciiTheme="minorHAnsi" w:eastAsiaTheme="minorEastAsia" w:hAnsiTheme="minorHAnsi" w:cstheme="minorBidi"/>
          <w:noProof/>
          <w:color w:val="auto"/>
          <w:kern w:val="0"/>
          <w:sz w:val="22"/>
          <w:szCs w:val="22"/>
          <w:lang w:eastAsia="hu-HU" w:bidi="ar-SA"/>
        </w:rPr>
      </w:pPr>
      <w:hyperlink w:anchor="_Toc1415345" w:history="1">
        <w:r w:rsidRPr="00FD002A">
          <w:rPr>
            <w:rStyle w:val="Hiperhivatkozs"/>
            <w:noProof/>
          </w:rPr>
          <w:t>1.1.</w:t>
        </w:r>
        <w:r>
          <w:rPr>
            <w:rFonts w:asciiTheme="minorHAnsi" w:eastAsiaTheme="minorEastAsia" w:hAnsiTheme="minorHAnsi" w:cstheme="minorBidi"/>
            <w:noProof/>
            <w:color w:val="auto"/>
            <w:kern w:val="0"/>
            <w:sz w:val="22"/>
            <w:szCs w:val="22"/>
            <w:lang w:eastAsia="hu-HU" w:bidi="ar-SA"/>
          </w:rPr>
          <w:tab/>
        </w:r>
        <w:r w:rsidRPr="00FD002A">
          <w:rPr>
            <w:rStyle w:val="Hiperhivatkozs"/>
            <w:noProof/>
          </w:rPr>
          <w:t>Történeti áttekintés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_Toc1415345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4F61538" w14:textId="77777777" w:rsidR="00E242AF" w:rsidRDefault="00E242AF">
      <w:pPr>
        <w:pStyle w:val="TJ2"/>
        <w:tabs>
          <w:tab w:val="left" w:pos="880"/>
          <w:tab w:val="right" w:leader="dot" w:pos="8755"/>
        </w:tabs>
        <w:rPr>
          <w:rFonts w:asciiTheme="minorHAnsi" w:eastAsiaTheme="minorEastAsia" w:hAnsiTheme="minorHAnsi" w:cstheme="minorBidi"/>
          <w:noProof/>
          <w:color w:val="auto"/>
          <w:kern w:val="0"/>
          <w:sz w:val="22"/>
          <w:szCs w:val="22"/>
          <w:lang w:eastAsia="hu-HU" w:bidi="ar-SA"/>
        </w:rPr>
      </w:pPr>
      <w:hyperlink w:anchor="_Toc1415346" w:history="1">
        <w:r w:rsidRPr="00FD002A">
          <w:rPr>
            <w:rStyle w:val="Hiperhivatkozs"/>
            <w:noProof/>
          </w:rPr>
          <w:t>1.2.</w:t>
        </w:r>
        <w:r>
          <w:rPr>
            <w:rFonts w:asciiTheme="minorHAnsi" w:eastAsiaTheme="minorEastAsia" w:hAnsiTheme="minorHAnsi" w:cstheme="minorBidi"/>
            <w:noProof/>
            <w:color w:val="auto"/>
            <w:kern w:val="0"/>
            <w:sz w:val="22"/>
            <w:szCs w:val="22"/>
            <w:lang w:eastAsia="hu-HU" w:bidi="ar-SA"/>
          </w:rPr>
          <w:tab/>
        </w:r>
        <w:r w:rsidRPr="00FD002A">
          <w:rPr>
            <w:rStyle w:val="Hiperhivatkozs"/>
            <w:noProof/>
          </w:rPr>
          <w:t>Működése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_Toc1415346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F98D01F" w14:textId="77777777" w:rsidR="00E242AF" w:rsidRDefault="00E242AF">
      <w:pPr>
        <w:pStyle w:val="TJ3"/>
        <w:tabs>
          <w:tab w:val="left" w:pos="1320"/>
          <w:tab w:val="right" w:leader="dot" w:pos="8755"/>
        </w:tabs>
        <w:rPr>
          <w:rFonts w:asciiTheme="minorHAnsi" w:eastAsiaTheme="minorEastAsia" w:hAnsiTheme="minorHAnsi" w:cstheme="minorBidi"/>
          <w:noProof/>
          <w:color w:val="auto"/>
          <w:kern w:val="0"/>
          <w:sz w:val="22"/>
          <w:szCs w:val="22"/>
          <w:lang w:eastAsia="hu-HU" w:bidi="ar-SA"/>
        </w:rPr>
      </w:pPr>
      <w:hyperlink w:anchor="_Toc1415347" w:history="1">
        <w:r w:rsidRPr="00FD002A">
          <w:rPr>
            <w:rStyle w:val="Hiperhivatkozs"/>
            <w:noProof/>
          </w:rPr>
          <w:t>1.2.1.</w:t>
        </w:r>
        <w:r>
          <w:rPr>
            <w:rFonts w:asciiTheme="minorHAnsi" w:eastAsiaTheme="minorEastAsia" w:hAnsiTheme="minorHAnsi" w:cstheme="minorBidi"/>
            <w:noProof/>
            <w:color w:val="auto"/>
            <w:kern w:val="0"/>
            <w:sz w:val="22"/>
            <w:szCs w:val="22"/>
            <w:lang w:eastAsia="hu-HU" w:bidi="ar-SA"/>
          </w:rPr>
          <w:tab/>
        </w:r>
        <w:r w:rsidRPr="00FD002A">
          <w:rPr>
            <w:rStyle w:val="Hiperhivatkozs"/>
            <w:noProof/>
          </w:rPr>
          <w:t>Reprezentáció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_Toc1415347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47519BD" w14:textId="77777777" w:rsidR="00E242AF" w:rsidRDefault="00E242AF">
      <w:pPr>
        <w:pStyle w:val="TJ3"/>
        <w:tabs>
          <w:tab w:val="left" w:pos="1320"/>
          <w:tab w:val="right" w:leader="dot" w:pos="8755"/>
        </w:tabs>
        <w:rPr>
          <w:rFonts w:asciiTheme="minorHAnsi" w:eastAsiaTheme="minorEastAsia" w:hAnsiTheme="minorHAnsi" w:cstheme="minorBidi"/>
          <w:noProof/>
          <w:color w:val="auto"/>
          <w:kern w:val="0"/>
          <w:sz w:val="22"/>
          <w:szCs w:val="22"/>
          <w:lang w:eastAsia="hu-HU" w:bidi="ar-SA"/>
        </w:rPr>
      </w:pPr>
      <w:hyperlink w:anchor="_Toc1415348" w:history="1">
        <w:r w:rsidRPr="00FD002A">
          <w:rPr>
            <w:rStyle w:val="Hiperhivatkozs"/>
            <w:noProof/>
          </w:rPr>
          <w:t>1.2.2.</w:t>
        </w:r>
        <w:r>
          <w:rPr>
            <w:rFonts w:asciiTheme="minorHAnsi" w:eastAsiaTheme="minorEastAsia" w:hAnsiTheme="minorHAnsi" w:cstheme="minorBidi"/>
            <w:noProof/>
            <w:color w:val="auto"/>
            <w:kern w:val="0"/>
            <w:sz w:val="22"/>
            <w:szCs w:val="22"/>
            <w:lang w:eastAsia="hu-HU" w:bidi="ar-SA"/>
          </w:rPr>
          <w:tab/>
        </w:r>
        <w:r w:rsidRPr="00FD002A">
          <w:rPr>
            <w:rStyle w:val="Hiperhivatkozs"/>
            <w:noProof/>
          </w:rPr>
          <w:t>Inicializálás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_Toc1415348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B6957C0" w14:textId="77777777" w:rsidR="00E242AF" w:rsidRDefault="00E242AF">
      <w:pPr>
        <w:pStyle w:val="TJ3"/>
        <w:tabs>
          <w:tab w:val="left" w:pos="1320"/>
          <w:tab w:val="right" w:leader="dot" w:pos="8755"/>
        </w:tabs>
        <w:rPr>
          <w:rFonts w:asciiTheme="minorHAnsi" w:eastAsiaTheme="minorEastAsia" w:hAnsiTheme="minorHAnsi" w:cstheme="minorBidi"/>
          <w:noProof/>
          <w:color w:val="auto"/>
          <w:kern w:val="0"/>
          <w:sz w:val="22"/>
          <w:szCs w:val="22"/>
          <w:lang w:eastAsia="hu-HU" w:bidi="ar-SA"/>
        </w:rPr>
      </w:pPr>
      <w:hyperlink w:anchor="_Toc1415349" w:history="1">
        <w:r w:rsidRPr="00FD002A">
          <w:rPr>
            <w:rStyle w:val="Hiperhivatkozs"/>
            <w:noProof/>
          </w:rPr>
          <w:t>1.2.3.</w:t>
        </w:r>
        <w:r>
          <w:rPr>
            <w:rFonts w:asciiTheme="minorHAnsi" w:eastAsiaTheme="minorEastAsia" w:hAnsiTheme="minorHAnsi" w:cstheme="minorBidi"/>
            <w:noProof/>
            <w:color w:val="auto"/>
            <w:kern w:val="0"/>
            <w:sz w:val="22"/>
            <w:szCs w:val="22"/>
            <w:lang w:eastAsia="hu-HU" w:bidi="ar-SA"/>
          </w:rPr>
          <w:tab/>
        </w:r>
        <w:r w:rsidRPr="00FD002A">
          <w:rPr>
            <w:rStyle w:val="Hiperhivatkozs"/>
            <w:noProof/>
          </w:rPr>
          <w:t>Kiértékelési-, cél- és jósági függvény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_Toc1415349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35856C4" w14:textId="77777777" w:rsidR="00E242AF" w:rsidRDefault="00E242AF">
      <w:pPr>
        <w:pStyle w:val="TJ3"/>
        <w:tabs>
          <w:tab w:val="left" w:pos="1320"/>
          <w:tab w:val="right" w:leader="dot" w:pos="8755"/>
        </w:tabs>
        <w:rPr>
          <w:rFonts w:asciiTheme="minorHAnsi" w:eastAsiaTheme="minorEastAsia" w:hAnsiTheme="minorHAnsi" w:cstheme="minorBidi"/>
          <w:noProof/>
          <w:color w:val="auto"/>
          <w:kern w:val="0"/>
          <w:sz w:val="22"/>
          <w:szCs w:val="22"/>
          <w:lang w:eastAsia="hu-HU" w:bidi="ar-SA"/>
        </w:rPr>
      </w:pPr>
      <w:hyperlink w:anchor="_Toc1415350" w:history="1">
        <w:r w:rsidRPr="00FD002A">
          <w:rPr>
            <w:rStyle w:val="Hiperhivatkozs"/>
            <w:noProof/>
          </w:rPr>
          <w:t>1.2.4.</w:t>
        </w:r>
        <w:r>
          <w:rPr>
            <w:rFonts w:asciiTheme="minorHAnsi" w:eastAsiaTheme="minorEastAsia" w:hAnsiTheme="minorHAnsi" w:cstheme="minorBidi"/>
            <w:noProof/>
            <w:color w:val="auto"/>
            <w:kern w:val="0"/>
            <w:sz w:val="22"/>
            <w:szCs w:val="22"/>
            <w:lang w:eastAsia="hu-HU" w:bidi="ar-SA"/>
          </w:rPr>
          <w:tab/>
        </w:r>
        <w:r w:rsidRPr="00FD002A">
          <w:rPr>
            <w:rStyle w:val="Hiperhivatkozs"/>
            <w:noProof/>
          </w:rPr>
          <w:t>Szelekció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_Toc1415350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F0553FA" w14:textId="77777777" w:rsidR="00E242AF" w:rsidRDefault="00E242AF">
      <w:pPr>
        <w:pStyle w:val="TJ3"/>
        <w:tabs>
          <w:tab w:val="left" w:pos="1320"/>
          <w:tab w:val="right" w:leader="dot" w:pos="8755"/>
        </w:tabs>
        <w:rPr>
          <w:rFonts w:asciiTheme="minorHAnsi" w:eastAsiaTheme="minorEastAsia" w:hAnsiTheme="minorHAnsi" w:cstheme="minorBidi"/>
          <w:noProof/>
          <w:color w:val="auto"/>
          <w:kern w:val="0"/>
          <w:sz w:val="22"/>
          <w:szCs w:val="22"/>
          <w:lang w:eastAsia="hu-HU" w:bidi="ar-SA"/>
        </w:rPr>
      </w:pPr>
      <w:hyperlink w:anchor="_Toc1415351" w:history="1">
        <w:r w:rsidRPr="00FD002A">
          <w:rPr>
            <w:rStyle w:val="Hiperhivatkozs"/>
            <w:noProof/>
          </w:rPr>
          <w:t>1.2.5.</w:t>
        </w:r>
        <w:r>
          <w:rPr>
            <w:rFonts w:asciiTheme="minorHAnsi" w:eastAsiaTheme="minorEastAsia" w:hAnsiTheme="minorHAnsi" w:cstheme="minorBidi"/>
            <w:noProof/>
            <w:color w:val="auto"/>
            <w:kern w:val="0"/>
            <w:sz w:val="22"/>
            <w:szCs w:val="22"/>
            <w:lang w:eastAsia="hu-HU" w:bidi="ar-SA"/>
          </w:rPr>
          <w:tab/>
        </w:r>
        <w:r w:rsidRPr="00FD002A">
          <w:rPr>
            <w:rStyle w:val="Hiperhivatkozs"/>
            <w:noProof/>
          </w:rPr>
          <w:t>Keresztezés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_Toc1415351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A736F31" w14:textId="77777777" w:rsidR="00E242AF" w:rsidRDefault="00E242AF">
      <w:pPr>
        <w:pStyle w:val="TJ3"/>
        <w:tabs>
          <w:tab w:val="left" w:pos="1320"/>
          <w:tab w:val="right" w:leader="dot" w:pos="8755"/>
        </w:tabs>
        <w:rPr>
          <w:rFonts w:asciiTheme="minorHAnsi" w:eastAsiaTheme="minorEastAsia" w:hAnsiTheme="minorHAnsi" w:cstheme="minorBidi"/>
          <w:noProof/>
          <w:color w:val="auto"/>
          <w:kern w:val="0"/>
          <w:sz w:val="22"/>
          <w:szCs w:val="22"/>
          <w:lang w:eastAsia="hu-HU" w:bidi="ar-SA"/>
        </w:rPr>
      </w:pPr>
      <w:hyperlink w:anchor="_Toc1415352" w:history="1">
        <w:r w:rsidRPr="00FD002A">
          <w:rPr>
            <w:rStyle w:val="Hiperhivatkozs"/>
            <w:noProof/>
          </w:rPr>
          <w:t>1.2.6.</w:t>
        </w:r>
        <w:r>
          <w:rPr>
            <w:rFonts w:asciiTheme="minorHAnsi" w:eastAsiaTheme="minorEastAsia" w:hAnsiTheme="minorHAnsi" w:cstheme="minorBidi"/>
            <w:noProof/>
            <w:color w:val="auto"/>
            <w:kern w:val="0"/>
            <w:sz w:val="22"/>
            <w:szCs w:val="22"/>
            <w:lang w:eastAsia="hu-HU" w:bidi="ar-SA"/>
          </w:rPr>
          <w:tab/>
        </w:r>
        <w:r w:rsidRPr="00FD002A">
          <w:rPr>
            <w:rStyle w:val="Hiperhivatkozs"/>
            <w:noProof/>
          </w:rPr>
          <w:t>Mutáció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_Toc1415352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97D8EAE" w14:textId="77777777" w:rsidR="00E242AF" w:rsidRDefault="00E242AF">
      <w:pPr>
        <w:pStyle w:val="TJ3"/>
        <w:tabs>
          <w:tab w:val="left" w:pos="1320"/>
          <w:tab w:val="right" w:leader="dot" w:pos="8755"/>
        </w:tabs>
        <w:rPr>
          <w:rFonts w:asciiTheme="minorHAnsi" w:eastAsiaTheme="minorEastAsia" w:hAnsiTheme="minorHAnsi" w:cstheme="minorBidi"/>
          <w:noProof/>
          <w:color w:val="auto"/>
          <w:kern w:val="0"/>
          <w:sz w:val="22"/>
          <w:szCs w:val="22"/>
          <w:lang w:eastAsia="hu-HU" w:bidi="ar-SA"/>
        </w:rPr>
      </w:pPr>
      <w:hyperlink w:anchor="_Toc1415353" w:history="1">
        <w:r w:rsidRPr="00FD002A">
          <w:rPr>
            <w:rStyle w:val="Hiperhivatkozs"/>
            <w:noProof/>
          </w:rPr>
          <w:t>1.2.7.</w:t>
        </w:r>
        <w:r>
          <w:rPr>
            <w:rFonts w:asciiTheme="minorHAnsi" w:eastAsiaTheme="minorEastAsia" w:hAnsiTheme="minorHAnsi" w:cstheme="minorBidi"/>
            <w:noProof/>
            <w:color w:val="auto"/>
            <w:kern w:val="0"/>
            <w:sz w:val="22"/>
            <w:szCs w:val="22"/>
            <w:lang w:eastAsia="hu-HU" w:bidi="ar-SA"/>
          </w:rPr>
          <w:tab/>
        </w:r>
        <w:r w:rsidRPr="00FD002A">
          <w:rPr>
            <w:rStyle w:val="Hiperhivatkozs"/>
            <w:noProof/>
          </w:rPr>
          <w:t>Reprodukció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_Toc1415353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0D787EB" w14:textId="77777777" w:rsidR="00E242AF" w:rsidRDefault="00E242AF">
      <w:pPr>
        <w:pStyle w:val="TJ3"/>
        <w:tabs>
          <w:tab w:val="left" w:pos="1320"/>
          <w:tab w:val="right" w:leader="dot" w:pos="8755"/>
        </w:tabs>
        <w:rPr>
          <w:rFonts w:asciiTheme="minorHAnsi" w:eastAsiaTheme="minorEastAsia" w:hAnsiTheme="minorHAnsi" w:cstheme="minorBidi"/>
          <w:noProof/>
          <w:color w:val="auto"/>
          <w:kern w:val="0"/>
          <w:sz w:val="22"/>
          <w:szCs w:val="22"/>
          <w:lang w:eastAsia="hu-HU" w:bidi="ar-SA"/>
        </w:rPr>
      </w:pPr>
      <w:hyperlink w:anchor="_Toc1415354" w:history="1">
        <w:r w:rsidRPr="00FD002A">
          <w:rPr>
            <w:rStyle w:val="Hiperhivatkozs"/>
            <w:noProof/>
          </w:rPr>
          <w:t>1.2.8.</w:t>
        </w:r>
        <w:r>
          <w:rPr>
            <w:rFonts w:asciiTheme="minorHAnsi" w:eastAsiaTheme="minorEastAsia" w:hAnsiTheme="minorHAnsi" w:cstheme="minorBidi"/>
            <w:noProof/>
            <w:color w:val="auto"/>
            <w:kern w:val="0"/>
            <w:sz w:val="22"/>
            <w:szCs w:val="22"/>
            <w:lang w:eastAsia="hu-HU" w:bidi="ar-SA"/>
          </w:rPr>
          <w:tab/>
        </w:r>
        <w:r w:rsidRPr="00FD002A">
          <w:rPr>
            <w:rStyle w:val="Hiperhivatkozs"/>
            <w:noProof/>
          </w:rPr>
          <w:t>Kilépési feltétel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_Toc1415354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78632FE" w14:textId="77777777" w:rsidR="00E242AF" w:rsidRDefault="00E242AF">
      <w:pPr>
        <w:pStyle w:val="TJ2"/>
        <w:tabs>
          <w:tab w:val="left" w:pos="880"/>
          <w:tab w:val="right" w:leader="dot" w:pos="8755"/>
        </w:tabs>
        <w:rPr>
          <w:rFonts w:asciiTheme="minorHAnsi" w:eastAsiaTheme="minorEastAsia" w:hAnsiTheme="minorHAnsi" w:cstheme="minorBidi"/>
          <w:noProof/>
          <w:color w:val="auto"/>
          <w:kern w:val="0"/>
          <w:sz w:val="22"/>
          <w:szCs w:val="22"/>
          <w:lang w:eastAsia="hu-HU" w:bidi="ar-SA"/>
        </w:rPr>
      </w:pPr>
      <w:hyperlink w:anchor="_Toc1415355" w:history="1">
        <w:r w:rsidRPr="00FD002A">
          <w:rPr>
            <w:rStyle w:val="Hiperhivatkozs"/>
            <w:noProof/>
          </w:rPr>
          <w:t>1.3.</w:t>
        </w:r>
        <w:r>
          <w:rPr>
            <w:rFonts w:asciiTheme="minorHAnsi" w:eastAsiaTheme="minorEastAsia" w:hAnsiTheme="minorHAnsi" w:cstheme="minorBidi"/>
            <w:noProof/>
            <w:color w:val="auto"/>
            <w:kern w:val="0"/>
            <w:sz w:val="22"/>
            <w:szCs w:val="22"/>
            <w:lang w:eastAsia="hu-HU" w:bidi="ar-SA"/>
          </w:rPr>
          <w:tab/>
        </w:r>
        <w:r w:rsidRPr="00FD002A">
          <w:rPr>
            <w:rStyle w:val="Hiperhivatkozs"/>
            <w:noProof/>
          </w:rPr>
          <w:t>A dolgozatban használt módszer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_Toc1415355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25EEE0D" w14:textId="77777777" w:rsidR="00E242AF" w:rsidRDefault="00E242AF">
      <w:pPr>
        <w:pStyle w:val="TJ3"/>
        <w:tabs>
          <w:tab w:val="left" w:pos="1320"/>
          <w:tab w:val="right" w:leader="dot" w:pos="8755"/>
        </w:tabs>
        <w:rPr>
          <w:rFonts w:asciiTheme="minorHAnsi" w:eastAsiaTheme="minorEastAsia" w:hAnsiTheme="minorHAnsi" w:cstheme="minorBidi"/>
          <w:noProof/>
          <w:color w:val="auto"/>
          <w:kern w:val="0"/>
          <w:sz w:val="22"/>
          <w:szCs w:val="22"/>
          <w:lang w:eastAsia="hu-HU" w:bidi="ar-SA"/>
        </w:rPr>
      </w:pPr>
      <w:hyperlink w:anchor="_Toc1415356" w:history="1">
        <w:r w:rsidRPr="00FD002A">
          <w:rPr>
            <w:rStyle w:val="Hiperhivatkozs"/>
            <w:noProof/>
          </w:rPr>
          <w:t>1.3.1.</w:t>
        </w:r>
        <w:r>
          <w:rPr>
            <w:rFonts w:asciiTheme="minorHAnsi" w:eastAsiaTheme="minorEastAsia" w:hAnsiTheme="minorHAnsi" w:cstheme="minorBidi"/>
            <w:noProof/>
            <w:color w:val="auto"/>
            <w:kern w:val="0"/>
            <w:sz w:val="22"/>
            <w:szCs w:val="22"/>
            <w:lang w:eastAsia="hu-HU" w:bidi="ar-SA"/>
          </w:rPr>
          <w:tab/>
        </w:r>
        <w:r w:rsidRPr="00FD002A">
          <w:rPr>
            <w:rStyle w:val="Hiperhivatkozs"/>
            <w:noProof/>
          </w:rPr>
          <w:t>Reprezentáció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_Toc1415356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EDF2FE7" w14:textId="77777777" w:rsidR="00E242AF" w:rsidRDefault="00E242AF">
      <w:pPr>
        <w:pStyle w:val="TJ3"/>
        <w:tabs>
          <w:tab w:val="left" w:pos="1320"/>
          <w:tab w:val="right" w:leader="dot" w:pos="8755"/>
        </w:tabs>
        <w:rPr>
          <w:rFonts w:asciiTheme="minorHAnsi" w:eastAsiaTheme="minorEastAsia" w:hAnsiTheme="minorHAnsi" w:cstheme="minorBidi"/>
          <w:noProof/>
          <w:color w:val="auto"/>
          <w:kern w:val="0"/>
          <w:sz w:val="22"/>
          <w:szCs w:val="22"/>
          <w:lang w:eastAsia="hu-HU" w:bidi="ar-SA"/>
        </w:rPr>
      </w:pPr>
      <w:hyperlink w:anchor="_Toc1415357" w:history="1">
        <w:r w:rsidRPr="00FD002A">
          <w:rPr>
            <w:rStyle w:val="Hiperhivatkozs"/>
            <w:noProof/>
          </w:rPr>
          <w:t>1.3.2.</w:t>
        </w:r>
        <w:r>
          <w:rPr>
            <w:rFonts w:asciiTheme="minorHAnsi" w:eastAsiaTheme="minorEastAsia" w:hAnsiTheme="minorHAnsi" w:cstheme="minorBidi"/>
            <w:noProof/>
            <w:color w:val="auto"/>
            <w:kern w:val="0"/>
            <w:sz w:val="22"/>
            <w:szCs w:val="22"/>
            <w:lang w:eastAsia="hu-HU" w:bidi="ar-SA"/>
          </w:rPr>
          <w:tab/>
        </w:r>
        <w:r w:rsidRPr="00FD002A">
          <w:rPr>
            <w:rStyle w:val="Hiperhivatkozs"/>
            <w:noProof/>
          </w:rPr>
          <w:t>Kiértékelési- és jósági függvény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_Toc1415357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33DA030" w14:textId="77777777" w:rsidR="00E242AF" w:rsidRDefault="00E242AF">
      <w:pPr>
        <w:pStyle w:val="TJ3"/>
        <w:tabs>
          <w:tab w:val="left" w:pos="1320"/>
          <w:tab w:val="right" w:leader="dot" w:pos="8755"/>
        </w:tabs>
        <w:rPr>
          <w:rFonts w:asciiTheme="minorHAnsi" w:eastAsiaTheme="minorEastAsia" w:hAnsiTheme="minorHAnsi" w:cstheme="minorBidi"/>
          <w:noProof/>
          <w:color w:val="auto"/>
          <w:kern w:val="0"/>
          <w:sz w:val="22"/>
          <w:szCs w:val="22"/>
          <w:lang w:eastAsia="hu-HU" w:bidi="ar-SA"/>
        </w:rPr>
      </w:pPr>
      <w:hyperlink w:anchor="_Toc1415358" w:history="1">
        <w:r w:rsidRPr="00FD002A">
          <w:rPr>
            <w:rStyle w:val="Hiperhivatkozs"/>
            <w:noProof/>
          </w:rPr>
          <w:t>1.3.3.</w:t>
        </w:r>
        <w:r>
          <w:rPr>
            <w:rFonts w:asciiTheme="minorHAnsi" w:eastAsiaTheme="minorEastAsia" w:hAnsiTheme="minorHAnsi" w:cstheme="minorBidi"/>
            <w:noProof/>
            <w:color w:val="auto"/>
            <w:kern w:val="0"/>
            <w:sz w:val="22"/>
            <w:szCs w:val="22"/>
            <w:lang w:eastAsia="hu-HU" w:bidi="ar-SA"/>
          </w:rPr>
          <w:tab/>
        </w:r>
        <w:r w:rsidRPr="00FD002A">
          <w:rPr>
            <w:rStyle w:val="Hiperhivatkozs"/>
            <w:noProof/>
          </w:rPr>
          <w:t>Szelekció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_Toc1415358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E372129" w14:textId="77777777" w:rsidR="00E242AF" w:rsidRDefault="00E242AF">
      <w:pPr>
        <w:pStyle w:val="TJ3"/>
        <w:tabs>
          <w:tab w:val="left" w:pos="1320"/>
          <w:tab w:val="right" w:leader="dot" w:pos="8755"/>
        </w:tabs>
        <w:rPr>
          <w:rFonts w:asciiTheme="minorHAnsi" w:eastAsiaTheme="minorEastAsia" w:hAnsiTheme="minorHAnsi" w:cstheme="minorBidi"/>
          <w:noProof/>
          <w:color w:val="auto"/>
          <w:kern w:val="0"/>
          <w:sz w:val="22"/>
          <w:szCs w:val="22"/>
          <w:lang w:eastAsia="hu-HU" w:bidi="ar-SA"/>
        </w:rPr>
      </w:pPr>
      <w:hyperlink w:anchor="_Toc1415359" w:history="1">
        <w:r w:rsidRPr="00FD002A">
          <w:rPr>
            <w:rStyle w:val="Hiperhivatkozs"/>
            <w:noProof/>
          </w:rPr>
          <w:t>1.3.4.</w:t>
        </w:r>
        <w:r>
          <w:rPr>
            <w:rFonts w:asciiTheme="minorHAnsi" w:eastAsiaTheme="minorEastAsia" w:hAnsiTheme="minorHAnsi" w:cstheme="minorBidi"/>
            <w:noProof/>
            <w:color w:val="auto"/>
            <w:kern w:val="0"/>
            <w:sz w:val="22"/>
            <w:szCs w:val="22"/>
            <w:lang w:eastAsia="hu-HU" w:bidi="ar-SA"/>
          </w:rPr>
          <w:tab/>
        </w:r>
        <w:r w:rsidRPr="00FD002A">
          <w:rPr>
            <w:rStyle w:val="Hiperhivatkozs"/>
            <w:noProof/>
          </w:rPr>
          <w:t>Keresztezés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_Toc1415359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40005EE" w14:textId="77777777" w:rsidR="00E242AF" w:rsidRDefault="00E242AF">
      <w:pPr>
        <w:pStyle w:val="TJ3"/>
        <w:tabs>
          <w:tab w:val="left" w:pos="1320"/>
          <w:tab w:val="right" w:leader="dot" w:pos="8755"/>
        </w:tabs>
        <w:rPr>
          <w:rFonts w:asciiTheme="minorHAnsi" w:eastAsiaTheme="minorEastAsia" w:hAnsiTheme="minorHAnsi" w:cstheme="minorBidi"/>
          <w:noProof/>
          <w:color w:val="auto"/>
          <w:kern w:val="0"/>
          <w:sz w:val="22"/>
          <w:szCs w:val="22"/>
          <w:lang w:eastAsia="hu-HU" w:bidi="ar-SA"/>
        </w:rPr>
      </w:pPr>
      <w:hyperlink w:anchor="_Toc1415360" w:history="1">
        <w:r w:rsidRPr="00FD002A">
          <w:rPr>
            <w:rStyle w:val="Hiperhivatkozs"/>
            <w:noProof/>
          </w:rPr>
          <w:t>1.3.5.</w:t>
        </w:r>
        <w:r>
          <w:rPr>
            <w:rFonts w:asciiTheme="minorHAnsi" w:eastAsiaTheme="minorEastAsia" w:hAnsiTheme="minorHAnsi" w:cstheme="minorBidi"/>
            <w:noProof/>
            <w:color w:val="auto"/>
            <w:kern w:val="0"/>
            <w:sz w:val="22"/>
            <w:szCs w:val="22"/>
            <w:lang w:eastAsia="hu-HU" w:bidi="ar-SA"/>
          </w:rPr>
          <w:tab/>
        </w:r>
        <w:r w:rsidRPr="00FD002A">
          <w:rPr>
            <w:rStyle w:val="Hiperhivatkozs"/>
            <w:noProof/>
          </w:rPr>
          <w:t>Mutáció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_Toc1415360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FF01B62" w14:textId="77777777" w:rsidR="00E242AF" w:rsidRDefault="00E242AF">
      <w:pPr>
        <w:pStyle w:val="TJ3"/>
        <w:tabs>
          <w:tab w:val="left" w:pos="1320"/>
          <w:tab w:val="right" w:leader="dot" w:pos="8755"/>
        </w:tabs>
        <w:rPr>
          <w:rFonts w:asciiTheme="minorHAnsi" w:eastAsiaTheme="minorEastAsia" w:hAnsiTheme="minorHAnsi" w:cstheme="minorBidi"/>
          <w:noProof/>
          <w:color w:val="auto"/>
          <w:kern w:val="0"/>
          <w:sz w:val="22"/>
          <w:szCs w:val="22"/>
          <w:lang w:eastAsia="hu-HU" w:bidi="ar-SA"/>
        </w:rPr>
      </w:pPr>
      <w:hyperlink w:anchor="_Toc1415361" w:history="1">
        <w:r w:rsidRPr="00FD002A">
          <w:rPr>
            <w:rStyle w:val="Hiperhivatkozs"/>
            <w:noProof/>
          </w:rPr>
          <w:t>1.3.6.</w:t>
        </w:r>
        <w:r>
          <w:rPr>
            <w:rFonts w:asciiTheme="minorHAnsi" w:eastAsiaTheme="minorEastAsia" w:hAnsiTheme="minorHAnsi" w:cstheme="minorBidi"/>
            <w:noProof/>
            <w:color w:val="auto"/>
            <w:kern w:val="0"/>
            <w:sz w:val="22"/>
            <w:szCs w:val="22"/>
            <w:lang w:eastAsia="hu-HU" w:bidi="ar-SA"/>
          </w:rPr>
          <w:tab/>
        </w:r>
        <w:r w:rsidRPr="00FD002A">
          <w:rPr>
            <w:rStyle w:val="Hiperhivatkozs"/>
            <w:noProof/>
          </w:rPr>
          <w:t>Reprodukció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_Toc1415361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957409E" w14:textId="77777777" w:rsidR="00E242AF" w:rsidRDefault="00E242AF">
      <w:pPr>
        <w:pStyle w:val="TJ3"/>
        <w:tabs>
          <w:tab w:val="left" w:pos="1320"/>
          <w:tab w:val="right" w:leader="dot" w:pos="8755"/>
        </w:tabs>
        <w:rPr>
          <w:rFonts w:asciiTheme="minorHAnsi" w:eastAsiaTheme="minorEastAsia" w:hAnsiTheme="minorHAnsi" w:cstheme="minorBidi"/>
          <w:noProof/>
          <w:color w:val="auto"/>
          <w:kern w:val="0"/>
          <w:sz w:val="22"/>
          <w:szCs w:val="22"/>
          <w:lang w:eastAsia="hu-HU" w:bidi="ar-SA"/>
        </w:rPr>
      </w:pPr>
      <w:hyperlink w:anchor="_Toc1415362" w:history="1">
        <w:r w:rsidRPr="00FD002A">
          <w:rPr>
            <w:rStyle w:val="Hiperhivatkozs"/>
            <w:noProof/>
          </w:rPr>
          <w:t>1.3.7.</w:t>
        </w:r>
        <w:r>
          <w:rPr>
            <w:rFonts w:asciiTheme="minorHAnsi" w:eastAsiaTheme="minorEastAsia" w:hAnsiTheme="minorHAnsi" w:cstheme="minorBidi"/>
            <w:noProof/>
            <w:color w:val="auto"/>
            <w:kern w:val="0"/>
            <w:sz w:val="22"/>
            <w:szCs w:val="22"/>
            <w:lang w:eastAsia="hu-HU" w:bidi="ar-SA"/>
          </w:rPr>
          <w:tab/>
        </w:r>
        <w:r w:rsidRPr="00FD002A">
          <w:rPr>
            <w:rStyle w:val="Hiperhivatkozs"/>
            <w:noProof/>
          </w:rPr>
          <w:t>Kilépési feltétel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_Toc1415362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356A1D8" w14:textId="77777777" w:rsidR="00E242AF" w:rsidRDefault="00E242AF">
      <w:pPr>
        <w:pStyle w:val="TJ1"/>
        <w:tabs>
          <w:tab w:val="right" w:leader="dot" w:pos="8755"/>
        </w:tabs>
        <w:rPr>
          <w:rFonts w:asciiTheme="minorHAnsi" w:eastAsiaTheme="minorEastAsia" w:hAnsiTheme="minorHAnsi" w:cstheme="minorBidi"/>
          <w:noProof/>
          <w:color w:val="auto"/>
          <w:kern w:val="0"/>
          <w:sz w:val="22"/>
          <w:szCs w:val="22"/>
          <w:lang w:eastAsia="hu-HU" w:bidi="ar-SA"/>
        </w:rPr>
      </w:pPr>
      <w:hyperlink w:anchor="_Toc1415363" w:history="1">
        <w:r w:rsidRPr="00FD002A">
          <w:rPr>
            <w:rStyle w:val="Hiperhivatkozs"/>
            <w:noProof/>
          </w:rPr>
          <w:t>2. Felhasznált technológiák ismertetése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_Toc1415363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D8BE15D" w14:textId="77777777" w:rsidR="00E242AF" w:rsidRDefault="00E242AF">
      <w:pPr>
        <w:pStyle w:val="TJ2"/>
        <w:tabs>
          <w:tab w:val="left" w:pos="880"/>
          <w:tab w:val="right" w:leader="dot" w:pos="8755"/>
        </w:tabs>
        <w:rPr>
          <w:rFonts w:asciiTheme="minorHAnsi" w:eastAsiaTheme="minorEastAsia" w:hAnsiTheme="minorHAnsi" w:cstheme="minorBidi"/>
          <w:noProof/>
          <w:color w:val="auto"/>
          <w:kern w:val="0"/>
          <w:sz w:val="22"/>
          <w:szCs w:val="22"/>
          <w:lang w:eastAsia="hu-HU" w:bidi="ar-SA"/>
        </w:rPr>
      </w:pPr>
      <w:hyperlink w:anchor="_Toc1415364" w:history="1">
        <w:r w:rsidRPr="00FD002A">
          <w:rPr>
            <w:rStyle w:val="Hiperhivatkozs"/>
            <w:noProof/>
          </w:rPr>
          <w:t>2.1.</w:t>
        </w:r>
        <w:r>
          <w:rPr>
            <w:rFonts w:asciiTheme="minorHAnsi" w:eastAsiaTheme="minorEastAsia" w:hAnsiTheme="minorHAnsi" w:cstheme="minorBidi"/>
            <w:noProof/>
            <w:color w:val="auto"/>
            <w:kern w:val="0"/>
            <w:sz w:val="22"/>
            <w:szCs w:val="22"/>
            <w:lang w:eastAsia="hu-HU" w:bidi="ar-SA"/>
          </w:rPr>
          <w:tab/>
        </w:r>
        <w:r w:rsidRPr="00FD002A">
          <w:rPr>
            <w:rStyle w:val="Hiperhivatkozs"/>
            <w:noProof/>
          </w:rPr>
          <w:t>Verziókezelő rendszer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_Toc1415364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A519D67" w14:textId="77777777" w:rsidR="00E242AF" w:rsidRDefault="00E242AF">
      <w:pPr>
        <w:pStyle w:val="TJ3"/>
        <w:tabs>
          <w:tab w:val="left" w:pos="1320"/>
          <w:tab w:val="right" w:leader="dot" w:pos="8755"/>
        </w:tabs>
        <w:rPr>
          <w:rFonts w:asciiTheme="minorHAnsi" w:eastAsiaTheme="minorEastAsia" w:hAnsiTheme="minorHAnsi" w:cstheme="minorBidi"/>
          <w:noProof/>
          <w:color w:val="auto"/>
          <w:kern w:val="0"/>
          <w:sz w:val="22"/>
          <w:szCs w:val="22"/>
          <w:lang w:eastAsia="hu-HU" w:bidi="ar-SA"/>
        </w:rPr>
      </w:pPr>
      <w:hyperlink w:anchor="_Toc1415365" w:history="1">
        <w:r w:rsidRPr="00FD002A">
          <w:rPr>
            <w:rStyle w:val="Hiperhivatkozs"/>
            <w:noProof/>
          </w:rPr>
          <w:t>2.1.1.</w:t>
        </w:r>
        <w:r>
          <w:rPr>
            <w:rFonts w:asciiTheme="minorHAnsi" w:eastAsiaTheme="minorEastAsia" w:hAnsiTheme="minorHAnsi" w:cstheme="minorBidi"/>
            <w:noProof/>
            <w:color w:val="auto"/>
            <w:kern w:val="0"/>
            <w:sz w:val="22"/>
            <w:szCs w:val="22"/>
            <w:lang w:eastAsia="hu-HU" w:bidi="ar-SA"/>
          </w:rPr>
          <w:tab/>
        </w:r>
        <w:r w:rsidRPr="00FD002A">
          <w:rPr>
            <w:rStyle w:val="Hiperhivatkozs"/>
            <w:noProof/>
          </w:rPr>
          <w:t>Git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_Toc1415365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0810527C" w14:textId="77777777" w:rsidR="00E242AF" w:rsidRDefault="00E242AF">
      <w:pPr>
        <w:pStyle w:val="TJ2"/>
        <w:tabs>
          <w:tab w:val="left" w:pos="880"/>
          <w:tab w:val="right" w:leader="dot" w:pos="8755"/>
        </w:tabs>
        <w:rPr>
          <w:rFonts w:asciiTheme="minorHAnsi" w:eastAsiaTheme="minorEastAsia" w:hAnsiTheme="minorHAnsi" w:cstheme="minorBidi"/>
          <w:noProof/>
          <w:color w:val="auto"/>
          <w:kern w:val="0"/>
          <w:sz w:val="22"/>
          <w:szCs w:val="22"/>
          <w:lang w:eastAsia="hu-HU" w:bidi="ar-SA"/>
        </w:rPr>
      </w:pPr>
      <w:hyperlink w:anchor="_Toc1415366" w:history="1">
        <w:r w:rsidRPr="00FD002A">
          <w:rPr>
            <w:rStyle w:val="Hiperhivatkozs"/>
            <w:noProof/>
          </w:rPr>
          <w:t>2.2.</w:t>
        </w:r>
        <w:r>
          <w:rPr>
            <w:rFonts w:asciiTheme="minorHAnsi" w:eastAsiaTheme="minorEastAsia" w:hAnsiTheme="minorHAnsi" w:cstheme="minorBidi"/>
            <w:noProof/>
            <w:color w:val="auto"/>
            <w:kern w:val="0"/>
            <w:sz w:val="22"/>
            <w:szCs w:val="22"/>
            <w:lang w:eastAsia="hu-HU" w:bidi="ar-SA"/>
          </w:rPr>
          <w:tab/>
        </w:r>
        <w:r w:rsidRPr="00FD002A">
          <w:rPr>
            <w:rStyle w:val="Hiperhivatkozs"/>
            <w:noProof/>
          </w:rPr>
          <w:t>Frontend technológiák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_Toc1415366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75391F42" w14:textId="77777777" w:rsidR="00E242AF" w:rsidRDefault="00E242AF">
      <w:pPr>
        <w:pStyle w:val="TJ3"/>
        <w:tabs>
          <w:tab w:val="left" w:pos="1320"/>
          <w:tab w:val="right" w:leader="dot" w:pos="8755"/>
        </w:tabs>
        <w:rPr>
          <w:rFonts w:asciiTheme="minorHAnsi" w:eastAsiaTheme="minorEastAsia" w:hAnsiTheme="minorHAnsi" w:cstheme="minorBidi"/>
          <w:noProof/>
          <w:color w:val="auto"/>
          <w:kern w:val="0"/>
          <w:sz w:val="22"/>
          <w:szCs w:val="22"/>
          <w:lang w:eastAsia="hu-HU" w:bidi="ar-SA"/>
        </w:rPr>
      </w:pPr>
      <w:hyperlink w:anchor="_Toc1415367" w:history="1">
        <w:r w:rsidRPr="00FD002A">
          <w:rPr>
            <w:rStyle w:val="Hiperhivatkozs"/>
            <w:noProof/>
          </w:rPr>
          <w:t>2.2.1.</w:t>
        </w:r>
        <w:r>
          <w:rPr>
            <w:rFonts w:asciiTheme="minorHAnsi" w:eastAsiaTheme="minorEastAsia" w:hAnsiTheme="minorHAnsi" w:cstheme="minorBidi"/>
            <w:noProof/>
            <w:color w:val="auto"/>
            <w:kern w:val="0"/>
            <w:sz w:val="22"/>
            <w:szCs w:val="22"/>
            <w:lang w:eastAsia="hu-HU" w:bidi="ar-SA"/>
          </w:rPr>
          <w:tab/>
        </w:r>
        <w:r w:rsidRPr="00FD002A">
          <w:rPr>
            <w:rStyle w:val="Hiperhivatkozs"/>
            <w:noProof/>
          </w:rPr>
          <w:t>HTML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_Toc1415367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2B711A5E" w14:textId="77777777" w:rsidR="00E242AF" w:rsidRDefault="00E242AF">
      <w:pPr>
        <w:pStyle w:val="TJ3"/>
        <w:tabs>
          <w:tab w:val="left" w:pos="1320"/>
          <w:tab w:val="right" w:leader="dot" w:pos="8755"/>
        </w:tabs>
        <w:rPr>
          <w:rFonts w:asciiTheme="minorHAnsi" w:eastAsiaTheme="minorEastAsia" w:hAnsiTheme="minorHAnsi" w:cstheme="minorBidi"/>
          <w:noProof/>
          <w:color w:val="auto"/>
          <w:kern w:val="0"/>
          <w:sz w:val="22"/>
          <w:szCs w:val="22"/>
          <w:lang w:eastAsia="hu-HU" w:bidi="ar-SA"/>
        </w:rPr>
      </w:pPr>
      <w:hyperlink w:anchor="_Toc1415368" w:history="1">
        <w:r w:rsidRPr="00FD002A">
          <w:rPr>
            <w:rStyle w:val="Hiperhivatkozs"/>
            <w:noProof/>
          </w:rPr>
          <w:t>2.2.2.</w:t>
        </w:r>
        <w:r>
          <w:rPr>
            <w:rFonts w:asciiTheme="minorHAnsi" w:eastAsiaTheme="minorEastAsia" w:hAnsiTheme="minorHAnsi" w:cstheme="minorBidi"/>
            <w:noProof/>
            <w:color w:val="auto"/>
            <w:kern w:val="0"/>
            <w:sz w:val="22"/>
            <w:szCs w:val="22"/>
            <w:lang w:eastAsia="hu-HU" w:bidi="ar-SA"/>
          </w:rPr>
          <w:tab/>
        </w:r>
        <w:r w:rsidRPr="00FD002A">
          <w:rPr>
            <w:rStyle w:val="Hiperhivatkozs"/>
            <w:noProof/>
          </w:rPr>
          <w:t>CSS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_Toc1415368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2D0D5780" w14:textId="77777777" w:rsidR="00E242AF" w:rsidRDefault="00E242AF">
      <w:pPr>
        <w:pStyle w:val="TJ3"/>
        <w:tabs>
          <w:tab w:val="left" w:pos="1320"/>
          <w:tab w:val="right" w:leader="dot" w:pos="8755"/>
        </w:tabs>
        <w:rPr>
          <w:rFonts w:asciiTheme="minorHAnsi" w:eastAsiaTheme="minorEastAsia" w:hAnsiTheme="minorHAnsi" w:cstheme="minorBidi"/>
          <w:noProof/>
          <w:color w:val="auto"/>
          <w:kern w:val="0"/>
          <w:sz w:val="22"/>
          <w:szCs w:val="22"/>
          <w:lang w:eastAsia="hu-HU" w:bidi="ar-SA"/>
        </w:rPr>
      </w:pPr>
      <w:hyperlink w:anchor="_Toc1415369" w:history="1">
        <w:r w:rsidRPr="00FD002A">
          <w:rPr>
            <w:rStyle w:val="Hiperhivatkozs"/>
            <w:noProof/>
          </w:rPr>
          <w:t>2.2.3.</w:t>
        </w:r>
        <w:r>
          <w:rPr>
            <w:rFonts w:asciiTheme="minorHAnsi" w:eastAsiaTheme="minorEastAsia" w:hAnsiTheme="minorHAnsi" w:cstheme="minorBidi"/>
            <w:noProof/>
            <w:color w:val="auto"/>
            <w:kern w:val="0"/>
            <w:sz w:val="22"/>
            <w:szCs w:val="22"/>
            <w:lang w:eastAsia="hu-HU" w:bidi="ar-SA"/>
          </w:rPr>
          <w:tab/>
        </w:r>
        <w:r w:rsidRPr="00FD002A">
          <w:rPr>
            <w:rStyle w:val="Hiperhivatkozs"/>
            <w:noProof/>
          </w:rPr>
          <w:t>JavaScript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_Toc1415369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73E28AAF" w14:textId="77777777" w:rsidR="00E242AF" w:rsidRDefault="00E242AF">
      <w:pPr>
        <w:pStyle w:val="TJ2"/>
        <w:tabs>
          <w:tab w:val="left" w:pos="880"/>
          <w:tab w:val="right" w:leader="dot" w:pos="8755"/>
        </w:tabs>
        <w:rPr>
          <w:rFonts w:asciiTheme="minorHAnsi" w:eastAsiaTheme="minorEastAsia" w:hAnsiTheme="minorHAnsi" w:cstheme="minorBidi"/>
          <w:noProof/>
          <w:color w:val="auto"/>
          <w:kern w:val="0"/>
          <w:sz w:val="22"/>
          <w:szCs w:val="22"/>
          <w:lang w:eastAsia="hu-HU" w:bidi="ar-SA"/>
        </w:rPr>
      </w:pPr>
      <w:hyperlink w:anchor="_Toc1415370" w:history="1">
        <w:r w:rsidRPr="00FD002A">
          <w:rPr>
            <w:rStyle w:val="Hiperhivatkozs"/>
            <w:noProof/>
          </w:rPr>
          <w:t>2.3.</w:t>
        </w:r>
        <w:r>
          <w:rPr>
            <w:rFonts w:asciiTheme="minorHAnsi" w:eastAsiaTheme="minorEastAsia" w:hAnsiTheme="minorHAnsi" w:cstheme="minorBidi"/>
            <w:noProof/>
            <w:color w:val="auto"/>
            <w:kern w:val="0"/>
            <w:sz w:val="22"/>
            <w:szCs w:val="22"/>
            <w:lang w:eastAsia="hu-HU" w:bidi="ar-SA"/>
          </w:rPr>
          <w:tab/>
        </w:r>
        <w:r w:rsidRPr="00FD002A">
          <w:rPr>
            <w:rStyle w:val="Hiperhivatkozs"/>
            <w:noProof/>
          </w:rPr>
          <w:t>Backend technológiák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_Toc1415370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54EF5CD3" w14:textId="77777777" w:rsidR="006B7B62" w:rsidRDefault="000E6892">
      <w:pPr>
        <w:pStyle w:val="Szvegtrzs"/>
        <w:jc w:val="center"/>
        <w:rPr>
          <w:rFonts w:cs="Times New Roman"/>
        </w:rPr>
      </w:pPr>
      <w:r>
        <w:rPr>
          <w:rFonts w:cs="Times New Roman"/>
        </w:rPr>
        <w:fldChar w:fldCharType="end"/>
      </w:r>
    </w:p>
    <w:p w14:paraId="7DC8F13A" w14:textId="77777777" w:rsidR="006B7B62" w:rsidRPr="006B7B62" w:rsidRDefault="006B7B62" w:rsidP="006B7B62"/>
    <w:p w14:paraId="20DB3176" w14:textId="77777777" w:rsidR="006B7B62" w:rsidRPr="006B7B62" w:rsidRDefault="006B7B62" w:rsidP="006B7B62"/>
    <w:p w14:paraId="14054B38" w14:textId="77777777" w:rsidR="006B7B62" w:rsidRPr="006B7B62" w:rsidRDefault="006B7B62" w:rsidP="006B7B62"/>
    <w:p w14:paraId="2A236488" w14:textId="77777777" w:rsidR="006B7B62" w:rsidRPr="006B7B62" w:rsidRDefault="006B7B62" w:rsidP="006B7B62"/>
    <w:p w14:paraId="2AD4904C" w14:textId="77777777" w:rsidR="006B7B62" w:rsidRPr="006B7B62" w:rsidRDefault="006B7B62" w:rsidP="006B7B62"/>
    <w:p w14:paraId="37B073C0" w14:textId="77777777" w:rsidR="006B7B62" w:rsidRPr="006B7B62" w:rsidRDefault="006B7B62" w:rsidP="006B7B62"/>
    <w:p w14:paraId="075552D0" w14:textId="77777777" w:rsidR="006B7B62" w:rsidRPr="006B7B62" w:rsidRDefault="006B7B62" w:rsidP="006B7B62"/>
    <w:p w14:paraId="6F56A2AB" w14:textId="77777777" w:rsidR="006B7B62" w:rsidRDefault="006B7B62" w:rsidP="006B7B62">
      <w:pPr>
        <w:tabs>
          <w:tab w:val="left" w:pos="5340"/>
        </w:tabs>
      </w:pPr>
      <w:r>
        <w:tab/>
      </w:r>
    </w:p>
    <w:p w14:paraId="69AB614C" w14:textId="77777777" w:rsidR="006B7B62" w:rsidRPr="006B7B62" w:rsidRDefault="006B7B62" w:rsidP="006B7B62">
      <w:pPr>
        <w:tabs>
          <w:tab w:val="left" w:pos="5340"/>
        </w:tabs>
        <w:sectPr w:rsidR="006B7B62" w:rsidRPr="006B7B62" w:rsidSect="006B7B62">
          <w:footerReference w:type="first" r:id="rId12"/>
          <w:pgSz w:w="11906" w:h="16838"/>
          <w:pgMar w:top="1440" w:right="1440" w:bottom="1440" w:left="1701" w:header="1134" w:footer="1134" w:gutter="0"/>
          <w:pgNumType w:start="1"/>
          <w:cols w:space="708"/>
          <w:titlePg/>
          <w:docGrid w:linePitch="326" w:charSpace="-6554"/>
        </w:sectPr>
      </w:pPr>
    </w:p>
    <w:p w14:paraId="6EC07F17" w14:textId="77777777" w:rsidR="007C5DF4" w:rsidRPr="00BC22DE" w:rsidRDefault="007C5DF4" w:rsidP="00BC22DE">
      <w:pPr>
        <w:pStyle w:val="Cmsor1"/>
        <w:numPr>
          <w:ilvl w:val="0"/>
          <w:numId w:val="0"/>
        </w:numPr>
      </w:pPr>
      <w:r w:rsidRPr="00BC22DE">
        <w:lastRenderedPageBreak/>
        <w:t>Bevezetés</w:t>
      </w:r>
    </w:p>
    <w:p w14:paraId="69D8976E" w14:textId="77777777" w:rsidR="007C5DF4" w:rsidRPr="00BC22DE" w:rsidRDefault="007C5DF4">
      <w:pPr>
        <w:pStyle w:val="Szvegtrzs"/>
        <w:jc w:val="center"/>
        <w:rPr>
          <w:rFonts w:cs="Times New Roman"/>
        </w:rPr>
      </w:pPr>
    </w:p>
    <w:p w14:paraId="35363D64" w14:textId="77777777" w:rsidR="00A42589" w:rsidRDefault="00A42589" w:rsidP="002861CD">
      <w:pPr>
        <w:pStyle w:val="Szvegtrzs"/>
        <w:spacing w:after="0" w:line="360" w:lineRule="auto"/>
        <w:jc w:val="both"/>
        <w:rPr>
          <w:rFonts w:cs="Times New Roman"/>
        </w:rPr>
      </w:pPr>
      <w:r w:rsidRPr="00BC22DE">
        <w:rPr>
          <w:rFonts w:cs="Times New Roman"/>
        </w:rPr>
        <w:t>Témaválasztásomnál olyan feladatot próbáltam keresni</w:t>
      </w:r>
      <w:r w:rsidR="008B1986" w:rsidRPr="00BC22DE">
        <w:rPr>
          <w:rFonts w:cs="Times New Roman"/>
        </w:rPr>
        <w:t>,</w:t>
      </w:r>
      <w:r w:rsidRPr="00BC22DE">
        <w:rPr>
          <w:rFonts w:cs="Times New Roman"/>
        </w:rPr>
        <w:t xml:space="preserve"> mellyel nemcsak a programozási készségeimet tudom fejleszteni, hanem elméleti kihívást is biztosít.  </w:t>
      </w:r>
      <w:r w:rsidR="008B1986" w:rsidRPr="00BC22DE">
        <w:rPr>
          <w:rFonts w:cs="Times New Roman"/>
        </w:rPr>
        <w:t xml:space="preserve">Így kerültem szembe </w:t>
      </w:r>
      <w:r w:rsidR="002861CD" w:rsidRPr="00BC22DE">
        <w:rPr>
          <w:rFonts w:cs="Times New Roman"/>
        </w:rPr>
        <w:t>a csomagok kiszállításának optimalizálásával, amin</w:t>
      </w:r>
      <w:r w:rsidR="008C6A02" w:rsidRPr="00BC22DE">
        <w:rPr>
          <w:rFonts w:cs="Times New Roman"/>
        </w:rPr>
        <w:t>e</w:t>
      </w:r>
      <w:r w:rsidR="002861CD" w:rsidRPr="00BC22DE">
        <w:rPr>
          <w:rFonts w:cs="Times New Roman"/>
        </w:rPr>
        <w:t xml:space="preserve">k </w:t>
      </w:r>
      <w:r w:rsidR="008C6A02" w:rsidRPr="00BC22DE">
        <w:rPr>
          <w:rFonts w:cs="Times New Roman"/>
        </w:rPr>
        <w:t xml:space="preserve">elvégzésével </w:t>
      </w:r>
      <w:r w:rsidR="002861CD" w:rsidRPr="00BC22DE">
        <w:rPr>
          <w:rFonts w:cs="Times New Roman"/>
        </w:rPr>
        <w:t>mindkét célomat elérhetem.</w:t>
      </w:r>
    </w:p>
    <w:p w14:paraId="7CDDE46A" w14:textId="77777777" w:rsidR="002604BA" w:rsidRPr="00BC22DE" w:rsidRDefault="002604BA" w:rsidP="002861CD">
      <w:pPr>
        <w:pStyle w:val="Szvegtrzs"/>
        <w:spacing w:after="0" w:line="360" w:lineRule="auto"/>
        <w:jc w:val="both"/>
        <w:rPr>
          <w:rFonts w:cs="Times New Roman"/>
        </w:rPr>
      </w:pPr>
      <w:r>
        <w:rPr>
          <w:rFonts w:cs="Times New Roman"/>
        </w:rPr>
        <w:t xml:space="preserve">A mai társadalomban szinte senkinek sincs ideje semmire, de ha van, akkor se szeretnék bevásárlással tölteni, ami igen csak időigényes. Webshop-ok és áruszállító vállalatok ezrei épülnek ezen igények kiszolgálására. Mivel mindenki szeretné, hogy az általa megrendelt termékeket minél hamarabb megkapja, egy komoly logisztikai feladatot állítanak a szállító cégek felé. </w:t>
      </w:r>
      <w:r w:rsidR="00461DD8">
        <w:rPr>
          <w:rFonts w:cs="Times New Roman"/>
        </w:rPr>
        <w:t xml:space="preserve">A cégek, mint mindig, szeretnék csökkenteni a működési költségeiket. Ennek az egyik módja lehet, ha a sofőrök nem tesznek meg felesleges kilómétereket a célpontok között. </w:t>
      </w:r>
      <w:r w:rsidR="008877ED">
        <w:rPr>
          <w:rFonts w:cs="Times New Roman"/>
        </w:rPr>
        <w:t xml:space="preserve">Így szükség keletkezik olyan szoftverekre, ami nem csak két pont között adja meg a legrövidebb utat, hanem több cél közötti összes lehetséges </w:t>
      </w:r>
      <w:r w:rsidR="00DB400D">
        <w:rPr>
          <w:rFonts w:cs="Times New Roman"/>
        </w:rPr>
        <w:t>útvonal</w:t>
      </w:r>
      <w:r w:rsidR="003214A9">
        <w:rPr>
          <w:rFonts w:cs="Times New Roman"/>
        </w:rPr>
        <w:t xml:space="preserve"> közül kiválasztja </w:t>
      </w:r>
      <w:r w:rsidR="00066212">
        <w:rPr>
          <w:rFonts w:cs="Times New Roman"/>
        </w:rPr>
        <w:t>az optimális</w:t>
      </w:r>
      <w:r w:rsidR="008877ED">
        <w:rPr>
          <w:rFonts w:cs="Times New Roman"/>
        </w:rPr>
        <w:t xml:space="preserve"> körutat, ezzel jelentősen redukálva a megtett kilóméterek számát.</w:t>
      </w:r>
    </w:p>
    <w:p w14:paraId="6790B476" w14:textId="660447D4" w:rsidR="00232406" w:rsidRPr="00BC22DE" w:rsidRDefault="00D21024" w:rsidP="002861CD">
      <w:pPr>
        <w:pStyle w:val="Szvegtrzs"/>
        <w:spacing w:after="0" w:line="360" w:lineRule="auto"/>
        <w:jc w:val="both"/>
        <w:rPr>
          <w:rFonts w:cs="Times New Roman"/>
        </w:rPr>
      </w:pPr>
      <w:r w:rsidRPr="00BC22DE">
        <w:rPr>
          <w:rFonts w:cs="Times New Roman"/>
        </w:rPr>
        <w:t>Szakdolgozatom egyik fő célja, ha nem a legfontosabb, hogy a futárok számára meghatározza a</w:t>
      </w:r>
      <w:r w:rsidR="00DF1AE1">
        <w:rPr>
          <w:rFonts w:cs="Times New Roman"/>
        </w:rPr>
        <w:t>z</w:t>
      </w:r>
      <w:r w:rsidRPr="00BC22DE">
        <w:rPr>
          <w:rFonts w:cs="Times New Roman"/>
        </w:rPr>
        <w:t xml:space="preserve"> optimális útvon</w:t>
      </w:r>
      <w:r w:rsidR="004A3F61">
        <w:rPr>
          <w:rFonts w:cs="Times New Roman"/>
        </w:rPr>
        <w:t xml:space="preserve">alat a csomagok kiszállításához. </w:t>
      </w:r>
      <w:commentRangeStart w:id="1"/>
      <w:r w:rsidR="004A3F61">
        <w:rPr>
          <w:rFonts w:cs="Times New Roman"/>
        </w:rPr>
        <w:t>Vagyis adott n pont (cím)</w:t>
      </w:r>
      <w:r w:rsidRPr="00BC22DE">
        <w:rPr>
          <w:rFonts w:cs="Times New Roman"/>
        </w:rPr>
        <w:t xml:space="preserve"> </w:t>
      </w:r>
      <w:r w:rsidR="004A3F61">
        <w:rPr>
          <w:rFonts w:cs="Times New Roman"/>
        </w:rPr>
        <w:t>a köztük lévő távolságokkal és ezek között kell megtalálni a legrövidebb utat úgy, hogy a kiinduló- és végpont (telephely) ugyan az és minden pontot csak egyszer érintünk</w:t>
      </w:r>
      <w:commentRangeEnd w:id="1"/>
      <w:r w:rsidR="0069165C">
        <w:rPr>
          <w:rStyle w:val="Jegyzethivatkozs"/>
          <w:rFonts w:cs="Mangal"/>
        </w:rPr>
        <w:commentReference w:id="1"/>
      </w:r>
      <w:r w:rsidR="004A3F61">
        <w:rPr>
          <w:rFonts w:cs="Times New Roman"/>
        </w:rPr>
        <w:t xml:space="preserve">. </w:t>
      </w:r>
      <w:r w:rsidRPr="00BC22DE">
        <w:rPr>
          <w:rFonts w:cs="Times New Roman"/>
        </w:rPr>
        <w:t>Ez a feladat az utazó ügynök probléma néven lett híres a tudomány</w:t>
      </w:r>
      <w:r w:rsidR="00A42589" w:rsidRPr="00BC22DE">
        <w:rPr>
          <w:rFonts w:cs="Times New Roman"/>
        </w:rPr>
        <w:t xml:space="preserve"> világ</w:t>
      </w:r>
      <w:r w:rsidR="00DF1AE1">
        <w:rPr>
          <w:rFonts w:cs="Times New Roman"/>
        </w:rPr>
        <w:t>á</w:t>
      </w:r>
      <w:r w:rsidR="00A42589" w:rsidRPr="00BC22DE">
        <w:rPr>
          <w:rFonts w:cs="Times New Roman"/>
        </w:rPr>
        <w:t>ban. E</w:t>
      </w:r>
      <w:r w:rsidRPr="00BC22DE">
        <w:rPr>
          <w:rFonts w:cs="Times New Roman"/>
        </w:rPr>
        <w:t>nnek megoldása első hallásra talán egyszerűnek tűnhet (</w:t>
      </w:r>
      <w:r w:rsidR="00DF1AE1">
        <w:rPr>
          <w:rFonts w:cs="Times New Roman"/>
        </w:rPr>
        <w:t xml:space="preserve"> -</w:t>
      </w:r>
      <w:r w:rsidR="008C6A02" w:rsidRPr="00BC22DE">
        <w:rPr>
          <w:rFonts w:cs="Times New Roman"/>
        </w:rPr>
        <w:t xml:space="preserve"> </w:t>
      </w:r>
      <w:r w:rsidRPr="00BC22DE">
        <w:rPr>
          <w:rFonts w:cs="Times New Roman"/>
        </w:rPr>
        <w:t>és kevés célpont esetén az is</w:t>
      </w:r>
      <w:r w:rsidR="008C6A02" w:rsidRPr="00BC22DE">
        <w:rPr>
          <w:rFonts w:cs="Times New Roman"/>
        </w:rPr>
        <w:t xml:space="preserve"> </w:t>
      </w:r>
      <w:r w:rsidR="00DF1AE1">
        <w:rPr>
          <w:rFonts w:cs="Times New Roman"/>
        </w:rPr>
        <w:t xml:space="preserve">- </w:t>
      </w:r>
      <w:r w:rsidRPr="00BC22DE">
        <w:rPr>
          <w:rFonts w:cs="Times New Roman"/>
        </w:rPr>
        <w:t>), de a célpontok számának növekedésével a megoldás bonyolultsága</w:t>
      </w:r>
      <w:r w:rsidR="00A42589" w:rsidRPr="00BC22DE">
        <w:rPr>
          <w:rFonts w:cs="Times New Roman"/>
        </w:rPr>
        <w:t xml:space="preserve"> rendkívül megnőhet, hiszen ez egy NP</w:t>
      </w:r>
      <w:r w:rsidR="008C6A02" w:rsidRPr="00BC22DE">
        <w:rPr>
          <w:rFonts w:cs="Times New Roman"/>
        </w:rPr>
        <w:t xml:space="preserve"> teljes probléma</w:t>
      </w:r>
      <w:r w:rsidR="00A42589" w:rsidRPr="00BC22DE">
        <w:rPr>
          <w:rFonts w:cs="Times New Roman"/>
        </w:rPr>
        <w:t xml:space="preserve"> </w:t>
      </w:r>
      <w:r w:rsidR="008C6A02" w:rsidRPr="00BC22DE">
        <w:rPr>
          <w:rFonts w:cs="Times New Roman"/>
        </w:rPr>
        <w:t>(</w:t>
      </w:r>
      <w:r w:rsidR="00DF1AE1">
        <w:rPr>
          <w:rFonts w:cs="Times New Roman"/>
        </w:rPr>
        <w:t xml:space="preserve"> -</w:t>
      </w:r>
      <w:r w:rsidR="008C6A02" w:rsidRPr="00BC22DE">
        <w:rPr>
          <w:rFonts w:cs="Times New Roman"/>
        </w:rPr>
        <w:t xml:space="preserve"> nem determinisztikusan polinomiális </w:t>
      </w:r>
      <w:r w:rsidR="00DF1AE1">
        <w:rPr>
          <w:rFonts w:cs="Times New Roman"/>
        </w:rPr>
        <w:t xml:space="preserve">- </w:t>
      </w:r>
      <w:r w:rsidR="008C6A02" w:rsidRPr="00BC22DE">
        <w:rPr>
          <w:rFonts w:cs="Times New Roman"/>
        </w:rPr>
        <w:t>)</w:t>
      </w:r>
      <w:r w:rsidR="00A42589" w:rsidRPr="00BC22DE">
        <w:rPr>
          <w:rFonts w:cs="Times New Roman"/>
        </w:rPr>
        <w:t>.</w:t>
      </w:r>
      <w:r w:rsidR="008B1986" w:rsidRPr="00BC22DE">
        <w:rPr>
          <w:rFonts w:cs="Times New Roman"/>
        </w:rPr>
        <w:t xml:space="preserve"> </w:t>
      </w:r>
      <w:r w:rsidR="00232406" w:rsidRPr="00BC22DE">
        <w:rPr>
          <w:rFonts w:cs="Times New Roman"/>
        </w:rPr>
        <w:t>Az ilyen NP teljes feladatok megoldásához jól használhatók a meglévő</w:t>
      </w:r>
      <w:r w:rsidR="00846D11">
        <w:rPr>
          <w:rFonts w:cs="Times New Roman"/>
        </w:rPr>
        <w:t>, jó-</w:t>
      </w:r>
      <w:r w:rsidR="00232406" w:rsidRPr="00BC22DE">
        <w:rPr>
          <w:rFonts w:cs="Times New Roman"/>
        </w:rPr>
        <w:t xml:space="preserve"> és kevésbé jó algoritmusok</w:t>
      </w:r>
      <w:r w:rsidR="00A13306">
        <w:rPr>
          <w:rFonts w:cs="Times New Roman"/>
        </w:rPr>
        <w:t>[0a</w:t>
      </w:r>
      <w:r w:rsidR="0071110C">
        <w:rPr>
          <w:rFonts w:cs="Times New Roman"/>
        </w:rPr>
        <w:t>,0b</w:t>
      </w:r>
      <w:r w:rsidR="00A13306">
        <w:rPr>
          <w:rFonts w:cs="Times New Roman"/>
        </w:rPr>
        <w:t>]</w:t>
      </w:r>
      <w:r w:rsidR="00846D11">
        <w:rPr>
          <w:rFonts w:cs="Times New Roman"/>
        </w:rPr>
        <w:t>,</w:t>
      </w:r>
      <w:r w:rsidR="00232406" w:rsidRPr="00BC22DE">
        <w:rPr>
          <w:rFonts w:cs="Times New Roman"/>
        </w:rPr>
        <w:t xml:space="preserve"> heurisztikák</w:t>
      </w:r>
      <w:r w:rsidR="000A73CC">
        <w:rPr>
          <w:rFonts w:cs="Times New Roman"/>
        </w:rPr>
        <w:t>[5a,0c]</w:t>
      </w:r>
      <w:r w:rsidR="00232406" w:rsidRPr="00BC22DE">
        <w:rPr>
          <w:rFonts w:cs="Times New Roman"/>
        </w:rPr>
        <w:t xml:space="preserve"> mellett a genetikus algoritmusok</w:t>
      </w:r>
      <w:r w:rsidR="006500C4">
        <w:rPr>
          <w:rFonts w:ascii="TimesNewRomanPSMT" w:eastAsia="Times New Roman" w:hAnsi="TimesNewRomanPSMT" w:cs="TimesNewRomanPSMT"/>
          <w:color w:val="auto"/>
          <w:kern w:val="0"/>
          <w:lang w:eastAsia="hu-HU" w:bidi="ar-SA"/>
        </w:rPr>
        <w:t>[5]</w:t>
      </w:r>
      <w:r w:rsidR="00232406" w:rsidRPr="00BC22DE">
        <w:rPr>
          <w:rFonts w:cs="Times New Roman"/>
        </w:rPr>
        <w:t xml:space="preserve">. </w:t>
      </w:r>
    </w:p>
    <w:p w14:paraId="3567F9BF" w14:textId="77777777" w:rsidR="002A13DC" w:rsidRPr="00BC22DE" w:rsidRDefault="00232406" w:rsidP="002861CD">
      <w:pPr>
        <w:pStyle w:val="Szvegtrzs"/>
        <w:spacing w:after="0" w:line="360" w:lineRule="auto"/>
        <w:jc w:val="both"/>
        <w:rPr>
          <w:rFonts w:cs="Times New Roman"/>
        </w:rPr>
      </w:pPr>
      <w:r w:rsidRPr="00BC22DE">
        <w:rPr>
          <w:rFonts w:cs="Times New Roman"/>
        </w:rPr>
        <w:t xml:space="preserve">A genetikus algoritmusok </w:t>
      </w:r>
      <w:r w:rsidR="009B33CF">
        <w:rPr>
          <w:rFonts w:cs="Times New Roman"/>
        </w:rPr>
        <w:t>működési elve</w:t>
      </w:r>
      <w:r w:rsidRPr="00BC22DE">
        <w:rPr>
          <w:rFonts w:cs="Times New Roman"/>
        </w:rPr>
        <w:t xml:space="preserve"> az </w:t>
      </w:r>
      <w:r w:rsidR="002A13DC" w:rsidRPr="00BC22DE">
        <w:rPr>
          <w:rFonts w:cs="Times New Roman"/>
        </w:rPr>
        <w:t xml:space="preserve">elővilágban </w:t>
      </w:r>
      <w:r w:rsidR="009B33CF">
        <w:rPr>
          <w:rFonts w:cs="Times New Roman"/>
        </w:rPr>
        <w:t xml:space="preserve">tapasztalható evolúciós folyamatok utánzásán alapul, </w:t>
      </w:r>
      <w:r w:rsidR="002A13DC" w:rsidRPr="00BC22DE">
        <w:rPr>
          <w:rFonts w:cs="Times New Roman"/>
        </w:rPr>
        <w:t xml:space="preserve">számítógépes környezetben különböző </w:t>
      </w:r>
      <w:r w:rsidR="009B33CF">
        <w:rPr>
          <w:rFonts w:cs="Times New Roman"/>
        </w:rPr>
        <w:t xml:space="preserve">optimalizálási </w:t>
      </w:r>
      <w:r w:rsidR="002A13DC" w:rsidRPr="00BC22DE">
        <w:rPr>
          <w:rFonts w:cs="Times New Roman"/>
        </w:rPr>
        <w:t>problémák megoldására</w:t>
      </w:r>
      <w:r w:rsidR="009B33CF">
        <w:rPr>
          <w:rFonts w:cs="Times New Roman"/>
        </w:rPr>
        <w:t xml:space="preserve"> alkalmazható</w:t>
      </w:r>
      <w:r w:rsidR="002A13DC" w:rsidRPr="00BC22DE">
        <w:rPr>
          <w:rFonts w:cs="Times New Roman"/>
        </w:rPr>
        <w:t>. A feladat megoldása során én is genetikus algoritmust használok, melyet részletesen be is fogok mutatni a szakdolgozat későbbi részében.</w:t>
      </w:r>
    </w:p>
    <w:p w14:paraId="70E4D6EC" w14:textId="77777777" w:rsidR="00EC3C9F" w:rsidRPr="00BC22DE" w:rsidRDefault="00EC3C9F" w:rsidP="002861CD">
      <w:pPr>
        <w:pStyle w:val="Szvegtrzs"/>
        <w:spacing w:after="0" w:line="360" w:lineRule="auto"/>
        <w:jc w:val="both"/>
        <w:rPr>
          <w:rFonts w:cs="Times New Roman"/>
        </w:rPr>
      </w:pPr>
      <w:r w:rsidRPr="00BC22DE">
        <w:rPr>
          <w:rFonts w:cs="Times New Roman"/>
        </w:rPr>
        <w:t xml:space="preserve">A dolgozat első felében bemutatom a feladat megoldásához használható technológiákat, technikákat, illetve azt, hogy melyiket </w:t>
      </w:r>
      <w:r w:rsidR="00846D11">
        <w:rPr>
          <w:rFonts w:cs="Times New Roman"/>
        </w:rPr>
        <w:t xml:space="preserve">és miért </w:t>
      </w:r>
      <w:r w:rsidRPr="00BC22DE">
        <w:rPr>
          <w:rFonts w:cs="Times New Roman"/>
        </w:rPr>
        <w:t xml:space="preserve">választottam ezek közül. </w:t>
      </w:r>
      <w:r w:rsidR="00DF1AE1">
        <w:rPr>
          <w:rFonts w:cs="Times New Roman"/>
        </w:rPr>
        <w:t>A</w:t>
      </w:r>
      <w:r w:rsidRPr="00BC22DE">
        <w:rPr>
          <w:rFonts w:cs="Times New Roman"/>
        </w:rPr>
        <w:t xml:space="preserve"> második felében ismertetem az elkészült szoftver részeit, működését, használatát.</w:t>
      </w:r>
    </w:p>
    <w:p w14:paraId="161600F7" w14:textId="77777777" w:rsidR="000D52C4" w:rsidRPr="00BC22DE" w:rsidRDefault="0080451B" w:rsidP="001226F4">
      <w:pPr>
        <w:pStyle w:val="SzDCmsor1"/>
      </w:pPr>
      <w:bookmarkStart w:id="2" w:name="_Toc1415344"/>
      <w:r w:rsidRPr="00BC22DE">
        <w:lastRenderedPageBreak/>
        <w:t>Genetikus algoritmusok</w:t>
      </w:r>
      <w:bookmarkEnd w:id="2"/>
    </w:p>
    <w:p w14:paraId="652FC67D" w14:textId="77777777" w:rsidR="006371A5" w:rsidRPr="00BC22DE" w:rsidRDefault="0080451B" w:rsidP="00E82D9E">
      <w:pPr>
        <w:pStyle w:val="SzDSzvegTrzs"/>
      </w:pPr>
      <w:r w:rsidRPr="00BC22DE">
        <w:t xml:space="preserve">Nagyon sok olyan feladat van, amelyre </w:t>
      </w:r>
      <w:r w:rsidR="00665867">
        <w:t>nincs</w:t>
      </w:r>
      <w:r w:rsidRPr="00BC22DE">
        <w:t xml:space="preserve"> ismert algoritmus, vagy ismert ugyan, de az nem hatékony, nem gyors, vagy éppen nem lehet megkeresni az optimális megoldást. Sok ilyen feladattal találkozhatunk a keresés illetve az optimalizálás témakörében. </w:t>
      </w:r>
      <w:r w:rsidR="006371A5" w:rsidRPr="00BC22DE">
        <w:t xml:space="preserve">A </w:t>
      </w:r>
      <w:r w:rsidR="002056F3">
        <w:t>genetikus algoritmusok</w:t>
      </w:r>
      <w:r w:rsidR="006371A5" w:rsidRPr="00BC22DE">
        <w:t xml:space="preserve"> egyik fő előnye, hogy a problémák nagyon széles osztályára alkalmazható, </w:t>
      </w:r>
      <w:r w:rsidR="00DF1AE1">
        <w:t>mert</w:t>
      </w:r>
      <w:r w:rsidR="006371A5" w:rsidRPr="00BC22DE">
        <w:t xml:space="preserve"> általában nem használ területfüggő tudást, így akkor is működik, ha a feladat struktúrája kevéssé ismert.</w:t>
      </w:r>
      <w:r w:rsidR="005D01FB" w:rsidRPr="00BC22DE">
        <w:t xml:space="preserve"> Az evolúciós algoritmusokhoz tartozó számítási modellnek tekinthető genetikus algoritmusok optimalizálási és keresési problémákra alkalmazhatók</w:t>
      </w:r>
      <w:r w:rsidR="004F0C22">
        <w:t>, melyet a fejezet megírásához használt</w:t>
      </w:r>
      <w:r w:rsidR="00DF3B86">
        <w:t xml:space="preserve"> [3],</w:t>
      </w:r>
      <w:r w:rsidR="00372662">
        <w:t>[5],[8],</w:t>
      </w:r>
      <w:r w:rsidR="00DF3B86">
        <w:t>[9</w:t>
      </w:r>
      <w:r w:rsidR="004F0C22">
        <w:t>] irodalmak alapján mutatok be.</w:t>
      </w:r>
    </w:p>
    <w:p w14:paraId="74DEA38A" w14:textId="77777777" w:rsidR="006371A5" w:rsidRPr="00BC22DE" w:rsidRDefault="006371A5" w:rsidP="00C719B7">
      <w:pPr>
        <w:widowControl/>
        <w:suppressAutoHyphens w:val="0"/>
        <w:autoSpaceDE w:val="0"/>
        <w:autoSpaceDN w:val="0"/>
        <w:adjustRightInd w:val="0"/>
        <w:jc w:val="both"/>
        <w:rPr>
          <w:rFonts w:cs="Times New Roman"/>
        </w:rPr>
      </w:pPr>
    </w:p>
    <w:p w14:paraId="1C34E82F" w14:textId="77777777" w:rsidR="006371A5" w:rsidRPr="00BC22DE" w:rsidRDefault="00F468EB" w:rsidP="001226F4">
      <w:pPr>
        <w:pStyle w:val="SzDCmsor2"/>
      </w:pPr>
      <w:bookmarkStart w:id="3" w:name="_Toc1415345"/>
      <w:r>
        <w:t>Történeti áttekintés</w:t>
      </w:r>
      <w:bookmarkEnd w:id="3"/>
    </w:p>
    <w:p w14:paraId="34BC2113" w14:textId="77777777" w:rsidR="006371A5" w:rsidRPr="00BC22DE" w:rsidRDefault="006371A5" w:rsidP="00C719B7">
      <w:pPr>
        <w:widowControl/>
        <w:suppressAutoHyphens w:val="0"/>
        <w:autoSpaceDE w:val="0"/>
        <w:autoSpaceDN w:val="0"/>
        <w:adjustRightInd w:val="0"/>
        <w:jc w:val="both"/>
        <w:rPr>
          <w:rFonts w:cs="Times New Roman"/>
        </w:rPr>
      </w:pPr>
    </w:p>
    <w:p w14:paraId="304DB31D" w14:textId="77777777" w:rsidR="007204E8" w:rsidRPr="00BC22DE" w:rsidRDefault="0080451B" w:rsidP="00E82D9E">
      <w:pPr>
        <w:pStyle w:val="SzDSzvegTrzs"/>
      </w:pPr>
      <w:r w:rsidRPr="00BC22DE">
        <w:t>Az 1950-es években merült fel el az a gondolat</w:t>
      </w:r>
      <w:r w:rsidR="00797A7E" w:rsidRPr="00BC22DE">
        <w:t xml:space="preserve"> több tudósban is</w:t>
      </w:r>
      <w:r w:rsidRPr="00BC22DE">
        <w:t>, hogy a biológiai evolúció a mérnöki problémákban is felhasználható lehet optimalizációs eszközként.</w:t>
      </w:r>
      <w:r w:rsidR="00771BB6" w:rsidRPr="00BC22DE">
        <w:t xml:space="preserve"> </w:t>
      </w:r>
      <w:r w:rsidR="00797A7E" w:rsidRPr="00BC22DE">
        <w:t>Az alap ötlet az volt, hogy lehetséges megoldások halmazá</w:t>
      </w:r>
      <w:r w:rsidR="00636496">
        <w:t xml:space="preserve">ból a legjobb megoldásokat </w:t>
      </w:r>
      <w:r w:rsidR="00797A7E" w:rsidRPr="00BC22DE">
        <w:t>különböző, természetes kiválasztódás és genetikus változások által ihletett operátorok használatával</w:t>
      </w:r>
      <w:r w:rsidR="00636496">
        <w:t xml:space="preserve"> keressék ki</w:t>
      </w:r>
      <w:r w:rsidR="00797A7E" w:rsidRPr="00BC22DE">
        <w:t xml:space="preserve">. </w:t>
      </w:r>
    </w:p>
    <w:p w14:paraId="2FDD37E0" w14:textId="77777777" w:rsidR="007204E8" w:rsidRPr="00BC22DE" w:rsidRDefault="00771BB6" w:rsidP="00E82D9E">
      <w:pPr>
        <w:pStyle w:val="SzDSzvegTrzs"/>
      </w:pPr>
      <w:r w:rsidRPr="00BC22DE">
        <w:t>Ingo Rechenberg publikálta 1965-ben az evolúciós stratégiák alapjait</w:t>
      </w:r>
      <w:r w:rsidR="00F45192">
        <w:t xml:space="preserve"> [</w:t>
      </w:r>
      <w:r w:rsidR="00372662">
        <w:t>6</w:t>
      </w:r>
      <w:r w:rsidR="00F45192">
        <w:t>]</w:t>
      </w:r>
      <w:r w:rsidR="00372662">
        <w:t>[7]</w:t>
      </w:r>
      <w:r w:rsidRPr="00BC22DE">
        <w:t>, mely alapvető ma használt fogalmakat nem használt még, mint a keresztezés, de a populációk már megjelentek benne.</w:t>
      </w:r>
      <w:r w:rsidR="001A0E07" w:rsidRPr="00BC22DE">
        <w:t xml:space="preserve"> </w:t>
      </w:r>
      <w:r w:rsidR="007204E8" w:rsidRPr="00BC22DE">
        <w:t>Fogel,</w:t>
      </w:r>
      <w:r w:rsidR="001A0E07" w:rsidRPr="00BC22DE">
        <w:t xml:space="preserve"> </w:t>
      </w:r>
      <w:r w:rsidR="007204E8" w:rsidRPr="00BC22DE">
        <w:t>Owens és Walsh 1966-ban kifejlesztették az evolúciós programozás technikáját</w:t>
      </w:r>
      <w:r w:rsidR="00394327">
        <w:t xml:space="preserve"> [</w:t>
      </w:r>
      <w:r w:rsidR="00372662">
        <w:t>2</w:t>
      </w:r>
      <w:r w:rsidR="00394327">
        <w:t>]</w:t>
      </w:r>
      <w:r w:rsidR="007204E8" w:rsidRPr="00BC22DE">
        <w:t xml:space="preserve">, amiben egy adott feladat lehetséges megoldásait véges állapotú </w:t>
      </w:r>
      <w:r w:rsidR="001A0E07" w:rsidRPr="00BC22DE">
        <w:t>automatákként ábrázolták, melyek fejlődését az állapotátmeneti diagrammjuk véletlenszerű mutációjával és a legjobbak szelektálásával oldották meg.</w:t>
      </w:r>
      <w:r w:rsidR="007204E8" w:rsidRPr="00BC22DE">
        <w:t xml:space="preserve"> </w:t>
      </w:r>
      <w:r w:rsidR="001A0E07" w:rsidRPr="00BC22DE">
        <w:t xml:space="preserve">Számos más kutató dolgozott még evolúció </w:t>
      </w:r>
      <w:r w:rsidR="00502368" w:rsidRPr="00BC22DE">
        <w:t>inspirálta algoritmusokon (Box, Friedm</w:t>
      </w:r>
      <w:r w:rsidR="001A0E07" w:rsidRPr="00BC22DE">
        <w:t>an, Bledsoe, …), de egyikük mu</w:t>
      </w:r>
      <w:r w:rsidR="00ED2750" w:rsidRPr="00BC22DE">
        <w:t xml:space="preserve">nkája se kapott annyi figyelmet, mint az evolúciós stratégiák, </w:t>
      </w:r>
      <w:r w:rsidR="006F4F41">
        <w:t xml:space="preserve">az </w:t>
      </w:r>
      <w:r w:rsidR="00ED2750" w:rsidRPr="00BC22DE">
        <w:t>evolúciós programozás vagy a genetikus algoritmus.</w:t>
      </w:r>
    </w:p>
    <w:p w14:paraId="54B56C22" w14:textId="77777777" w:rsidR="00A02C6C" w:rsidRDefault="00C719B7" w:rsidP="00E82D9E">
      <w:pPr>
        <w:pStyle w:val="SzDSzvegTrzs"/>
      </w:pPr>
      <w:r w:rsidRPr="00BC22DE">
        <w:t xml:space="preserve"> </w:t>
      </w:r>
      <w:r w:rsidR="0080451B" w:rsidRPr="00BC22DE">
        <w:t>A darwini evolúciós elmélet</w:t>
      </w:r>
      <w:r w:rsidR="008377C7">
        <w:t>et</w:t>
      </w:r>
      <w:r w:rsidR="0080451B" w:rsidRPr="00BC22DE">
        <w:t xml:space="preserve"> </w:t>
      </w:r>
      <w:r w:rsidR="006420F7">
        <w:t>[</w:t>
      </w:r>
      <w:r w:rsidR="00DF3B86">
        <w:t>1</w:t>
      </w:r>
      <w:r w:rsidR="006420F7">
        <w:t xml:space="preserve">] </w:t>
      </w:r>
      <w:r w:rsidR="0080451B" w:rsidRPr="00BC22DE">
        <w:t>és a genetika alapjait</w:t>
      </w:r>
      <w:r w:rsidRPr="00BC22DE">
        <w:t xml:space="preserve"> magába építő</w:t>
      </w:r>
      <w:r w:rsidR="0080451B" w:rsidRPr="00BC22DE">
        <w:t xml:space="preserve"> szigorúan ve</w:t>
      </w:r>
      <w:r w:rsidRPr="00BC22DE">
        <w:t>tt genetikus algoritmusok első</w:t>
      </w:r>
      <w:r w:rsidR="0080451B" w:rsidRPr="00BC22DE">
        <w:t xml:space="preserve"> változatát, az</w:t>
      </w:r>
      <w:r w:rsidRPr="00BC22DE">
        <w:t xml:space="preserve"> egyszerű</w:t>
      </w:r>
      <w:r w:rsidR="0080451B" w:rsidRPr="00BC22DE">
        <w:t xml:space="preserve"> genetikus algoritmusokat John Holland, a Michigani Egyetem professzora</w:t>
      </w:r>
      <w:r w:rsidRPr="00BC22DE">
        <w:t xml:space="preserve"> </w:t>
      </w:r>
      <w:r w:rsidR="0080451B" w:rsidRPr="00BC22DE">
        <w:t>javasolta 1975-ben</w:t>
      </w:r>
      <w:r w:rsidR="00DF3B86">
        <w:t xml:space="preserve"> [4</w:t>
      </w:r>
      <w:r w:rsidR="005A595B">
        <w:t>]</w:t>
      </w:r>
      <w:r w:rsidR="0080451B" w:rsidRPr="00BC22DE">
        <w:t xml:space="preserve">. </w:t>
      </w:r>
      <w:r w:rsidR="00DE3942" w:rsidRPr="00BC22DE">
        <w:rPr>
          <w:rFonts w:eastAsia="Times New Roman"/>
          <w:color w:val="auto"/>
          <w:kern w:val="0"/>
          <w:sz w:val="22"/>
          <w:szCs w:val="22"/>
          <w:lang w:eastAsia="hu-HU" w:bidi="ar-SA"/>
        </w:rPr>
        <w:t xml:space="preserve">Ez a </w:t>
      </w:r>
      <w:r w:rsidR="00DE3942" w:rsidRPr="005A595B">
        <w:rPr>
          <w:rFonts w:eastAsia="Times New Roman"/>
          <w:color w:val="auto"/>
          <w:kern w:val="0"/>
          <w:szCs w:val="22"/>
          <w:lang w:eastAsia="hu-HU" w:bidi="ar-SA"/>
        </w:rPr>
        <w:t>publikáció tekinthető az első mérföldkőnek a genetikus algoritmusok történetében és ez</w:t>
      </w:r>
      <w:r w:rsidR="00771BB6" w:rsidRPr="00BC22DE">
        <w:t xml:space="preserve"> az eredmény </w:t>
      </w:r>
      <w:r w:rsidR="00935BA9" w:rsidRPr="00BC22DE">
        <w:t xml:space="preserve">nevezhető </w:t>
      </w:r>
      <w:r w:rsidR="00771BB6" w:rsidRPr="00BC22DE">
        <w:t xml:space="preserve">még ma is a genetikus algoritmusok elméleti alapjának. </w:t>
      </w:r>
      <w:r w:rsidR="00935BA9" w:rsidRPr="00BC22DE">
        <w:t xml:space="preserve">Holland genetikus algoritmusa a </w:t>
      </w:r>
      <w:r w:rsidR="00FC4672">
        <w:lastRenderedPageBreak/>
        <w:t>populáció</w:t>
      </w:r>
      <w:r w:rsidR="00935BA9" w:rsidRPr="00BC22DE">
        <w:t>ban lévő kromoszómákból hozza létre a</w:t>
      </w:r>
      <w:r w:rsidR="000C4F4F">
        <w:t xml:space="preserve"> populáció</w:t>
      </w:r>
      <w:r w:rsidR="00935BA9" w:rsidRPr="00BC22DE">
        <w:t xml:space="preserve"> következő generáció</w:t>
      </w:r>
      <w:r w:rsidR="000C4F4F">
        <w:t>ját szelekció</w:t>
      </w:r>
      <w:r w:rsidR="00935BA9" w:rsidRPr="00BC22DE">
        <w:t xml:space="preserve">, mutáció, keresztezés és inverzió műveletekkel. Minden kromoszóma génekből áll, melyek lehetséges értékeit génváltozatoknak vagy alléloknak nevezünk. </w:t>
      </w:r>
      <w:r w:rsidR="00FE19CB" w:rsidRPr="00BC22DE">
        <w:t xml:space="preserve">Az utazó ügynök problémában, például, egy útvonalat reprezentálhat egy kromoszóma, míg egy várost egy gén. </w:t>
      </w:r>
      <w:r w:rsidR="00935BA9" w:rsidRPr="00BC22DE">
        <w:t>Minél jobb egy kromoszóma rátermettsége, annál nagyobb eséllyel választják ki a szelekció művelete során</w:t>
      </w:r>
      <w:r w:rsidR="004D5B99" w:rsidRPr="00BC22DE">
        <w:t>, vagyis annál nagyobb eséllyel adhatja tovább génjeit a következő generáció számára.</w:t>
      </w:r>
      <w:r w:rsidR="00935BA9" w:rsidRPr="00BC22DE">
        <w:t xml:space="preserve"> </w:t>
      </w:r>
      <w:r w:rsidR="006E0108" w:rsidRPr="00BC22DE">
        <w:t>A mutáció megváltoztatja véletlenszerűen kiválasztott gének értékét, a keresztezés (rekombináció) két kromoszómát vág két- vagy több részre, majd ezeket egymásközt f</w:t>
      </w:r>
      <w:r w:rsidR="006D3FEB">
        <w:t>elcserélve új kromoszómát alkot. A</w:t>
      </w:r>
      <w:r w:rsidR="006E0108" w:rsidRPr="00BC22DE">
        <w:t>z inverzió a kromoszómán belül kiválasztott szakaszt fordít</w:t>
      </w:r>
      <w:r w:rsidR="00477FA4">
        <w:t>ja</w:t>
      </w:r>
      <w:r w:rsidR="006E0108" w:rsidRPr="00BC22DE">
        <w:t xml:space="preserve"> meg, ezzel változtatva annak felépítését.</w:t>
      </w:r>
      <w:r w:rsidR="00FE19CB" w:rsidRPr="00BC22DE">
        <w:t xml:space="preserve">  </w:t>
      </w:r>
      <w:r w:rsidR="0080451B" w:rsidRPr="00BC22DE">
        <w:t xml:space="preserve">Az </w:t>
      </w:r>
      <w:r w:rsidR="00DE3942" w:rsidRPr="00BC22DE">
        <w:t>azóta eltelt</w:t>
      </w:r>
      <w:r w:rsidR="0080451B" w:rsidRPr="00BC22DE">
        <w:t xml:space="preserve"> </w:t>
      </w:r>
      <w:r w:rsidRPr="00BC22DE">
        <w:t xml:space="preserve">évek alatt az </w:t>
      </w:r>
      <w:r w:rsidR="0080451B" w:rsidRPr="00BC22DE">
        <w:t>e</w:t>
      </w:r>
      <w:r w:rsidRPr="00BC22DE">
        <w:t>volúciós módszerek komoly fejlő</w:t>
      </w:r>
      <w:r w:rsidR="0080451B" w:rsidRPr="00BC22DE">
        <w:t>désen mentek keresztül</w:t>
      </w:r>
      <w:r w:rsidR="0083723F" w:rsidRPr="00BC22DE">
        <w:t xml:space="preserve"> és a kutatók egymásra hatása egyre jobban elmosta a határokat a genetikus algoritmusok, az evolúciós stratégiák, az evolúciós programozás és a többi evolúciós megközelítés között.</w:t>
      </w:r>
      <w:r w:rsidR="00FF6C5A" w:rsidRPr="00BC22DE">
        <w:t xml:space="preserve"> Mai </w:t>
      </w:r>
      <w:r w:rsidR="004D3EE2">
        <w:t>kutatásokban gyakran használják</w:t>
      </w:r>
      <w:r w:rsidR="00FF6C5A" w:rsidRPr="00BC22DE">
        <w:t xml:space="preserve"> a „genetikus algoritmus” kifejezést olyan dolgokra, amik messze állnak Holland eredeti leírásától. </w:t>
      </w:r>
    </w:p>
    <w:p w14:paraId="4F02336F" w14:textId="77777777" w:rsidR="00BC22DE" w:rsidRDefault="00C92D3F" w:rsidP="001226F4">
      <w:pPr>
        <w:pStyle w:val="SzDCmsor2"/>
      </w:pPr>
      <w:bookmarkStart w:id="4" w:name="_Toc1415346"/>
      <w:r>
        <w:t>Működése</w:t>
      </w:r>
      <w:bookmarkEnd w:id="4"/>
    </w:p>
    <w:p w14:paraId="227C166C" w14:textId="77777777" w:rsidR="00C50475" w:rsidRDefault="00C92D3F" w:rsidP="00E82D9E">
      <w:pPr>
        <w:pStyle w:val="SzDSzvegTrzs"/>
      </w:pPr>
      <w:r>
        <w:t xml:space="preserve">Az algoritmus </w:t>
      </w:r>
      <w:r w:rsidRPr="00E82D9E">
        <w:rPr>
          <w:rStyle w:val="SzDSzvegTrzsChar"/>
        </w:rPr>
        <w:t>működése</w:t>
      </w:r>
      <w:r>
        <w:t xml:space="preserve"> </w:t>
      </w:r>
      <w:r w:rsidR="00697E8B">
        <w:t>többféle módon mehet végbe, de az alábbi</w:t>
      </w:r>
      <w:r>
        <w:t xml:space="preserve"> fő rész</w:t>
      </w:r>
      <w:r w:rsidR="00DF1AE1">
        <w:t>ek</w:t>
      </w:r>
      <w:r w:rsidR="00697E8B">
        <w:t xml:space="preserve"> szinte mindegyik formában megtalálhatók</w:t>
      </w:r>
      <w:r w:rsidR="00DF1AE1">
        <w:t>:</w:t>
      </w:r>
      <w:r>
        <w:t xml:space="preserve"> inicializálás, kiértékelés, kiválasztás, ke</w:t>
      </w:r>
      <w:r w:rsidR="005E309F">
        <w:t>resztezés, mutáció, reprodukció. Az 1. ábra az előbb felsorolt lépéseket szemlélteti egy folyamatábrán.</w:t>
      </w:r>
    </w:p>
    <w:p w14:paraId="0D74F2B2" w14:textId="77777777" w:rsidR="00DB7FD1" w:rsidRPr="00DB7FD1" w:rsidRDefault="00C50475" w:rsidP="00DB7FD1">
      <w:r>
        <w:rPr>
          <w:noProof/>
          <w:lang w:eastAsia="hu-HU" w:bidi="ar-SA"/>
        </w:rPr>
        <w:lastRenderedPageBreak/>
        <mc:AlternateContent>
          <mc:Choice Requires="wpg">
            <w:drawing>
              <wp:anchor distT="0" distB="0" distL="114300" distR="114300" simplePos="0" relativeHeight="251566080" behindDoc="0" locked="0" layoutInCell="1" allowOverlap="1" wp14:anchorId="42292601" wp14:editId="7CFDD2B3">
                <wp:simplePos x="0" y="0"/>
                <wp:positionH relativeFrom="column">
                  <wp:posOffset>739140</wp:posOffset>
                </wp:positionH>
                <wp:positionV relativeFrom="paragraph">
                  <wp:posOffset>297815</wp:posOffset>
                </wp:positionV>
                <wp:extent cx="4086225" cy="6804660"/>
                <wp:effectExtent l="133350" t="0" r="9525" b="0"/>
                <wp:wrapTopAndBottom/>
                <wp:docPr id="36" name="Csoportba foglalás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86225" cy="6804660"/>
                          <a:chOff x="0" y="0"/>
                          <a:chExt cx="4086225" cy="6804660"/>
                        </a:xfrm>
                      </wpg:grpSpPr>
                      <wpg:grpSp>
                        <wpg:cNvPr id="34" name="Csoportba foglalás 34"/>
                        <wpg:cNvGrpSpPr/>
                        <wpg:grpSpPr>
                          <a:xfrm>
                            <a:off x="752475" y="0"/>
                            <a:ext cx="2049145" cy="6267450"/>
                            <a:chOff x="0" y="0"/>
                            <a:chExt cx="2049145" cy="6267450"/>
                          </a:xfrm>
                        </wpg:grpSpPr>
                        <wpg:grpSp>
                          <wpg:cNvPr id="31" name="Csoportba foglalás 31"/>
                          <wpg:cNvGrpSpPr/>
                          <wpg:grpSpPr>
                            <a:xfrm>
                              <a:off x="514350" y="0"/>
                              <a:ext cx="1487625" cy="6267450"/>
                              <a:chOff x="0" y="0"/>
                              <a:chExt cx="1487625" cy="6267450"/>
                            </a:xfrm>
                          </wpg:grpSpPr>
                          <wps:wsp>
                            <wps:cNvPr id="21" name="Egyenes összekötő nyíllal 21"/>
                            <wps:cNvCnPr/>
                            <wps:spPr>
                              <a:xfrm>
                                <a:off x="752475" y="3152775"/>
                                <a:ext cx="0" cy="2160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30" name="Csoportba foglalás 30"/>
                            <wpg:cNvGrpSpPr/>
                            <wpg:grpSpPr>
                              <a:xfrm>
                                <a:off x="0" y="0"/>
                                <a:ext cx="1487625" cy="6267450"/>
                                <a:chOff x="0" y="0"/>
                                <a:chExt cx="1487625" cy="6267450"/>
                              </a:xfrm>
                            </wpg:grpSpPr>
                            <wps:wsp>
                              <wps:cNvPr id="10" name="Téglalap 10"/>
                              <wps:cNvSpPr/>
                              <wps:spPr>
                                <a:xfrm>
                                  <a:off x="38100" y="3362325"/>
                                  <a:ext cx="1440000" cy="428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93DA1DA" w14:textId="77777777" w:rsidR="0069165C" w:rsidRDefault="0069165C" w:rsidP="00C50475">
                                    <w:pPr>
                                      <w:jc w:val="center"/>
                                    </w:pPr>
                                    <w:r>
                                      <w:t>Mutáció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" name="Téglalap 11"/>
                              <wps:cNvSpPr/>
                              <wps:spPr>
                                <a:xfrm>
                                  <a:off x="38100" y="4057650"/>
                                  <a:ext cx="1440000" cy="428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5019C3D" w14:textId="77777777" w:rsidR="0069165C" w:rsidRDefault="0069165C" w:rsidP="00C50475">
                                    <w:pPr>
                                      <w:jc w:val="center"/>
                                    </w:pPr>
                                    <w:r>
                                      <w:t>Reprodukció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Rombusz 12"/>
                              <wps:cNvSpPr/>
                              <wps:spPr>
                                <a:xfrm>
                                  <a:off x="38100" y="4667250"/>
                                  <a:ext cx="1440000" cy="971550"/>
                                </a:xfrm>
                                <a:prstGeom prst="diamond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54AD4E9" w14:textId="77777777" w:rsidR="0069165C" w:rsidRDefault="0069165C" w:rsidP="00C50475">
                                    <w:pPr>
                                      <w:jc w:val="center"/>
                                    </w:pPr>
                                    <w:r>
                                      <w:t>Kilépési felétel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" name="Ellipszis 13"/>
                              <wps:cNvSpPr/>
                              <wps:spPr>
                                <a:xfrm>
                                  <a:off x="47625" y="5876925"/>
                                  <a:ext cx="1440000" cy="390525"/>
                                </a:xfrm>
                                <a:prstGeom prst="ellipse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285E95C" w14:textId="77777777" w:rsidR="0069165C" w:rsidRDefault="0069165C" w:rsidP="00C50475">
                                    <w:pPr>
                                      <w:jc w:val="center"/>
                                    </w:pPr>
                                    <w:r>
                                      <w:t>Vége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Egyenes összekötő nyíllal 22"/>
                              <wps:cNvCnPr/>
                              <wps:spPr>
                                <a:xfrm>
                                  <a:off x="752475" y="3819525"/>
                                  <a:ext cx="0" cy="23812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Egyenes összekötő nyíllal 23"/>
                              <wps:cNvCnPr/>
                              <wps:spPr>
                                <a:xfrm>
                                  <a:off x="752475" y="4486275"/>
                                  <a:ext cx="0" cy="2160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Egyenes összekötő nyíllal 24"/>
                              <wps:cNvCnPr/>
                              <wps:spPr>
                                <a:xfrm>
                                  <a:off x="742950" y="5638800"/>
                                  <a:ext cx="0" cy="23812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29" name="Csoportba foglalás 29"/>
                              <wpg:cNvGrpSpPr/>
                              <wpg:grpSpPr>
                                <a:xfrm>
                                  <a:off x="0" y="0"/>
                                  <a:ext cx="1478100" cy="5172075"/>
                                  <a:chOff x="0" y="0"/>
                                  <a:chExt cx="1478100" cy="5172075"/>
                                </a:xfrm>
                              </wpg:grpSpPr>
                              <wps:wsp>
                                <wps:cNvPr id="7" name="Téglalap 7"/>
                                <wps:cNvSpPr/>
                                <wps:spPr>
                                  <a:xfrm>
                                    <a:off x="38100" y="2047875"/>
                                    <a:ext cx="1440000" cy="428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77CB7C40" w14:textId="77777777" w:rsidR="0069165C" w:rsidRDefault="0069165C" w:rsidP="00C50475">
                                      <w:pPr>
                                        <w:jc w:val="center"/>
                                      </w:pPr>
                                      <w:r>
                                        <w:t>Kiválasztás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" name="Téglalap 8"/>
                                <wps:cNvSpPr/>
                                <wps:spPr>
                                  <a:xfrm>
                                    <a:off x="38100" y="2724150"/>
                                    <a:ext cx="1440000" cy="428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176CC927" w14:textId="77777777" w:rsidR="0069165C" w:rsidRDefault="0069165C" w:rsidP="00C50475">
                                      <w:pPr>
                                        <w:jc w:val="center"/>
                                      </w:pPr>
                                      <w:r>
                                        <w:t>Keresztezés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28" name="Csoportba foglalás 28"/>
                                <wpg:cNvGrpSpPr/>
                                <wpg:grpSpPr>
                                  <a:xfrm>
                                    <a:off x="38100" y="0"/>
                                    <a:ext cx="1439545" cy="1800225"/>
                                    <a:chOff x="0" y="0"/>
                                    <a:chExt cx="1439545" cy="1800225"/>
                                  </a:xfrm>
                                </wpg:grpSpPr>
                                <wpg:grpSp>
                                  <wpg:cNvPr id="27" name="Csoportba foglalás 27"/>
                                  <wpg:cNvGrpSpPr/>
                                  <wpg:grpSpPr>
                                    <a:xfrm>
                                      <a:off x="0" y="1133475"/>
                                      <a:ext cx="1439545" cy="666750"/>
                                      <a:chOff x="0" y="0"/>
                                      <a:chExt cx="1440000" cy="666750"/>
                                    </a:xfrm>
                                  </wpg:grpSpPr>
                                  <wps:wsp>
                                    <wps:cNvPr id="5" name="Téglalap 5"/>
                                    <wps:cNvSpPr/>
                                    <wps:spPr>
                                      <a:xfrm>
                                        <a:off x="0" y="238125"/>
                                        <a:ext cx="1440000" cy="428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5F16274F" w14:textId="77777777" w:rsidR="0069165C" w:rsidRDefault="0069165C" w:rsidP="00691730">
                                          <w:pPr>
                                            <w:jc w:val="center"/>
                                          </w:pPr>
                                          <w:r>
                                            <w:t>Kiértékelés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7" name="Egyenes összekötő nyíllal 17"/>
                                    <wps:cNvCnPr/>
                                    <wps:spPr>
                                      <a:xfrm>
                                        <a:off x="704850" y="0"/>
                                        <a:ext cx="0" cy="238125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g:grpSp>
                                  <wpg:cNvPr id="26" name="Csoportba foglalás 26"/>
                                  <wpg:cNvGrpSpPr/>
                                  <wpg:grpSpPr>
                                    <a:xfrm>
                                      <a:off x="0" y="0"/>
                                      <a:ext cx="1439545" cy="1123950"/>
                                      <a:chOff x="0" y="0"/>
                                      <a:chExt cx="1440000" cy="1123950"/>
                                    </a:xfrm>
                                  </wpg:grpSpPr>
                                  <wps:wsp>
                                    <wps:cNvPr id="4" name="Ellipszis 4"/>
                                    <wps:cNvSpPr/>
                                    <wps:spPr>
                                      <a:xfrm>
                                        <a:off x="0" y="0"/>
                                        <a:ext cx="1440000" cy="390525"/>
                                      </a:xfrm>
                                      <a:prstGeom prst="ellipse">
                                        <a:avLst/>
                                      </a:prstGeom>
                                      <a:ln/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3A1E26A8" w14:textId="77777777" w:rsidR="0069165C" w:rsidRDefault="0069165C" w:rsidP="00C50475">
                                          <w:pPr>
                                            <w:jc w:val="center"/>
                                          </w:pPr>
                                          <w:r>
                                            <w:t>Start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" name="Téglalap 6"/>
                                    <wps:cNvSpPr/>
                                    <wps:spPr>
                                      <a:xfrm>
                                        <a:off x="0" y="695325"/>
                                        <a:ext cx="1440000" cy="428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5BE3F1F0" w14:textId="77777777" w:rsidR="0069165C" w:rsidRDefault="0069165C" w:rsidP="00691730">
                                          <w:pPr>
                                            <w:jc w:val="center"/>
                                          </w:pPr>
                                          <w:r>
                                            <w:t>Inicializálás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8" name="Egyenes összekötő nyíllal 18"/>
                                    <wps:cNvCnPr/>
                                    <wps:spPr>
                                      <a:xfrm>
                                        <a:off x="714375" y="409575"/>
                                        <a:ext cx="0" cy="28800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</wpg:grpSp>
                              <wps:wsp>
                                <wps:cNvPr id="19" name="Egyenes összekötő nyíllal 19"/>
                                <wps:cNvCnPr/>
                                <wps:spPr>
                                  <a:xfrm>
                                    <a:off x="752475" y="1809750"/>
                                    <a:ext cx="0" cy="238125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0" name="Egyenes összekötő nyíllal 20"/>
                                <wps:cNvCnPr/>
                                <wps:spPr>
                                  <a:xfrm>
                                    <a:off x="752475" y="2486025"/>
                                    <a:ext cx="0" cy="238125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5" name="Szögletes összekötő 25"/>
                                <wps:cNvCnPr/>
                                <wps:spPr>
                                  <a:xfrm flipH="1" flipV="1">
                                    <a:off x="0" y="1581150"/>
                                    <a:ext cx="45719" cy="3590925"/>
                                  </a:xfrm>
                                  <a:prstGeom prst="bentConnector3">
                                    <a:avLst>
                                      <a:gd name="adj1" fmla="val 3152731"/>
                                    </a:avLst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</wpg:grpSp>
                        <wps:wsp>
                          <wps:cNvPr id="32" name="Szövegdoboz 32"/>
                          <wps:cNvSpPr txBox="1"/>
                          <wps:spPr>
                            <a:xfrm>
                              <a:off x="0" y="4867275"/>
                              <a:ext cx="514350" cy="2667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CF95311" w14:textId="77777777" w:rsidR="0069165C" w:rsidRDefault="0069165C" w:rsidP="00C50475">
                                <w:r>
                                  <w:t>Nem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Szövegdoboz 33"/>
                          <wps:cNvSpPr txBox="1"/>
                          <wps:spPr>
                            <a:xfrm>
                              <a:off x="1495425" y="5581650"/>
                              <a:ext cx="553720" cy="2952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E8996DD" w14:textId="77777777" w:rsidR="0069165C" w:rsidRDefault="0069165C" w:rsidP="00C50475">
                                <w:r>
                                  <w:t>Igen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5" name="Szövegdoboz 35"/>
                        <wps:cNvSpPr txBox="1"/>
                        <wps:spPr>
                          <a:xfrm>
                            <a:off x="0" y="6324600"/>
                            <a:ext cx="4086225" cy="48006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4F4DFD4" w14:textId="77777777" w:rsidR="0069165C" w:rsidRPr="00580F03" w:rsidRDefault="0069165C" w:rsidP="00C50475">
                              <w:pPr>
                                <w:pStyle w:val="SzKpalrs"/>
                              </w:pPr>
                              <w:r w:rsidRPr="00580F03">
                                <w:fldChar w:fldCharType="begin"/>
                              </w:r>
                              <w:r w:rsidRPr="00580F03">
                                <w:instrText xml:space="preserve"> SEQ ábra \* ARABIC </w:instrText>
                              </w:r>
                              <w:r w:rsidRPr="00580F03">
                                <w:fldChar w:fldCharType="separate"/>
                              </w:r>
                              <w:r>
                                <w:t>1</w:t>
                              </w:r>
                              <w:r w:rsidRPr="00580F03">
                                <w:fldChar w:fldCharType="end"/>
                              </w:r>
                              <w:r w:rsidRPr="00580F03">
                                <w:t>. ábra: Genetikus algoritmus működésének folyamatábrája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292601" id="Csoportba foglalás 36" o:spid="_x0000_s1026" style="position:absolute;margin-left:58.2pt;margin-top:23.45pt;width:321.75pt;height:535.8pt;z-index:251566080" coordsize="40862,68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">
                <v:group id="Csoportba foglalás 34" o:spid="_x0000_s1027" style="position:absolute;left:7524;width:20492;height:62674" coordsize="20491,626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group id="Csoportba foglalás 31" o:spid="_x0000_s1028" style="position:absolute;left:5143;width:14876;height:62674" coordsize="14876,626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Egyenes összekötő nyíllal 21" o:spid="_x0000_s1029" type="#_x0000_t32" style="position:absolute;left:7524;top:31527;width:0;height:21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" strokecolor="black [3213]" strokeweight=".5pt">
                      <v:stroke endarrow="block" joinstyle="miter"/>
                    </v:shape>
                    <v:group id="Csoportba foglalás 30" o:spid="_x0000_s1030" style="position:absolute;width:14876;height:62674" coordsize="14876,626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  <v:rect id="Téglalap 10" o:spid="_x0000_s1031" style="position:absolute;left:381;top:33623;width:14400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" filled="f" strokecolor="black [3213]" strokeweight="1pt">
                        <v:textbox>
                          <w:txbxContent>
                            <w:p w14:paraId="093DA1DA" w14:textId="77777777" w:rsidR="0069165C" w:rsidRDefault="0069165C" w:rsidP="00C50475">
                              <w:pPr>
                                <w:jc w:val="center"/>
                              </w:pPr>
                              <w:r>
                                <w:t>Mutáció</w:t>
                              </w:r>
                            </w:p>
                          </w:txbxContent>
                        </v:textbox>
                      </v:rect>
                      <v:rect id="Téglalap 11" o:spid="_x0000_s1032" style="position:absolute;left:381;top:40576;width:14400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" filled="f" strokecolor="black [3213]" strokeweight="1pt">
                        <v:textbox>
                          <w:txbxContent>
                            <w:p w14:paraId="15019C3D" w14:textId="77777777" w:rsidR="0069165C" w:rsidRDefault="0069165C" w:rsidP="00C50475">
                              <w:pPr>
                                <w:jc w:val="center"/>
                              </w:pPr>
                              <w:r>
                                <w:t>Reprodukció</w:t>
                              </w:r>
                            </w:p>
                          </w:txbxContent>
                        </v:textbox>
                      </v:rect>
                      <v:shapetype id="_x0000_t4" coordsize="21600,21600" o:spt="4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Rombusz 12" o:spid="_x0000_s1033" type="#_x0000_t4" style="position:absolute;left:381;top:46672;width:14400;height:9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" filled="f" strokecolor="black [3213]" strokeweight="1pt">
                        <v:textbox>
                          <w:txbxContent>
                            <w:p w14:paraId="454AD4E9" w14:textId="77777777" w:rsidR="0069165C" w:rsidRDefault="0069165C" w:rsidP="00C50475">
                              <w:pPr>
                                <w:jc w:val="center"/>
                              </w:pPr>
                              <w:r>
                                <w:t>Kilépési felétel</w:t>
                              </w:r>
                            </w:p>
                          </w:txbxContent>
                        </v:textbox>
                      </v:shape>
                      <v:oval id="Ellipszis 13" o:spid="_x0000_s1034" style="position:absolute;left:476;top:58769;width:14400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" fillcolor="white [3201]" strokecolor="black [3200]" strokeweight="1pt">
                        <v:stroke joinstyle="miter"/>
                        <v:textbox>
                          <w:txbxContent>
                            <w:p w14:paraId="6285E95C" w14:textId="77777777" w:rsidR="0069165C" w:rsidRDefault="0069165C" w:rsidP="00C50475">
                              <w:pPr>
                                <w:jc w:val="center"/>
                              </w:pPr>
                              <w:r>
                                <w:t>Vége</w:t>
                              </w:r>
                            </w:p>
                          </w:txbxContent>
                        </v:textbox>
                      </v:oval>
                      <v:shape id="Egyenes összekötő nyíllal 22" o:spid="_x0000_s1035" type="#_x0000_t32" style="position:absolute;left:7524;top:38195;width:0;height:2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" strokecolor="black [3213]" strokeweight=".5pt">
                        <v:stroke endarrow="block" joinstyle="miter"/>
                      </v:shape>
                      <v:shape id="Egyenes összekötő nyíllal 23" o:spid="_x0000_s1036" type="#_x0000_t32" style="position:absolute;left:7524;top:44862;width:0;height:21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" strokecolor="black [3213]" strokeweight=".5pt">
                        <v:stroke endarrow="block" joinstyle="miter"/>
                      </v:shape>
                      <v:shape id="Egyenes összekötő nyíllal 24" o:spid="_x0000_s1037" type="#_x0000_t32" style="position:absolute;left:7429;top:56388;width:0;height:2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" strokecolor="black [3213]" strokeweight=".5pt">
                        <v:stroke endarrow="block" joinstyle="miter"/>
                      </v:shape>
                      <v:group id="Csoportba foglalás 29" o:spid="_x0000_s1038" style="position:absolute;width:14781;height:51720" coordsize="14781,51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  <v:rect id="Téglalap 7" o:spid="_x0000_s1039" style="position:absolute;left:381;top:20478;width:14400;height:4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" filled="f" strokecolor="black [3213]" strokeweight="1pt">
                          <v:textbox>
                            <w:txbxContent>
                              <w:p w14:paraId="77CB7C40" w14:textId="77777777" w:rsidR="0069165C" w:rsidRDefault="0069165C" w:rsidP="00C50475">
                                <w:pPr>
                                  <w:jc w:val="center"/>
                                </w:pPr>
                                <w:r>
                                  <w:t>Kiválasztás</w:t>
                                </w:r>
                              </w:p>
                            </w:txbxContent>
                          </v:textbox>
                        </v:rect>
                        <v:rect id="Téglalap 8" o:spid="_x0000_s1040" style="position:absolute;left:381;top:27241;width:14400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" filled="f" strokecolor="black [3213]" strokeweight="1pt">
                          <v:textbox>
                            <w:txbxContent>
                              <w:p w14:paraId="176CC927" w14:textId="77777777" w:rsidR="0069165C" w:rsidRDefault="0069165C" w:rsidP="00C50475">
                                <w:pPr>
                                  <w:jc w:val="center"/>
                                </w:pPr>
                                <w:r>
                                  <w:t>Keresztezés</w:t>
                                </w:r>
                              </w:p>
                            </w:txbxContent>
                          </v:textbox>
                        </v:rect>
                        <v:group id="Csoportba foglalás 28" o:spid="_x0000_s1041" style="position:absolute;left:381;width:14395;height:18002" coordsize="14395,18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      <v:group id="Csoportba foglalás 27" o:spid="_x0000_s1042" style="position:absolute;top:11334;width:14395;height:6668" coordsize="14400,6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        <v:rect id="Téglalap 5" o:spid="_x0000_s1043" style="position:absolute;top:2381;width:14400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" filled="f" strokecolor="black [3213]" strokeweight="1pt">
                              <v:textbox>
                                <w:txbxContent>
                                  <w:p w14:paraId="5F16274F" w14:textId="77777777" w:rsidR="0069165C" w:rsidRDefault="0069165C" w:rsidP="00691730">
                                    <w:pPr>
                                      <w:jc w:val="center"/>
                                    </w:pPr>
                                    <w:r>
                                      <w:t>Kiértékelés</w:t>
                                    </w:r>
                                  </w:p>
                                </w:txbxContent>
                              </v:textbox>
                            </v:rect>
                            <v:shape id="Egyenes összekötő nyíllal 17" o:spid="_x0000_s1044" type="#_x0000_t32" style="position:absolute;left:7048;width:0;height:2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" strokecolor="black [3213]" strokeweight=".5pt">
                              <v:stroke endarrow="block" joinstyle="miter"/>
                            </v:shape>
                          </v:group>
                          <v:group id="Csoportba foglalás 26" o:spid="_x0000_s1045" style="position:absolute;width:14395;height:11239" coordsize="14400,11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        <v:oval id="Ellipszis 4" o:spid="_x0000_s1046" style="position:absolute;width:14400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" fillcolor="white [3201]" strokecolor="black [3200]" strokeweight="1pt">
                              <v:stroke joinstyle="miter"/>
                              <v:textbox>
                                <w:txbxContent>
                                  <w:p w14:paraId="3A1E26A8" w14:textId="77777777" w:rsidR="0069165C" w:rsidRDefault="0069165C" w:rsidP="00C50475">
                                    <w:pPr>
                                      <w:jc w:val="center"/>
                                    </w:pPr>
                                    <w:r>
                                      <w:t>Start</w:t>
                                    </w:r>
                                  </w:p>
                                </w:txbxContent>
                              </v:textbox>
                            </v:oval>
                            <v:rect id="Téglalap 6" o:spid="_x0000_s1047" style="position:absolute;top:6953;width:14400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" filled="f" strokecolor="black [3213]" strokeweight="1pt">
                              <v:textbox>
                                <w:txbxContent>
                                  <w:p w14:paraId="5BE3F1F0" w14:textId="77777777" w:rsidR="0069165C" w:rsidRDefault="0069165C" w:rsidP="00691730">
                                    <w:pPr>
                                      <w:jc w:val="center"/>
                                    </w:pPr>
                                    <w:r>
                                      <w:t>Inicializálás</w:t>
                                    </w:r>
                                  </w:p>
                                </w:txbxContent>
                              </v:textbox>
                            </v:rect>
                            <v:shape id="Egyenes összekötő nyíllal 18" o:spid="_x0000_s1048" type="#_x0000_t32" style="position:absolute;left:7143;top:4095;width:0;height:28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" strokecolor="black [3213]" strokeweight=".5pt">
                              <v:stroke endarrow="block" joinstyle="miter"/>
                            </v:shape>
                          </v:group>
                        </v:group>
                        <v:shape id="Egyenes összekötő nyíllal 19" o:spid="_x0000_s1049" type="#_x0000_t32" style="position:absolute;left:7524;top:18097;width:0;height:2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" strokecolor="black [3213]" strokeweight=".5pt">
                          <v:stroke endarrow="block" joinstyle="miter"/>
                        </v:shape>
                        <v:shape id="Egyenes összekötő nyíllal 20" o:spid="_x0000_s1050" type="#_x0000_t32" style="position:absolute;left:7524;top:24860;width:0;height:2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" strokecolor="black [3213]" strokeweight=".5pt">
                          <v:stroke endarrow="block" joinstyle="miter"/>
                        </v:shape>
                        <v:shapetype id="_x0000_t34" coordsize="21600,21600" o:spt="34" o:oned="t" adj="10800" path="m,l@0,0@0,21600,21600,21600e" filled="f">
                          <v:stroke joinstyle="miter"/>
                          <v:formulas>
                            <v:f eqn="val #0"/>
                          </v:formulas>
                          <v:path arrowok="t" fillok="f" o:connecttype="none"/>
                          <v:handles>
                            <v:h position="#0,center"/>
                          </v:handles>
                          <o:lock v:ext="edit" shapetype="t"/>
                        </v:shapetype>
                        <v:shape id="Szögletes összekötő 25" o:spid="_x0000_s1051" type="#_x0000_t34" style="position:absolute;top:15811;width:457;height:35909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" adj="680990" strokecolor="black [3213]" strokeweight=".5pt">
                          <v:stroke endarrow="block"/>
                        </v:shape>
                      </v:group>
                    </v:group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Szövegdoboz 32" o:spid="_x0000_s1052" type="#_x0000_t202" style="position:absolute;top:48672;width:5143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" fillcolor="white [3201]" stroked="f" strokeweight=".5pt">
                    <v:textbox>
                      <w:txbxContent>
                        <w:p w14:paraId="7CF95311" w14:textId="77777777" w:rsidR="0069165C" w:rsidRDefault="0069165C" w:rsidP="00C50475">
                          <w:r>
                            <w:t>Nem</w:t>
                          </w:r>
                        </w:p>
                      </w:txbxContent>
                    </v:textbox>
                  </v:shape>
                  <v:shape id="Szövegdoboz 33" o:spid="_x0000_s1053" type="#_x0000_t202" style="position:absolute;left:14954;top:55816;width:5537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" fillcolor="white [3201]" stroked="f" strokeweight=".5pt">
                    <v:textbox>
                      <w:txbxContent>
                        <w:p w14:paraId="5E8996DD" w14:textId="77777777" w:rsidR="0069165C" w:rsidRDefault="0069165C" w:rsidP="00C50475">
                          <w:r>
                            <w:t>Igen</w:t>
                          </w:r>
                        </w:p>
                      </w:txbxContent>
                    </v:textbox>
                  </v:shape>
                </v:group>
                <v:shape id="Szövegdoboz 35" o:spid="_x0000_s1054" type="#_x0000_t202" style="position:absolute;top:63246;width:40862;height:4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" stroked="f">
                  <v:textbox style="mso-fit-shape-to-text:t" inset="0,0,0,0">
                    <w:txbxContent>
                      <w:p w14:paraId="04F4DFD4" w14:textId="77777777" w:rsidR="0069165C" w:rsidRPr="00580F03" w:rsidRDefault="0069165C" w:rsidP="00C50475">
                        <w:pPr>
                          <w:pStyle w:val="SzKpalrs"/>
                        </w:pPr>
                        <w:r w:rsidRPr="00580F03">
                          <w:fldChar w:fldCharType="begin"/>
                        </w:r>
                        <w:r w:rsidRPr="00580F03">
                          <w:instrText xml:space="preserve"> SEQ ábra \* ARABIC </w:instrText>
                        </w:r>
                        <w:r w:rsidRPr="00580F03">
                          <w:fldChar w:fldCharType="separate"/>
                        </w:r>
                        <w:r>
                          <w:t>1</w:t>
                        </w:r>
                        <w:r w:rsidRPr="00580F03">
                          <w:fldChar w:fldCharType="end"/>
                        </w:r>
                        <w:r w:rsidRPr="00580F03">
                          <w:t>. ábra: Genetikus algoritmus működésének folyamatábrája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5A8F58C0" w14:textId="77777777" w:rsidR="006D19A9" w:rsidRDefault="006D19A9" w:rsidP="001226F4">
      <w:pPr>
        <w:pStyle w:val="SzDCmsor3"/>
      </w:pPr>
      <w:bookmarkStart w:id="5" w:name="_Toc1415347"/>
      <w:r>
        <w:t>Reprezentáció</w:t>
      </w:r>
      <w:bookmarkEnd w:id="5"/>
    </w:p>
    <w:p w14:paraId="484C9F88" w14:textId="77777777" w:rsidR="006D19A9" w:rsidRDefault="004B00FC" w:rsidP="006D19A9">
      <w:pPr>
        <w:pStyle w:val="SzDSzvegTrzs"/>
      </w:pPr>
      <w:r>
        <w:t xml:space="preserve">A természetes kiválasztódás nagyban függ az egyedek reprezentációjától, hiszen a szülő kromoszómákon végrehajtott műveletek által tovább vitt génekkel jönnek létre az újabb generációk. A kódolásra többféle lehetőség van. A klasszikus módszer </w:t>
      </w:r>
      <w:r w:rsidR="00DF1AE1">
        <w:t>szerint</w:t>
      </w:r>
      <w:r>
        <w:t xml:space="preserve"> egy kromoszómát egy adott hosszúságú bitsztring</w:t>
      </w:r>
      <w:r w:rsidR="00DF1AE1">
        <w:t>ben ábrázoljuk. I</w:t>
      </w:r>
      <w:r>
        <w:t xml:space="preserve">tt a legnagyobb kérdés a </w:t>
      </w:r>
      <w:r>
        <w:lastRenderedPageBreak/>
        <w:t>lekép</w:t>
      </w:r>
      <w:r w:rsidR="00DF1AE1">
        <w:t>ezés módszere. V</w:t>
      </w:r>
      <w:r>
        <w:t>an</w:t>
      </w:r>
      <w:r w:rsidR="00DF1AE1">
        <w:t>,</w:t>
      </w:r>
      <w:r>
        <w:t xml:space="preserve"> ahol ez egyszerűen megoldható, de ahol nem</w:t>
      </w:r>
      <w:r w:rsidR="00DF1AE1">
        <w:t>,</w:t>
      </w:r>
      <w:r w:rsidR="00EE3CF3">
        <w:t xml:space="preserve"> ott használható a Gray-kódolás, ami a szomszédos egészekhez 1 Hamming-távolságú kódot rendel (vagyis 1 bitben térnek csak el az egymás melletti értékek). Bináris kód mellett használhatók még a lebegőpontos számok vagy a gráf alapú reprezentációk.</w:t>
      </w:r>
      <w:r>
        <w:t xml:space="preserve"> </w:t>
      </w:r>
    </w:p>
    <w:p w14:paraId="3E90FFD2" w14:textId="77777777" w:rsidR="00DB7FD1" w:rsidRPr="00DB7FD1" w:rsidRDefault="005D2084" w:rsidP="001226F4">
      <w:pPr>
        <w:pStyle w:val="SzDCmsor3"/>
      </w:pPr>
      <w:bookmarkStart w:id="6" w:name="_Toc1415348"/>
      <w:r>
        <w:t>Inicializálás</w:t>
      </w:r>
      <w:bookmarkEnd w:id="6"/>
    </w:p>
    <w:p w14:paraId="5BB2E5D7" w14:textId="77777777" w:rsidR="00DB7FD1" w:rsidRPr="005E309F" w:rsidRDefault="00795C3F" w:rsidP="00E82D9E">
      <w:pPr>
        <w:pStyle w:val="SzDSzvegTrzs"/>
      </w:pPr>
      <w:r w:rsidRPr="005E309F">
        <w:t xml:space="preserve">Ahogy az 1.-es ábrán látható, az új generáció egy iteráció során, több lépésen keresztül automatikusan </w:t>
      </w:r>
      <w:r w:rsidR="00E60E00">
        <w:rPr>
          <w:rStyle w:val="SzDSzvegTrzsChar"/>
        </w:rPr>
        <w:t>jön létre, de a kezdeti populációnál más a helyzet.</w:t>
      </w:r>
      <w:r w:rsidRPr="00F468EB">
        <w:rPr>
          <w:rStyle w:val="SzDSzvegTrzsChar"/>
        </w:rPr>
        <w:t xml:space="preserve"> </w:t>
      </w:r>
      <w:r w:rsidR="00E60E00">
        <w:rPr>
          <w:rStyle w:val="SzDSzvegTrzsChar"/>
        </w:rPr>
        <w:t>E</w:t>
      </w:r>
      <w:r w:rsidRPr="00F468EB">
        <w:rPr>
          <w:rStyle w:val="SzDSzvegTrzsChar"/>
        </w:rPr>
        <w:t>zt az inicializá</w:t>
      </w:r>
      <w:r w:rsidR="00E60E00">
        <w:rPr>
          <w:rStyle w:val="SzDSzvegTrzsChar"/>
        </w:rPr>
        <w:t xml:space="preserve">lás során hozzuk létre. Mivel az esetek </w:t>
      </w:r>
      <w:r w:rsidRPr="00F468EB">
        <w:rPr>
          <w:rStyle w:val="SzDSzvegTrzsChar"/>
        </w:rPr>
        <w:t xml:space="preserve">nagy részénél nem </w:t>
      </w:r>
      <w:r w:rsidR="00E60E00">
        <w:rPr>
          <w:rStyle w:val="SzDSzvegTrzsChar"/>
        </w:rPr>
        <w:t>ismerjük a viszonylag jó megoldásokat</w:t>
      </w:r>
      <w:r w:rsidRPr="00F468EB">
        <w:rPr>
          <w:rStyle w:val="SzDSzvegTrzsChar"/>
        </w:rPr>
        <w:t xml:space="preserve">, ezért véletlenszerűen válogatunk az értékkészletből, hogy megalkossuk a kiindulási kromoszómákat. </w:t>
      </w:r>
      <w:r w:rsidR="005E309F" w:rsidRPr="00F468EB">
        <w:rPr>
          <w:rStyle w:val="SzDSzvegTrzsChar"/>
        </w:rPr>
        <w:t>Természetesen léteznek olyan esetek, amikor vannak előismereteink</w:t>
      </w:r>
      <w:r w:rsidR="005E309F" w:rsidRPr="005E309F">
        <w:t>, ilyenkor a jól megválasztott kezdeti értékek tudják gyorsítani az algoritmus futását. Azonban ezek a heurisztikák plusz munkát jelentenek és mivel a genetikus algoritmus gyorsan tudja javítani a kezdeti rossz egyedeket ezek használta nem feltétlen éri meg a ráfordított erőforrásokat.</w:t>
      </w:r>
    </w:p>
    <w:p w14:paraId="79285F0A" w14:textId="77777777" w:rsidR="00DB7FD1" w:rsidRDefault="00F468EB" w:rsidP="00DB7FD1">
      <w:pPr>
        <w:pStyle w:val="SzDCmsor3"/>
      </w:pPr>
      <w:bookmarkStart w:id="7" w:name="_Toc1415349"/>
      <w:r>
        <w:t>Kiértékelési</w:t>
      </w:r>
      <w:r w:rsidR="00593A14">
        <w:t>-, cél-</w:t>
      </w:r>
      <w:r>
        <w:t xml:space="preserve"> és jósági függvény</w:t>
      </w:r>
      <w:bookmarkEnd w:id="7"/>
    </w:p>
    <w:p w14:paraId="1CD2FF17" w14:textId="77777777" w:rsidR="006D19A9" w:rsidRDefault="00E82D9E" w:rsidP="00593A14">
      <w:pPr>
        <w:pStyle w:val="SzDSzvegTrzs"/>
      </w:pPr>
      <w:r>
        <w:t xml:space="preserve">A kiértékelési függvény (evaluation function), másnéven célfüggvény (objective function) </w:t>
      </w:r>
      <w:r w:rsidR="003C063B">
        <w:t xml:space="preserve">és az általuk a kromoszómáknak adott értéket felhasználó jósági </w:t>
      </w:r>
      <w:r w:rsidR="00DF1AE1">
        <w:t xml:space="preserve">vagy rátermettségi </w:t>
      </w:r>
      <w:r w:rsidR="003C063B">
        <w:t xml:space="preserve">függvény (fitness function) </w:t>
      </w:r>
      <w:r>
        <w:t xml:space="preserve">megválasztása kritikus </w:t>
      </w:r>
      <w:r w:rsidR="00C75B4D">
        <w:t>fontosságú</w:t>
      </w:r>
      <w:r>
        <w:t xml:space="preserve"> a genetikus algoritmus kidolgozásánál, mivel ezek sokszor fognak lefutni az iteráció során, ezért fontos, hogy </w:t>
      </w:r>
      <w:r w:rsidR="00C75B4D">
        <w:t>ha</w:t>
      </w:r>
      <w:r>
        <w:t xml:space="preserve"> le</w:t>
      </w:r>
      <w:r w:rsidR="00C75B4D">
        <w:t>het, ne legyen</w:t>
      </w:r>
      <w:r>
        <w:t xml:space="preserve"> nagy az időigénye, könnyen elvégezhető számításokból álljon.</w:t>
      </w:r>
      <w:r w:rsidR="003C063B">
        <w:t xml:space="preserve"> A célfüggvény adta értékek megadják, hogy egy megoldás mértéke mennyire jó vagy rossz. Ezeket az értékeket használja a fitneszfüggvény és mondja meg</w:t>
      </w:r>
      <w:r w:rsidR="00131327">
        <w:t xml:space="preserve"> a skálázás során </w:t>
      </w:r>
      <w:r w:rsidR="003C063B">
        <w:t>az egyes</w:t>
      </w:r>
      <w:r w:rsidR="009849D3">
        <w:t xml:space="preserve"> egyedek</w:t>
      </w:r>
      <w:r w:rsidR="00131327">
        <w:t>nek</w:t>
      </w:r>
      <w:r w:rsidR="009849D3">
        <w:t xml:space="preserve"> a többihez viszonyított jóságát, rátermettségét. Ezért a jósági függvényt úgy kell kialakítani, hogy az megfelelően tükrözze az elemek közötti különbséget és a probléma megoldása szerinti jóságát, azaz jobb megoldáshoz </w:t>
      </w:r>
      <w:r w:rsidR="003E6D50">
        <w:t>jobb</w:t>
      </w:r>
      <w:r w:rsidR="009849D3">
        <w:t xml:space="preserve"> értéket rendeljen. Alkalmazható módszer például, hogy a jó megoldásoknál a jóságukat adjuk meg, míg a rosszakénál a hozzájuk legközelebb álló jó megoldástól való távolságukat. Másik módszer a büntető függvény, melynek során az egyedek </w:t>
      </w:r>
      <w:r w:rsidR="006D19A9">
        <w:t>értékét, annak hibáinak</w:t>
      </w:r>
      <w:r w:rsidR="009849D3">
        <w:t xml:space="preserve"> elfogadhatatlanságától függően különböző súlyokkal számoljuk</w:t>
      </w:r>
      <w:r w:rsidR="006D19A9">
        <w:t xml:space="preserve">, majd ezeken a hibapontokon használjuk a fitneszfüggvényt. Ha ismert a rátermettségi függvény, de túlságosan időigényes vagy túl kevés információ áll rendelkezésünkre érdemes approximációs függvényt használni, </w:t>
      </w:r>
      <w:r w:rsidR="006D19A9">
        <w:lastRenderedPageBreak/>
        <w:t xml:space="preserve">melynek eredménye ugyan nem lesz annyira pontos, de időt lehet vele nyerni és több egyedet megvizsgálni, ami </w:t>
      </w:r>
      <w:r w:rsidR="0007647B">
        <w:t>ellensúlyozhatja</w:t>
      </w:r>
      <w:r w:rsidR="006D19A9">
        <w:t xml:space="preserve"> a pontatlanságát.</w:t>
      </w:r>
    </w:p>
    <w:p w14:paraId="6590E3F4" w14:textId="77777777" w:rsidR="00EE3CF3" w:rsidRDefault="00382CE3" w:rsidP="00FE4503">
      <w:pPr>
        <w:pStyle w:val="SzDCmsor3"/>
      </w:pPr>
      <w:bookmarkStart w:id="8" w:name="_Ref1295997"/>
      <w:bookmarkStart w:id="9" w:name="_Ref1296000"/>
      <w:bookmarkStart w:id="10" w:name="_Ref1296008"/>
      <w:bookmarkStart w:id="11" w:name="_Toc1415350"/>
      <w:r>
        <w:t>Szelekció</w:t>
      </w:r>
      <w:bookmarkEnd w:id="8"/>
      <w:bookmarkEnd w:id="9"/>
      <w:bookmarkEnd w:id="10"/>
      <w:bookmarkEnd w:id="11"/>
    </w:p>
    <w:p w14:paraId="0285F63D" w14:textId="77777777" w:rsidR="007F7567" w:rsidRDefault="008E3319" w:rsidP="007F6D1F">
      <w:pPr>
        <w:pStyle w:val="SzDSzvegTrzs"/>
      </w:pPr>
      <w:r>
        <w:t>A szelekció során kiválasztásra kerülnek azok az egyedek, amelyek tovább adhatják a génjeiket a következő generáció számára a reprodukció során. Ez a kiválasztás a kr</w:t>
      </w:r>
      <w:r w:rsidR="000E785A">
        <w:t>omoszómák fitnesz értékén múlik.</w:t>
      </w:r>
      <w:r>
        <w:t xml:space="preserve"> </w:t>
      </w:r>
      <w:r w:rsidR="000E785A">
        <w:t>Á</w:t>
      </w:r>
      <w:r>
        <w:t>ltalában minél jobb a rátermettség, annál nagyobb eséllyel lesz kiválasztva</w:t>
      </w:r>
      <w:r w:rsidR="007B15C9">
        <w:t>, így a következő generáció</w:t>
      </w:r>
      <w:r w:rsidR="00362722">
        <w:t xml:space="preserve"> a nagyobb jóságú egyedekből lesz létrehozva, vagyis nagyobb eséllyel jobb lesz a rátermettsé</w:t>
      </w:r>
      <w:r w:rsidR="007F7567">
        <w:t>ge, mint az előző generációnak.</w:t>
      </w:r>
    </w:p>
    <w:p w14:paraId="68443988" w14:textId="2F24E4D1" w:rsidR="00BC0A6A" w:rsidRDefault="00362722" w:rsidP="00E518A7">
      <w:pPr>
        <w:pStyle w:val="SzDSzvegTrzs"/>
      </w:pPr>
      <w:r>
        <w:t xml:space="preserve">Az egyik legismertebb </w:t>
      </w:r>
      <w:r w:rsidRPr="00F434EE">
        <w:rPr>
          <w:rStyle w:val="SzDSzvegTrzsChar"/>
        </w:rPr>
        <w:t>módszer a rulettkerék-kiválasztás vagy fitneszarányos szelekció (roulette wheel-, fitness based selection).</w:t>
      </w:r>
      <w:r w:rsidR="0036420E" w:rsidRPr="00F434EE">
        <w:rPr>
          <w:rStyle w:val="SzDSzvegTrzsChar"/>
        </w:rPr>
        <w:t xml:space="preserve"> Ennek során a kiválasztás esélye arányos a jóság mértékével,</w:t>
      </w:r>
      <w:r w:rsidR="00334B28">
        <w:rPr>
          <w:rStyle w:val="SzDSzvegTrzsChar"/>
        </w:rPr>
        <w:t xml:space="preserve"> valamint</w:t>
      </w:r>
      <w:r w:rsidR="0036420E" w:rsidRPr="00F434EE">
        <w:rPr>
          <w:rStyle w:val="SzDSzvegTrzsChar"/>
        </w:rPr>
        <w:t xml:space="preserve"> egy egyedet többször</w:t>
      </w:r>
      <w:r w:rsidR="00334B28">
        <w:rPr>
          <w:rStyle w:val="SzDSzvegTrzsChar"/>
        </w:rPr>
        <w:t xml:space="preserve"> is</w:t>
      </w:r>
      <w:r w:rsidR="0036420E" w:rsidRPr="00F434EE">
        <w:rPr>
          <w:rStyle w:val="SzDSzvegTrzsChar"/>
        </w:rPr>
        <w:t xml:space="preserve"> ki lehet választani, hiszen a választási műveletek függetlenek egymástól.</w:t>
      </w:r>
      <w:r w:rsidRPr="00F434EE">
        <w:rPr>
          <w:rStyle w:val="SzDSzvegTrzsChar"/>
        </w:rPr>
        <w:t xml:space="preserve"> </w:t>
      </w:r>
      <w:r w:rsidR="007F6D1F" w:rsidRPr="00F434EE">
        <w:rPr>
          <w:rStyle w:val="SzDSzvegTrzsChar"/>
        </w:rPr>
        <w:t>Ha az egyed</w:t>
      </w:r>
      <w:r w:rsidR="007F6D1F">
        <w:t xml:space="preserve"> jósága </w:t>
      </w:r>
      <w:r w:rsidR="007F6D1F">
        <w:rPr>
          <w:rFonts w:eastAsia="Times New Roman"/>
          <w:i/>
          <w:iCs/>
          <w:color w:val="auto"/>
          <w:kern w:val="0"/>
          <w:sz w:val="22"/>
          <w:szCs w:val="22"/>
          <w:lang w:eastAsia="hu-HU" w:bidi="ar-SA"/>
        </w:rPr>
        <w:t>ff</w:t>
      </w:r>
      <w:r w:rsidR="007F6D1F">
        <w:rPr>
          <w:rFonts w:eastAsia="Times New Roman"/>
          <w:i/>
          <w:iCs/>
          <w:color w:val="auto"/>
          <w:kern w:val="0"/>
          <w:sz w:val="16"/>
          <w:szCs w:val="16"/>
          <w:lang w:eastAsia="hu-HU" w:bidi="ar-SA"/>
        </w:rPr>
        <w:t>i</w:t>
      </w:r>
      <w:r w:rsidR="007F6D1F">
        <w:t xml:space="preserve">, akkor kiválasztásának esélye </w:t>
      </w:r>
      <m:oMath>
        <m:f>
          <m:fPr>
            <m:ctrlPr>
              <w:rPr>
                <w:rFonts w:ascii="Cambria Math" w:eastAsia="Times New Roman" w:hAnsi="Cambria Math"/>
                <w:i/>
                <w:iCs/>
                <w:color w:val="auto"/>
                <w:kern w:val="0"/>
                <w:szCs w:val="22"/>
                <w:lang w:eastAsia="hu-HU" w:bidi="ar-SA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/>
                    <w:i/>
                    <w:iCs/>
                    <w:color w:val="auto"/>
                    <w:kern w:val="0"/>
                    <w:szCs w:val="22"/>
                    <w:lang w:eastAsia="hu-HU" w:bidi="ar-SA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color w:val="auto"/>
                    <w:kern w:val="0"/>
                    <w:szCs w:val="22"/>
                    <w:lang w:eastAsia="hu-HU" w:bidi="ar-SA"/>
                  </w:rPr>
                  <m:t>ff</m:t>
                </m:r>
              </m:e>
              <m:sub>
                <m:r>
                  <w:rPr>
                    <w:rFonts w:ascii="Cambria Math" w:eastAsia="Times New Roman" w:hAnsi="Cambria Math"/>
                    <w:color w:val="auto"/>
                    <w:kern w:val="0"/>
                    <w:szCs w:val="22"/>
                    <w:lang w:eastAsia="hu-HU" w:bidi="ar-SA"/>
                  </w:rPr>
                  <m:t>i</m:t>
                </m:r>
              </m:sub>
            </m:sSub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="Times New Roman" w:hAnsi="Cambria Math"/>
                    <w:i/>
                    <w:iCs/>
                    <w:color w:val="auto"/>
                    <w:kern w:val="0"/>
                    <w:szCs w:val="22"/>
                    <w:lang w:eastAsia="hu-HU" w:bidi="ar-SA"/>
                  </w:rPr>
                </m:ctrlPr>
              </m:naryPr>
              <m:sub>
                <m:r>
                  <w:rPr>
                    <w:rFonts w:ascii="Cambria Math" w:eastAsia="Times New Roman" w:hAnsi="Cambria Math"/>
                    <w:color w:val="auto"/>
                    <w:kern w:val="0"/>
                    <w:szCs w:val="22"/>
                    <w:lang w:eastAsia="hu-HU" w:bidi="ar-SA"/>
                  </w:rPr>
                  <m:t>i=1</m:t>
                </m:r>
              </m:sub>
              <m:sup>
                <m:r>
                  <w:rPr>
                    <w:rFonts w:ascii="Cambria Math" w:eastAsia="Times New Roman" w:hAnsi="Cambria Math"/>
                    <w:color w:val="auto"/>
                    <w:kern w:val="0"/>
                    <w:szCs w:val="22"/>
                    <w:lang w:eastAsia="hu-HU" w:bidi="ar-SA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iCs/>
                        <w:color w:val="auto"/>
                        <w:kern w:val="0"/>
                        <w:szCs w:val="22"/>
                        <w:lang w:eastAsia="hu-HU"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color w:val="auto"/>
                        <w:kern w:val="0"/>
                        <w:szCs w:val="22"/>
                        <w:lang w:eastAsia="hu-HU" w:bidi="ar-SA"/>
                      </w:rPr>
                      <m:t>ff</m:t>
                    </m:r>
                  </m:e>
                  <m:sub>
                    <m:r>
                      <w:rPr>
                        <w:rFonts w:ascii="Cambria Math" w:eastAsia="Times New Roman" w:hAnsi="Cambria Math"/>
                        <w:color w:val="auto"/>
                        <w:kern w:val="0"/>
                        <w:szCs w:val="22"/>
                        <w:lang w:eastAsia="hu-HU" w:bidi="ar-SA"/>
                      </w:rPr>
                      <m:t>i</m:t>
                    </m:r>
                  </m:sub>
                </m:sSub>
              </m:e>
            </m:nary>
          </m:den>
        </m:f>
      </m:oMath>
      <w:r w:rsidR="007F6D1F">
        <w:rPr>
          <w:iCs/>
          <w:color w:val="auto"/>
          <w:kern w:val="0"/>
          <w:szCs w:val="22"/>
          <w:lang w:eastAsia="hu-HU" w:bidi="ar-SA"/>
        </w:rPr>
        <w:t xml:space="preserve">, ahol </w:t>
      </w:r>
      <w:r w:rsidR="007F6D1F" w:rsidRPr="00F77343">
        <w:rPr>
          <w:i/>
          <w:iCs/>
          <w:color w:val="auto"/>
          <w:kern w:val="0"/>
          <w:szCs w:val="22"/>
          <w:lang w:eastAsia="hu-HU" w:bidi="ar-SA"/>
        </w:rPr>
        <w:t>N</w:t>
      </w:r>
      <w:r w:rsidR="007F6D1F">
        <w:rPr>
          <w:iCs/>
          <w:color w:val="auto"/>
          <w:kern w:val="0"/>
          <w:szCs w:val="22"/>
          <w:lang w:eastAsia="hu-HU" w:bidi="ar-SA"/>
        </w:rPr>
        <w:t xml:space="preserve"> a populáció elemszáma.</w:t>
      </w:r>
      <w:r w:rsidR="0002427C">
        <w:rPr>
          <w:iCs/>
          <w:color w:val="auto"/>
          <w:kern w:val="0"/>
          <w:szCs w:val="22"/>
          <w:lang w:eastAsia="hu-HU" w:bidi="ar-SA"/>
        </w:rPr>
        <w:t xml:space="preserve"> </w:t>
      </w:r>
      <w:r w:rsidR="0002427C">
        <w:t xml:space="preserve">A </w:t>
      </w:r>
      <w:r w:rsidR="0002427C">
        <w:t xml:space="preserve">módszer az egyedek </w:t>
      </w:r>
      <w:r w:rsidR="00013546">
        <w:t>rátermettségéhez</w:t>
      </w:r>
      <w:r w:rsidR="0002427C">
        <w:t xml:space="preserve"> arányosan rendel szeleteket a „rulettkerékből”, így a „golyó” nagyobb eséllyel áll meg a jobb kromoszómáknál.</w:t>
      </w:r>
      <w:r w:rsidR="007F6D1F">
        <w:rPr>
          <w:iCs/>
          <w:color w:val="auto"/>
          <w:kern w:val="0"/>
          <w:szCs w:val="22"/>
          <w:lang w:eastAsia="hu-HU" w:bidi="ar-SA"/>
        </w:rPr>
        <w:t xml:space="preserve"> </w:t>
      </w:r>
      <w:r w:rsidR="00BC0A6A">
        <w:t>A rulettkerék-kiválasztást jól szemlélteti a 2. ábra.</w:t>
      </w:r>
    </w:p>
    <w:p w14:paraId="1C5FF92B" w14:textId="2A62FACA" w:rsidR="00FE4503" w:rsidRDefault="0002427C" w:rsidP="007F6D1F">
      <w:pPr>
        <w:pStyle w:val="SzDSzvegTrzs"/>
        <w:rPr>
          <w:iCs/>
          <w:color w:val="auto"/>
          <w:kern w:val="0"/>
          <w:szCs w:val="22"/>
          <w:lang w:eastAsia="hu-HU" w:bidi="ar-SA"/>
        </w:rPr>
      </w:pPr>
      <w:r>
        <w:rPr>
          <w:noProof/>
          <w:lang w:eastAsia="hu-HU" w:bidi="ar-SA"/>
        </w:rPr>
        <mc:AlternateContent>
          <mc:Choice Requires="wpg">
            <w:drawing>
              <wp:anchor distT="0" distB="0" distL="114300" distR="114300" simplePos="0" relativeHeight="251595776" behindDoc="0" locked="0" layoutInCell="1" allowOverlap="1" wp14:anchorId="0AE54A29" wp14:editId="3089099A">
                <wp:simplePos x="0" y="0"/>
                <wp:positionH relativeFrom="column">
                  <wp:posOffset>-346710</wp:posOffset>
                </wp:positionH>
                <wp:positionV relativeFrom="paragraph">
                  <wp:posOffset>163195</wp:posOffset>
                </wp:positionV>
                <wp:extent cx="6010275" cy="4118610"/>
                <wp:effectExtent l="0" t="0" r="9525" b="0"/>
                <wp:wrapNone/>
                <wp:docPr id="58" name="Csoportba foglalás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0275" cy="4118610"/>
                          <a:chOff x="0" y="0"/>
                          <a:chExt cx="6010275" cy="4118610"/>
                        </a:xfrm>
                      </wpg:grpSpPr>
                      <wpg:grpSp>
                        <wpg:cNvPr id="56" name="Csoportba foglalás 56"/>
                        <wpg:cNvGrpSpPr/>
                        <wpg:grpSpPr>
                          <a:xfrm>
                            <a:off x="0" y="0"/>
                            <a:ext cx="6010275" cy="3581400"/>
                            <a:chOff x="0" y="0"/>
                            <a:chExt cx="6010275" cy="3581400"/>
                          </a:xfrm>
                        </wpg:grpSpPr>
                        <wpg:grpSp>
                          <wpg:cNvPr id="50" name="Csoportba foglalás 50"/>
                          <wpg:cNvGrpSpPr/>
                          <wpg:grpSpPr>
                            <a:xfrm>
                              <a:off x="2324100" y="0"/>
                              <a:ext cx="3686175" cy="2695575"/>
                              <a:chOff x="0" y="0"/>
                              <a:chExt cx="3686175" cy="2695575"/>
                            </a:xfrm>
                          </wpg:grpSpPr>
                          <wpg:grpSp>
                            <wpg:cNvPr id="44" name="Csoportba foglalás 44"/>
                            <wpg:cNvGrpSpPr/>
                            <wpg:grpSpPr>
                              <a:xfrm>
                                <a:off x="838200" y="323850"/>
                                <a:ext cx="1866900" cy="1866900"/>
                                <a:chOff x="0" y="0"/>
                                <a:chExt cx="1866900" cy="1866900"/>
                              </a:xfrm>
                            </wpg:grpSpPr>
                            <wps:wsp>
                              <wps:cNvPr id="38" name="Ellipszis 38"/>
                              <wps:cNvSpPr/>
                              <wps:spPr>
                                <a:xfrm>
                                  <a:off x="0" y="0"/>
                                  <a:ext cx="1866900" cy="18669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" name="Egyenes összekötő 39"/>
                              <wps:cNvCnPr/>
                              <wps:spPr>
                                <a:xfrm>
                                  <a:off x="933450" y="0"/>
                                  <a:ext cx="9525" cy="9429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" name="Egyenes összekötő 40"/>
                              <wps:cNvCnPr/>
                              <wps:spPr>
                                <a:xfrm flipH="1">
                                  <a:off x="942975" y="276225"/>
                                  <a:ext cx="676275" cy="66675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" name="Egyenes összekötő 41"/>
                              <wps:cNvCnPr/>
                              <wps:spPr>
                                <a:xfrm>
                                  <a:off x="514350" y="85725"/>
                                  <a:ext cx="428625" cy="85725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" name="Egyenes összekötő 42"/>
                              <wps:cNvCnPr/>
                              <wps:spPr>
                                <a:xfrm flipH="1" flipV="1">
                                  <a:off x="942975" y="942975"/>
                                  <a:ext cx="619125" cy="70485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Egyenes összekötő 43"/>
                              <wps:cNvCnPr/>
                              <wps:spPr>
                                <a:xfrm>
                                  <a:off x="942975" y="942975"/>
                                  <a:ext cx="285750" cy="8763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45" name="Szövegdoboz 45"/>
                            <wps:cNvSpPr txBox="1"/>
                            <wps:spPr>
                              <a:xfrm>
                                <a:off x="0" y="1524000"/>
                                <a:ext cx="1076325" cy="5048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08A9321" w14:textId="77777777" w:rsidR="0069165C" w:rsidRDefault="0069165C" w:rsidP="000D79F0">
                                  <w:pPr>
                                    <w:jc w:val="center"/>
                                  </w:pPr>
                                  <w:r>
                                    <w:t>Krom. 4 (52)</w:t>
                                  </w:r>
                                  <w:r>
                                    <w:br/>
                                    <w:t>47%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6" name="Szövegdoboz 46"/>
                            <wps:cNvSpPr txBox="1"/>
                            <wps:spPr>
                              <a:xfrm>
                                <a:off x="1914525" y="2190750"/>
                                <a:ext cx="1076325" cy="5048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C36AAE8" w14:textId="77777777" w:rsidR="0069165C" w:rsidRDefault="0069165C" w:rsidP="000D79F0">
                                  <w:pPr>
                                    <w:jc w:val="center"/>
                                  </w:pPr>
                                  <w:r>
                                    <w:t>Krom. 3 (6)</w:t>
                                  </w:r>
                                  <w:r>
                                    <w:br/>
                                    <w:t>5%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7" name="Szövegdoboz 47"/>
                            <wps:cNvSpPr txBox="1"/>
                            <wps:spPr>
                              <a:xfrm>
                                <a:off x="2609850" y="1381125"/>
                                <a:ext cx="1076325" cy="5048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23CF997" w14:textId="77777777" w:rsidR="0069165C" w:rsidRDefault="0069165C" w:rsidP="000D79F0">
                                  <w:pPr>
                                    <w:jc w:val="center"/>
                                  </w:pPr>
                                  <w:r>
                                    <w:t>Krom. 2 (25)</w:t>
                                  </w:r>
                                  <w:r>
                                    <w:br/>
                                    <w:t>24%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8" name="Szövegdoboz 48"/>
                            <wps:cNvSpPr txBox="1"/>
                            <wps:spPr>
                              <a:xfrm>
                                <a:off x="2066925" y="180975"/>
                                <a:ext cx="1076325" cy="5048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C591D9B" w14:textId="77777777" w:rsidR="0069165C" w:rsidRDefault="0069165C" w:rsidP="000D79F0">
                                  <w:pPr>
                                    <w:jc w:val="center"/>
                                  </w:pPr>
                                  <w:r>
                                    <w:t>Krom. 1 (17)</w:t>
                                  </w:r>
                                  <w:r>
                                    <w:br/>
                                    <w:t>14%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" name="Szövegdoboz 49"/>
                            <wps:cNvSpPr txBox="1"/>
                            <wps:spPr>
                              <a:xfrm>
                                <a:off x="838200" y="0"/>
                                <a:ext cx="1076325" cy="5048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1A34B30" w14:textId="77777777" w:rsidR="0069165C" w:rsidRDefault="0069165C" w:rsidP="000D79F0">
                                  <w:pPr>
                                    <w:jc w:val="center"/>
                                  </w:pPr>
                                  <w:r>
                                    <w:t>Krom. 5 (11)</w:t>
                                  </w:r>
                                  <w:r>
                                    <w:br/>
                                    <w:t>10%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51" name="Egyenes összekötő nyíllal 51"/>
                          <wps:cNvCnPr/>
                          <wps:spPr>
                            <a:xfrm>
                              <a:off x="2324100" y="1009650"/>
                              <a:ext cx="695325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2" name="Szövegdoboz 52"/>
                          <wps:cNvSpPr txBox="1"/>
                          <wps:spPr>
                            <a:xfrm>
                              <a:off x="3028950" y="3086100"/>
                              <a:ext cx="2266950" cy="381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41581F5F" w14:textId="77777777" w:rsidR="0069165C" w:rsidRDefault="0069165C">
                                <w:r>
                                  <w:t>Véletlenül generált szám: 40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" name="Szövegdoboz 53"/>
                          <wps:cNvSpPr txBox="1"/>
                          <wps:spPr>
                            <a:xfrm>
                              <a:off x="0" y="3086100"/>
                              <a:ext cx="2266950" cy="4953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75A4F63F" w14:textId="77777777" w:rsidR="0069165C" w:rsidRDefault="0069165C" w:rsidP="000D79F0">
                                <w:pPr>
                                  <w:jc w:val="center"/>
                                </w:pPr>
                                <w:r>
                                  <w:t>Kiválasztott kromoszóma: Krom.3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" name="Egyenes összekötő nyíllal 54"/>
                          <wps:cNvCnPr/>
                          <wps:spPr>
                            <a:xfrm flipH="1">
                              <a:off x="2266950" y="3228975"/>
                              <a:ext cx="695325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5" name="Egyenes összekötő nyíllal 55"/>
                          <wps:cNvCnPr/>
                          <wps:spPr>
                            <a:xfrm rot="5400000">
                              <a:off x="3543300" y="2667000"/>
                              <a:ext cx="695325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7" name="Szövegdoboz 57"/>
                        <wps:cNvSpPr txBox="1"/>
                        <wps:spPr>
                          <a:xfrm>
                            <a:off x="0" y="3638550"/>
                            <a:ext cx="6010275" cy="48006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73D8CD3" w14:textId="77777777" w:rsidR="0069165C" w:rsidRPr="00D638EE" w:rsidRDefault="0069165C" w:rsidP="00E36446">
                              <w:pPr>
                                <w:pStyle w:val="SzKpalrs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SEQ ábra \* ARABIC </w:instrText>
                              </w:r>
                              <w:r>
                                <w:fldChar w:fldCharType="separate"/>
                              </w:r>
                              <w:r>
                                <w:t>2</w:t>
                              </w:r>
                              <w:r>
                                <w:fldChar w:fldCharType="end"/>
                              </w:r>
                              <w:r>
                                <w:t>. ábra: A rulette kerék kiválasztás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E54A29" id="Csoportba foglalás 58" o:spid="_x0000_s1055" style="position:absolute;left:0;text-align:left;margin-left:-27.3pt;margin-top:12.85pt;width:473.25pt;height:324.3pt;z-index:251595776" coordsize="60102,41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">
                <v:group id="Csoportba foglalás 56" o:spid="_x0000_s1056" style="position:absolute;width:60102;height:35814" coordsize="60102,358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<v:group id="Csoportba foglalás 50" o:spid="_x0000_s1057" style="position:absolute;left:23241;width:36861;height:26955" coordsize="36861,26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  <v:group id="Csoportba foglalás 44" o:spid="_x0000_s1058" style="position:absolute;left:8382;top:3238;width:18669;height:18669" coordsize="18669,186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    <v:oval id="Ellipszis 38" o:spid="_x0000_s1059" style="position:absolute;width:18669;height:186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" fillcolor="white [3212]" strokecolor="black [3213]" strokeweight="1pt">
                        <v:stroke joinstyle="miter"/>
                      </v:oval>
                      <v:line id="Egyenes összekötő 39" o:spid="_x0000_s1060" style="position:absolute;visibility:visible;mso-wrap-style:square" from="9334,0" to="9429,9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" strokecolor="black [3213]" strokeweight=".5pt">
                        <v:stroke joinstyle="miter"/>
                      </v:line>
                      <v:line id="Egyenes összekötő 40" o:spid="_x0000_s1061" style="position:absolute;flip:x;visibility:visible;mso-wrap-style:square" from="9429,2762" to="16192,9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" strokecolor="black [3213]" strokeweight=".5pt">
                        <v:stroke joinstyle="miter"/>
                      </v:line>
                      <v:line id="Egyenes összekötő 41" o:spid="_x0000_s1062" style="position:absolute;visibility:visible;mso-wrap-style:square" from="5143,857" to="9429,9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" strokecolor="black [3213]" strokeweight=".5pt">
                        <v:stroke joinstyle="miter"/>
                      </v:line>
                      <v:line id="Egyenes összekötő 42" o:spid="_x0000_s1063" style="position:absolute;flip:x y;visibility:visible;mso-wrap-style:square" from="9429,9429" to="15621,164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" strokecolor="black [3213]" strokeweight=".5pt">
                        <v:stroke joinstyle="miter"/>
                      </v:line>
                      <v:line id="Egyenes összekötő 43" o:spid="_x0000_s1064" style="position:absolute;visibility:visible;mso-wrap-style:square" from="9429,9429" to="12287,18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" strokecolor="black [3213]" strokeweight=".5pt">
                        <v:stroke joinstyle="miter"/>
                      </v:line>
                    </v:group>
                    <v:shape id="Szövegdoboz 45" o:spid="_x0000_s1065" type="#_x0000_t202" style="position:absolute;top:15240;width:10763;height:5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5YK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DX05YKxQAAANsAAAAP&#10;AAAAAAAAAAAAAAAAAAcCAABkcnMvZG93bnJldi54bWxQSwUGAAAAAAMAAwC3AAAA+QIAAAAA&#10;" filled="f" stroked="f" strokeweight=".5pt">
                      <v:textbox>
                        <w:txbxContent>
                          <w:p w14:paraId="208A9321" w14:textId="77777777" w:rsidR="0069165C" w:rsidRDefault="0069165C" w:rsidP="000D79F0">
                            <w:pPr>
                              <w:jc w:val="center"/>
                            </w:pPr>
                            <w:r>
                              <w:t>Krom. 4 (52)</w:t>
                            </w:r>
                            <w:r>
                              <w:br/>
                              <w:t>47%</w:t>
                            </w:r>
                          </w:p>
                        </w:txbxContent>
                      </v:textbox>
                    </v:shape>
                    <v:shape id="Szövegdoboz 46" o:spid="_x0000_s1066" type="#_x0000_t202" style="position:absolute;left:19145;top:21907;width:10763;height:5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Qh9xQAAANsAAAAPAAAAZHJzL2Rvd25yZXYueG1sRI9Ba8JA&#10;FITvBf/D8gRvdWNQ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AnAQh9xQAAANsAAAAP&#10;AAAAAAAAAAAAAAAAAAcCAABkcnMvZG93bnJldi54bWxQSwUGAAAAAAMAAwC3AAAA+QIAAAAA&#10;" filled="f" stroked="f" strokeweight=".5pt">
                      <v:textbox>
                        <w:txbxContent>
                          <w:p w14:paraId="1C36AAE8" w14:textId="77777777" w:rsidR="0069165C" w:rsidRDefault="0069165C" w:rsidP="000D79F0">
                            <w:pPr>
                              <w:jc w:val="center"/>
                            </w:pPr>
                            <w:r>
                              <w:t>Krom. 3 (6)</w:t>
                            </w:r>
                            <w:r>
                              <w:br/>
                              <w:t>5%</w:t>
                            </w:r>
                          </w:p>
                        </w:txbxContent>
                      </v:textbox>
                    </v:shape>
                    <v:shape id="Szövegdoboz 47" o:spid="_x0000_s1067" type="#_x0000_t202" style="position:absolute;left:26098;top:13811;width:10763;height:5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a3mxQAAANsAAAAPAAAAZHJzL2Rvd25yZXYueG1sRI9Pi8Iw&#10;FMTvC36H8ARva6qs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BITa3mxQAAANsAAAAP&#10;AAAAAAAAAAAAAAAAAAcCAABkcnMvZG93bnJldi54bWxQSwUGAAAAAAMAAwC3AAAA+QIAAAAA&#10;" filled="f" stroked="f" strokeweight=".5pt">
                      <v:textbox>
                        <w:txbxContent>
                          <w:p w14:paraId="623CF997" w14:textId="77777777" w:rsidR="0069165C" w:rsidRDefault="0069165C" w:rsidP="000D79F0">
                            <w:pPr>
                              <w:jc w:val="center"/>
                            </w:pPr>
                            <w:r>
                              <w:t>Krom. 2 (25)</w:t>
                            </w:r>
                            <w:r>
                              <w:br/>
                              <w:t>24%</w:t>
                            </w:r>
                          </w:p>
                        </w:txbxContent>
                      </v:textbox>
                    </v:shape>
                    <v:shape id="Szövegdoboz 48" o:spid="_x0000_s1068" type="#_x0000_t202" style="position:absolute;left:20669;top:1809;width:10763;height:50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jmU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OdI5lMMAAADbAAAADwAA&#10;AAAAAAAAAAAAAAAHAgAAZHJzL2Rvd25yZXYueG1sUEsFBgAAAAADAAMAtwAAAPcCAAAAAA==&#10;" filled="f" stroked="f" strokeweight=".5pt">
                      <v:textbox>
                        <w:txbxContent>
                          <w:p w14:paraId="2C591D9B" w14:textId="77777777" w:rsidR="0069165C" w:rsidRDefault="0069165C" w:rsidP="000D79F0">
                            <w:pPr>
                              <w:jc w:val="center"/>
                            </w:pPr>
                            <w:r>
                              <w:t>Krom. 1 (17)</w:t>
                            </w:r>
                            <w:r>
                              <w:br/>
                              <w:t>14%</w:t>
                            </w:r>
                          </w:p>
                        </w:txbxContent>
                      </v:textbox>
                    </v:shape>
                    <v:shape id="Szövegdoboz 49" o:spid="_x0000_s1069" type="#_x0000_t202" style="position:absolute;left:8382;width:10763;height:5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pwPxgAAANsAAAAPAAAAZHJzL2Rvd25yZXYueG1sRI9Ba8JA&#10;FITvgv9heYXedNNg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Vp6cD8YAAADbAAAA&#10;DwAAAAAAAAAAAAAAAAAHAgAAZHJzL2Rvd25yZXYueG1sUEsFBgAAAAADAAMAtwAAAPoCAAAAAA==&#10;" filled="f" stroked="f" strokeweight=".5pt">
                      <v:textbox>
                        <w:txbxContent>
                          <w:p w14:paraId="11A34B30" w14:textId="77777777" w:rsidR="0069165C" w:rsidRDefault="0069165C" w:rsidP="000D79F0">
                            <w:pPr>
                              <w:jc w:val="center"/>
                            </w:pPr>
                            <w:r>
                              <w:t>Krom. 5 (11)</w:t>
                            </w:r>
                            <w:r>
                              <w:br/>
                              <w:t>10%</w:t>
                            </w:r>
                          </w:p>
                        </w:txbxContent>
                      </v:textbox>
                    </v:shape>
                  </v:group>
                  <v:shape id="Egyenes összekötő nyíllal 51" o:spid="_x0000_s1070" type="#_x0000_t32" style="position:absolute;left:23241;top:10096;width:695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" strokecolor="black [3213]" strokeweight=".5pt">
                    <v:stroke endarrow="block" joinstyle="miter"/>
                  </v:shape>
                  <v:shape id="Szövegdoboz 52" o:spid="_x0000_s1071" type="#_x0000_t202" style="position:absolute;left:30289;top:30861;width:22670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" filled="f" strokecolor="white [3212]" strokeweight=".5pt">
                    <v:textbox>
                      <w:txbxContent>
                        <w:p w14:paraId="41581F5F" w14:textId="77777777" w:rsidR="0069165C" w:rsidRDefault="0069165C">
                          <w:r>
                            <w:t>Véletlenül generált szám: 40</w:t>
                          </w:r>
                        </w:p>
                      </w:txbxContent>
                    </v:textbox>
                  </v:shape>
                  <v:shape id="Szövegdoboz 53" o:spid="_x0000_s1072" type="#_x0000_t202" style="position:absolute;top:30861;width:22669;height:4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" filled="f" strokecolor="white [3212]" strokeweight=".5pt">
                    <v:textbox>
                      <w:txbxContent>
                        <w:p w14:paraId="75A4F63F" w14:textId="77777777" w:rsidR="0069165C" w:rsidRDefault="0069165C" w:rsidP="000D79F0">
                          <w:pPr>
                            <w:jc w:val="center"/>
                          </w:pPr>
                          <w:r>
                            <w:t>Kiválasztott kromoszóma: Krom.3</w:t>
                          </w:r>
                        </w:p>
                      </w:txbxContent>
                    </v:textbox>
                  </v:shape>
                  <v:shape id="Egyenes összekötő nyíllal 54" o:spid="_x0000_s1073" type="#_x0000_t32" style="position:absolute;left:22669;top:32289;width:6953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" strokecolor="black [3213]" strokeweight=".5pt">
                    <v:stroke endarrow="block" joinstyle="miter"/>
                  </v:shape>
                  <v:shape id="Egyenes összekötő nyíllal 55" o:spid="_x0000_s1074" type="#_x0000_t32" style="position:absolute;left:35432;top:26670;width:6953;height:0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" strokecolor="black [3213]" strokeweight=".5pt">
                    <v:stroke endarrow="block" joinstyle="miter"/>
                  </v:shape>
                </v:group>
                <v:shape id="Szövegdoboz 57" o:spid="_x0000_s1075" type="#_x0000_t202" style="position:absolute;top:36385;width:60102;height:48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" stroked="f">
                  <v:textbox style="mso-fit-shape-to-text:t" inset="0,0,0,0">
                    <w:txbxContent>
                      <w:p w14:paraId="773D8CD3" w14:textId="77777777" w:rsidR="0069165C" w:rsidRPr="00D638EE" w:rsidRDefault="0069165C" w:rsidP="00E36446">
                        <w:pPr>
                          <w:pStyle w:val="SzKpalrs"/>
                        </w:pPr>
                        <w:r>
                          <w:fldChar w:fldCharType="begin"/>
                        </w:r>
                        <w:r>
                          <w:instrText xml:space="preserve"> SEQ ábra \* ARABIC </w:instrText>
                        </w:r>
                        <w:r>
                          <w:fldChar w:fldCharType="separate"/>
                        </w:r>
                        <w:r>
                          <w:t>2</w:t>
                        </w:r>
                        <w:r>
                          <w:fldChar w:fldCharType="end"/>
                        </w:r>
                        <w:r>
                          <w:t>. ábra: A rulette kerék kiválasztás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8E69A2C" w14:textId="77777777" w:rsidR="00DE35C6" w:rsidRDefault="00DE35C6" w:rsidP="007F6D1F">
      <w:pPr>
        <w:pStyle w:val="SzDSzvegTrzs"/>
        <w:rPr>
          <w:iCs/>
          <w:color w:val="auto"/>
          <w:kern w:val="0"/>
          <w:szCs w:val="22"/>
          <w:lang w:eastAsia="hu-HU" w:bidi="ar-SA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38"/>
        <w:gridCol w:w="1538"/>
      </w:tblGrid>
      <w:tr w:rsidR="007F7567" w14:paraId="7CF9164A" w14:textId="77777777" w:rsidTr="007F7567">
        <w:trPr>
          <w:trHeight w:val="383"/>
        </w:trPr>
        <w:tc>
          <w:tcPr>
            <w:tcW w:w="1538" w:type="dxa"/>
          </w:tcPr>
          <w:p w14:paraId="31B562A0" w14:textId="77777777" w:rsidR="007F7567" w:rsidRDefault="007F7567" w:rsidP="007F6D1F">
            <w:pPr>
              <w:pStyle w:val="SzDSzvegTrzs"/>
            </w:pPr>
            <w:r>
              <w:t>Populáció</w:t>
            </w:r>
          </w:p>
        </w:tc>
        <w:tc>
          <w:tcPr>
            <w:tcW w:w="1538" w:type="dxa"/>
          </w:tcPr>
          <w:p w14:paraId="16956965" w14:textId="77777777" w:rsidR="007F7567" w:rsidRDefault="007F7567" w:rsidP="007F6D1F">
            <w:pPr>
              <w:pStyle w:val="SzDSzvegTrzs"/>
            </w:pPr>
            <w:r>
              <w:t>Fitnesz érték</w:t>
            </w:r>
          </w:p>
        </w:tc>
      </w:tr>
      <w:tr w:rsidR="007F7567" w14:paraId="7D9E24EA" w14:textId="77777777" w:rsidTr="007F7567">
        <w:trPr>
          <w:trHeight w:val="397"/>
        </w:trPr>
        <w:tc>
          <w:tcPr>
            <w:tcW w:w="1538" w:type="dxa"/>
          </w:tcPr>
          <w:p w14:paraId="7AD90379" w14:textId="77777777" w:rsidR="007F7567" w:rsidRDefault="007F7567" w:rsidP="007F6D1F">
            <w:pPr>
              <w:pStyle w:val="SzDSzvegTrzs"/>
            </w:pPr>
            <w:r>
              <w:t>Krom.1</w:t>
            </w:r>
          </w:p>
        </w:tc>
        <w:tc>
          <w:tcPr>
            <w:tcW w:w="1538" w:type="dxa"/>
          </w:tcPr>
          <w:p w14:paraId="72673D0E" w14:textId="77777777" w:rsidR="007F7567" w:rsidRDefault="007F7567" w:rsidP="007F6D1F">
            <w:pPr>
              <w:pStyle w:val="SzDSzvegTrzs"/>
            </w:pPr>
            <w:r>
              <w:t>17</w:t>
            </w:r>
          </w:p>
        </w:tc>
      </w:tr>
      <w:tr w:rsidR="007F7567" w14:paraId="6A7AD152" w14:textId="77777777" w:rsidTr="007F7567">
        <w:trPr>
          <w:trHeight w:val="383"/>
        </w:trPr>
        <w:tc>
          <w:tcPr>
            <w:tcW w:w="1538" w:type="dxa"/>
          </w:tcPr>
          <w:p w14:paraId="36FB1554" w14:textId="77777777" w:rsidR="007F7567" w:rsidRDefault="007F7567" w:rsidP="007F6D1F">
            <w:pPr>
              <w:pStyle w:val="SzDSzvegTrzs"/>
            </w:pPr>
            <w:r>
              <w:t>Krom.2</w:t>
            </w:r>
          </w:p>
        </w:tc>
        <w:tc>
          <w:tcPr>
            <w:tcW w:w="1538" w:type="dxa"/>
          </w:tcPr>
          <w:p w14:paraId="596DF5C8" w14:textId="77777777" w:rsidR="007F7567" w:rsidRDefault="007F7567" w:rsidP="007F6D1F">
            <w:pPr>
              <w:pStyle w:val="SzDSzvegTrzs"/>
            </w:pPr>
            <w:r>
              <w:t>25</w:t>
            </w:r>
          </w:p>
        </w:tc>
      </w:tr>
      <w:tr w:rsidR="007F7567" w14:paraId="45D67F33" w14:textId="77777777" w:rsidTr="007F7567">
        <w:trPr>
          <w:trHeight w:val="383"/>
        </w:trPr>
        <w:tc>
          <w:tcPr>
            <w:tcW w:w="1538" w:type="dxa"/>
          </w:tcPr>
          <w:p w14:paraId="04BD2490" w14:textId="77777777" w:rsidR="007F7567" w:rsidRDefault="007F7567" w:rsidP="007F6D1F">
            <w:pPr>
              <w:pStyle w:val="SzDSzvegTrzs"/>
            </w:pPr>
            <w:r>
              <w:t>Krom.3</w:t>
            </w:r>
          </w:p>
        </w:tc>
        <w:tc>
          <w:tcPr>
            <w:tcW w:w="1538" w:type="dxa"/>
          </w:tcPr>
          <w:p w14:paraId="67305FC2" w14:textId="77777777" w:rsidR="007F7567" w:rsidRDefault="007F7567" w:rsidP="007F6D1F">
            <w:pPr>
              <w:pStyle w:val="SzDSzvegTrzs"/>
            </w:pPr>
            <w:r>
              <w:t>6</w:t>
            </w:r>
          </w:p>
        </w:tc>
      </w:tr>
      <w:tr w:rsidR="007F7567" w14:paraId="014A1B2C" w14:textId="77777777" w:rsidTr="007F7567">
        <w:trPr>
          <w:trHeight w:val="383"/>
        </w:trPr>
        <w:tc>
          <w:tcPr>
            <w:tcW w:w="1538" w:type="dxa"/>
          </w:tcPr>
          <w:p w14:paraId="50DAACAE" w14:textId="77777777" w:rsidR="007F7567" w:rsidRDefault="007F7567" w:rsidP="007F6D1F">
            <w:pPr>
              <w:pStyle w:val="SzDSzvegTrzs"/>
            </w:pPr>
            <w:r>
              <w:t>Krom.4</w:t>
            </w:r>
          </w:p>
        </w:tc>
        <w:tc>
          <w:tcPr>
            <w:tcW w:w="1538" w:type="dxa"/>
          </w:tcPr>
          <w:p w14:paraId="701F714A" w14:textId="77777777" w:rsidR="007F7567" w:rsidRDefault="007F7567" w:rsidP="007F6D1F">
            <w:pPr>
              <w:pStyle w:val="SzDSzvegTrzs"/>
            </w:pPr>
            <w:r>
              <w:t>52</w:t>
            </w:r>
          </w:p>
        </w:tc>
      </w:tr>
      <w:tr w:rsidR="007F7567" w14:paraId="0679E368" w14:textId="77777777" w:rsidTr="007F7567">
        <w:trPr>
          <w:trHeight w:val="383"/>
        </w:trPr>
        <w:tc>
          <w:tcPr>
            <w:tcW w:w="1538" w:type="dxa"/>
          </w:tcPr>
          <w:p w14:paraId="1301210F" w14:textId="77777777" w:rsidR="007F7567" w:rsidRDefault="007F7567" w:rsidP="007F6D1F">
            <w:pPr>
              <w:pStyle w:val="SzDSzvegTrzs"/>
            </w:pPr>
            <w:r>
              <w:t>Krom.5</w:t>
            </w:r>
          </w:p>
        </w:tc>
        <w:tc>
          <w:tcPr>
            <w:tcW w:w="1538" w:type="dxa"/>
          </w:tcPr>
          <w:p w14:paraId="2D5DE729" w14:textId="77777777" w:rsidR="007F7567" w:rsidRDefault="007F7567" w:rsidP="007F6D1F">
            <w:pPr>
              <w:pStyle w:val="SzDSzvegTrzs"/>
            </w:pPr>
            <w:r>
              <w:t>11</w:t>
            </w:r>
          </w:p>
        </w:tc>
      </w:tr>
    </w:tbl>
    <w:p w14:paraId="0D15BDE6" w14:textId="77777777" w:rsidR="00BC0A6A" w:rsidRDefault="00BC0A6A" w:rsidP="007F6D1F">
      <w:pPr>
        <w:pStyle w:val="SzDSzvegTrzs"/>
      </w:pPr>
    </w:p>
    <w:p w14:paraId="1622E9BA" w14:textId="77777777" w:rsidR="00BC0A6A" w:rsidRPr="00BC0A6A" w:rsidRDefault="00BC0A6A" w:rsidP="00BC0A6A"/>
    <w:p w14:paraId="546D3323" w14:textId="77777777" w:rsidR="00BC0A6A" w:rsidRPr="00BC0A6A" w:rsidRDefault="00BC0A6A" w:rsidP="00BC0A6A"/>
    <w:p w14:paraId="7C4FAE80" w14:textId="77777777" w:rsidR="00BC0A6A" w:rsidRPr="00BC0A6A" w:rsidRDefault="00BC0A6A" w:rsidP="00BC0A6A"/>
    <w:p w14:paraId="17E6527F" w14:textId="77777777" w:rsidR="00BC0A6A" w:rsidRPr="00BC0A6A" w:rsidRDefault="00BC0A6A" w:rsidP="00BC0A6A"/>
    <w:p w14:paraId="79F79E7C" w14:textId="77777777" w:rsidR="00BC0A6A" w:rsidRPr="00BC0A6A" w:rsidRDefault="00BC0A6A" w:rsidP="00BC0A6A"/>
    <w:p w14:paraId="2B87FEC6" w14:textId="77777777" w:rsidR="00BC0A6A" w:rsidRPr="00BC0A6A" w:rsidRDefault="00BC0A6A" w:rsidP="00BC0A6A"/>
    <w:p w14:paraId="1B45B1FF" w14:textId="77777777" w:rsidR="00BC0A6A" w:rsidRPr="00BC0A6A" w:rsidRDefault="00BC0A6A" w:rsidP="00BC0A6A"/>
    <w:p w14:paraId="5BCA42BA" w14:textId="77777777" w:rsidR="007F7567" w:rsidRDefault="007F7567" w:rsidP="00BC0A6A"/>
    <w:p w14:paraId="796EB129" w14:textId="77777777" w:rsidR="00887404" w:rsidRDefault="00887404" w:rsidP="00BC0A6A"/>
    <w:p w14:paraId="268F58B3" w14:textId="77777777" w:rsidR="00887404" w:rsidRDefault="00887404" w:rsidP="00BC0A6A"/>
    <w:p w14:paraId="644A8698" w14:textId="77777777" w:rsidR="00887404" w:rsidRDefault="00887404" w:rsidP="00BC0A6A"/>
    <w:p w14:paraId="1A1A5E92" w14:textId="77777777" w:rsidR="00887404" w:rsidRDefault="00887404" w:rsidP="000F1F8C">
      <w:pPr>
        <w:pStyle w:val="SzDSzvegTrzs"/>
      </w:pPr>
      <w:r>
        <w:lastRenderedPageBreak/>
        <w:t>Ezt a módszert könnyű implementálni és sokszor jó eredmény</w:t>
      </w:r>
      <w:r w:rsidR="00B65BD3">
        <w:t>t</w:t>
      </w:r>
      <w:r>
        <w:t xml:space="preserve"> is ad, azonban vannak esetek, amikor más módszer jobb</w:t>
      </w:r>
      <w:r w:rsidR="00001352">
        <w:t xml:space="preserve"> eredményt szolgál</w:t>
      </w:r>
      <w:r w:rsidR="00B65BD3">
        <w:t>tat.</w:t>
      </w:r>
      <w:r w:rsidR="00001352">
        <w:t xml:space="preserve"> </w:t>
      </w:r>
      <w:r w:rsidR="00B65BD3">
        <w:t>I</w:t>
      </w:r>
      <w:r w:rsidR="00001352">
        <w:t>lyen lehet a versengő kiválasztás vagy a sorrend alapú kiválasztás</w:t>
      </w:r>
      <w:r w:rsidR="002D65A8">
        <w:t>ok</w:t>
      </w:r>
      <w:r w:rsidR="00542021">
        <w:t>.</w:t>
      </w:r>
      <w:r>
        <w:t xml:space="preserve"> </w:t>
      </w:r>
    </w:p>
    <w:p w14:paraId="00AAC95B" w14:textId="77777777" w:rsidR="006B57C3" w:rsidRDefault="006B57C3" w:rsidP="000F1F8C">
      <w:pPr>
        <w:pStyle w:val="SzDSzvegTrzs"/>
      </w:pPr>
      <w:r>
        <w:t>A versengő kiválasztás (tournament selection) a rulettkerék módszer továbbfejlesztése. Kiválasztunk két egyedet a rulettel</w:t>
      </w:r>
      <w:r w:rsidR="0079649A">
        <w:t xml:space="preserve"> vagy egy véletlen szám generátoral,</w:t>
      </w:r>
      <w:r>
        <w:t xml:space="preserve"> majd ezeket „versenyeztetjük” és a jobb jóság értékű kerül ki győztesként, lehet szülő.</w:t>
      </w:r>
    </w:p>
    <w:p w14:paraId="32FB5205" w14:textId="77777777" w:rsidR="000F1F8C" w:rsidRDefault="0079649A" w:rsidP="000F1F8C">
      <w:pPr>
        <w:pStyle w:val="SzDSzvegTrzs"/>
      </w:pPr>
      <w:r>
        <w:t>Az u</w:t>
      </w:r>
      <w:r w:rsidR="000F1F8C">
        <w:t>tóbbi</w:t>
      </w:r>
      <w:r>
        <w:t xml:space="preserve"> csoporthoz</w:t>
      </w:r>
      <w:r w:rsidR="000F1F8C">
        <w:t xml:space="preserve"> tartozik a csonkolásos kiválasztás (truncation selection), ahol csak egy adott jósági szint feletti kromoszómákból választunk, de itt viszont a szelekció valószínűsége egyenlő minden egyednek. Szintén sorrend alapú kiválasztás a lineáris sorrendezésen alapuló kiválasztás (linear ranking selection), ahol fitnesz szerint sorba rendezzük az egyedeket. A kiválasztási valószínűségük csak a sorban elfoglalt helyüktől függ, a valószínűség növekmény állandó.</w:t>
      </w:r>
    </w:p>
    <w:p w14:paraId="6E8658DD" w14:textId="77777777" w:rsidR="004C265B" w:rsidRDefault="004C265B" w:rsidP="004C265B">
      <w:pPr>
        <w:pStyle w:val="SzDCmsor3"/>
      </w:pPr>
      <w:bookmarkStart w:id="12" w:name="_Toc1415351"/>
      <w:r>
        <w:t>Keresztezés</w:t>
      </w:r>
      <w:bookmarkEnd w:id="12"/>
    </w:p>
    <w:p w14:paraId="330C13D4" w14:textId="77777777" w:rsidR="003C63A1" w:rsidRDefault="004C265B" w:rsidP="005B6EA5">
      <w:pPr>
        <w:pStyle w:val="SzDSzvegTrzs"/>
      </w:pPr>
      <w:r>
        <w:t xml:space="preserve">A keresztezés a genetikus algoritmusok egyik alapvető művelete, mely során általában két szülő egyed </w:t>
      </w:r>
      <w:r w:rsidR="004D3EE2">
        <w:t xml:space="preserve">különböző </w:t>
      </w:r>
      <w:r w:rsidR="00EF6835">
        <w:t>részeit összetéve új egyede(ke)t hozunk létre.</w:t>
      </w:r>
      <w:r w:rsidR="003C63A1">
        <w:t xml:space="preserve"> A legegyszerűbb ilyen módszer az egypontos keresztezés (one point crossover). A művelet során a két szülő kromoszómát ugyana</w:t>
      </w:r>
      <w:r w:rsidR="003F4B1D">
        <w:t>zon pozíciójú gén mellett kettévág</w:t>
      </w:r>
      <w:r w:rsidR="00215191">
        <w:t>ju</w:t>
      </w:r>
      <w:r w:rsidR="003F4B1D">
        <w:t>k,</w:t>
      </w:r>
      <w:r w:rsidR="003C63A1">
        <w:t xml:space="preserve"> és a részeket felcseréljük, ezáltal létrejön két új egyed. </w:t>
      </w:r>
      <w:r w:rsidR="00792D1E">
        <w:t>Jellemző hibája a módszernek, hogy a pozíciókkal nem egyenlően bánik, például a végpontok minden esetben felcserélődnek, míg a közbülső gének megmaradására jóval nagyobb esély van.</w:t>
      </w:r>
      <w:r w:rsidR="005B6EA5" w:rsidRPr="005B6EA5">
        <w:t xml:space="preserve"> </w:t>
      </w:r>
      <w:r w:rsidR="005B6EA5">
        <w:t>A másik elég feltűnő hibája a pozíciós hiba. A vágásoknál ugyanis semmi garancia nincs arra, hogy egy jó génsorozat tovább öröklődik, hiszen arra, hogy a vágás ne a jó sorozaton belül legyen semmi befolyásunk nincs és ez a probléma lehetőség annál nagyobb, minél hosszabb a jó génsorozat. A kisebb géncsoportok viszont könnyen együtt maradhatnak, így létre jöhetnek autóstoppos bitcsoportok, melyeknek semmi funkcionális közük nincs egymáshoz, csak közel helyezkednek el.</w:t>
      </w:r>
    </w:p>
    <w:p w14:paraId="71617FB5" w14:textId="77777777" w:rsidR="004C265B" w:rsidRDefault="00BB1A17" w:rsidP="004C265B">
      <w:pPr>
        <w:pStyle w:val="SzDSzvegTrzs"/>
      </w:pPr>
      <w:r>
        <w:rPr>
          <w:noProof/>
          <w:lang w:eastAsia="hu-HU" w:bidi="ar-SA"/>
        </w:rPr>
        <mc:AlternateContent>
          <mc:Choice Requires="wpg">
            <w:drawing>
              <wp:anchor distT="0" distB="0" distL="114300" distR="114300" simplePos="0" relativeHeight="251654144" behindDoc="1" locked="0" layoutInCell="1" allowOverlap="1" wp14:anchorId="48B53FCC" wp14:editId="14421411">
                <wp:simplePos x="0" y="0"/>
                <wp:positionH relativeFrom="margin">
                  <wp:align>center</wp:align>
                </wp:positionH>
                <wp:positionV relativeFrom="paragraph">
                  <wp:posOffset>1905</wp:posOffset>
                </wp:positionV>
                <wp:extent cx="5553075" cy="1419225"/>
                <wp:effectExtent l="0" t="0" r="28575" b="9525"/>
                <wp:wrapTopAndBottom/>
                <wp:docPr id="168" name="Csoportba foglalás 1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53075" cy="1419225"/>
                          <a:chOff x="0" y="0"/>
                          <a:chExt cx="5553075" cy="1419225"/>
                        </a:xfrm>
                      </wpg:grpSpPr>
                      <wpg:grpSp>
                        <wpg:cNvPr id="166" name="Csoportba foglalás 166"/>
                        <wpg:cNvGrpSpPr/>
                        <wpg:grpSpPr>
                          <a:xfrm>
                            <a:off x="0" y="0"/>
                            <a:ext cx="5553075" cy="1019175"/>
                            <a:chOff x="0" y="0"/>
                            <a:chExt cx="5553075" cy="1019175"/>
                          </a:xfrm>
                        </wpg:grpSpPr>
                        <wpg:grpSp>
                          <wpg:cNvPr id="88" name="Csoportba foglalás 88"/>
                          <wpg:cNvGrpSpPr/>
                          <wpg:grpSpPr>
                            <a:xfrm>
                              <a:off x="0" y="85725"/>
                              <a:ext cx="2476500" cy="324000"/>
                              <a:chOff x="0" y="0"/>
                              <a:chExt cx="2476500" cy="219075"/>
                            </a:xfrm>
                          </wpg:grpSpPr>
                          <wpg:grpSp>
                            <wpg:cNvPr id="80" name="Csoportba foglalás 80"/>
                            <wpg:cNvGrpSpPr/>
                            <wpg:grpSpPr>
                              <a:xfrm>
                                <a:off x="0" y="0"/>
                                <a:ext cx="990600" cy="219075"/>
                                <a:chOff x="0" y="0"/>
                                <a:chExt cx="990600" cy="219075"/>
                              </a:xfrm>
                            </wpg:grpSpPr>
                            <wpg:grpSp>
                              <wpg:cNvPr id="70" name="Csoportba foglalás 70"/>
                              <wpg:cNvGrpSpPr/>
                              <wpg:grpSpPr>
                                <a:xfrm>
                                  <a:off x="495300" y="0"/>
                                  <a:ext cx="495300" cy="219075"/>
                                  <a:chOff x="0" y="0"/>
                                  <a:chExt cx="495300" cy="219075"/>
                                </a:xfrm>
                              </wpg:grpSpPr>
                              <wps:wsp>
                                <wps:cNvPr id="68" name="Téglalap 68"/>
                                <wps:cNvSpPr/>
                                <wps:spPr>
                                  <a:xfrm>
                                    <a:off x="0" y="0"/>
                                    <a:ext cx="247650" cy="2190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1EC50707" w14:textId="77777777" w:rsidR="0069165C" w:rsidRDefault="0069165C" w:rsidP="004344FB">
                                      <w:pPr>
                                        <w:jc w:val="center"/>
                                      </w:pPr>
                                      <w:r>
                                        <w:t>0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9" name="Téglalap 69"/>
                                <wps:cNvSpPr/>
                                <wps:spPr>
                                  <a:xfrm>
                                    <a:off x="247650" y="0"/>
                                    <a:ext cx="247650" cy="2190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53DF542A" w14:textId="77777777" w:rsidR="0069165C" w:rsidRDefault="0069165C" w:rsidP="004344FB">
                                      <w:pPr>
                                        <w:jc w:val="center"/>
                                      </w:pPr>
                                      <w:r>
                                        <w:t>0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74" name="Csoportba foglalás 74"/>
                              <wpg:cNvGrpSpPr/>
                              <wpg:grpSpPr>
                                <a:xfrm>
                                  <a:off x="0" y="0"/>
                                  <a:ext cx="495300" cy="219075"/>
                                  <a:chOff x="0" y="0"/>
                                  <a:chExt cx="495300" cy="219075"/>
                                </a:xfrm>
                              </wpg:grpSpPr>
                              <wps:wsp>
                                <wps:cNvPr id="75" name="Téglalap 75"/>
                                <wps:cNvSpPr/>
                                <wps:spPr>
                                  <a:xfrm>
                                    <a:off x="0" y="0"/>
                                    <a:ext cx="247650" cy="2190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3289371B" w14:textId="77777777" w:rsidR="0069165C" w:rsidRDefault="0069165C" w:rsidP="004344FB">
                                      <w:pPr>
                                        <w:jc w:val="center"/>
                                      </w:pPr>
                                      <w: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6" name="Téglalap 76"/>
                                <wps:cNvSpPr/>
                                <wps:spPr>
                                  <a:xfrm>
                                    <a:off x="247650" y="0"/>
                                    <a:ext cx="247650" cy="2190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73E95124" w14:textId="77777777" w:rsidR="0069165C" w:rsidRDefault="0069165C" w:rsidP="004344FB">
                                      <w:pPr>
                                        <w:jc w:val="center"/>
                                      </w:pPr>
                                      <w:r>
                                        <w:t>0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Pr id="77" name="Csoportba foglalás 77"/>
                            <wpg:cNvGrpSpPr/>
                            <wpg:grpSpPr>
                              <a:xfrm>
                                <a:off x="990600" y="0"/>
                                <a:ext cx="495300" cy="219075"/>
                                <a:chOff x="0" y="0"/>
                                <a:chExt cx="495300" cy="219075"/>
                              </a:xfrm>
                            </wpg:grpSpPr>
                            <wps:wsp>
                              <wps:cNvPr id="78" name="Téglalap 78"/>
                              <wps:cNvSpPr/>
                              <wps:spPr>
                                <a:xfrm>
                                  <a:off x="0" y="0"/>
                                  <a:ext cx="247650" cy="2190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D0CCDF9" w14:textId="77777777" w:rsidR="0069165C" w:rsidRDefault="0069165C" w:rsidP="004344FB">
                                    <w:pPr>
                                      <w:jc w:val="center"/>
                                    </w:pPr>
                                    <w: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9" name="Téglalap 79"/>
                              <wps:cNvSpPr/>
                              <wps:spPr>
                                <a:xfrm>
                                  <a:off x="247650" y="0"/>
                                  <a:ext cx="247650" cy="2190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84BDA3B" w14:textId="77777777" w:rsidR="0069165C" w:rsidRDefault="0069165C" w:rsidP="004344FB">
                                    <w:pPr>
                                      <w:jc w:val="center"/>
                                    </w:pPr>
                                    <w: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81" name="Csoportba foglalás 81"/>
                            <wpg:cNvGrpSpPr/>
                            <wpg:grpSpPr>
                              <a:xfrm>
                                <a:off x="1485900" y="0"/>
                                <a:ext cx="990600" cy="219075"/>
                                <a:chOff x="0" y="0"/>
                                <a:chExt cx="990600" cy="219075"/>
                              </a:xfrm>
                            </wpg:grpSpPr>
                            <wpg:grpSp>
                              <wpg:cNvPr id="82" name="Csoportba foglalás 82"/>
                              <wpg:cNvGrpSpPr/>
                              <wpg:grpSpPr>
                                <a:xfrm>
                                  <a:off x="495300" y="0"/>
                                  <a:ext cx="495300" cy="219075"/>
                                  <a:chOff x="0" y="0"/>
                                  <a:chExt cx="495300" cy="219075"/>
                                </a:xfrm>
                              </wpg:grpSpPr>
                              <wps:wsp>
                                <wps:cNvPr id="83" name="Téglalap 83"/>
                                <wps:cNvSpPr/>
                                <wps:spPr>
                                  <a:xfrm>
                                    <a:off x="0" y="0"/>
                                    <a:ext cx="247650" cy="2190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36230A8E" w14:textId="77777777" w:rsidR="0069165C" w:rsidRDefault="0069165C" w:rsidP="004344FB">
                                      <w:pPr>
                                        <w:jc w:val="center"/>
                                      </w:pPr>
                                      <w: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4" name="Téglalap 84"/>
                                <wps:cNvSpPr/>
                                <wps:spPr>
                                  <a:xfrm>
                                    <a:off x="247650" y="0"/>
                                    <a:ext cx="247650" cy="2190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5DEC1728" w14:textId="77777777" w:rsidR="0069165C" w:rsidRDefault="0069165C" w:rsidP="004344FB">
                                      <w:pPr>
                                        <w:jc w:val="center"/>
                                      </w:pPr>
                                      <w: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85" name="Csoportba foglalás 85"/>
                              <wpg:cNvGrpSpPr/>
                              <wpg:grpSpPr>
                                <a:xfrm>
                                  <a:off x="0" y="0"/>
                                  <a:ext cx="495300" cy="219075"/>
                                  <a:chOff x="0" y="0"/>
                                  <a:chExt cx="495300" cy="219075"/>
                                </a:xfrm>
                              </wpg:grpSpPr>
                              <wps:wsp>
                                <wps:cNvPr id="86" name="Téglalap 86"/>
                                <wps:cNvSpPr/>
                                <wps:spPr>
                                  <a:xfrm>
                                    <a:off x="0" y="0"/>
                                    <a:ext cx="247650" cy="2190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71D54FC0" w14:textId="77777777" w:rsidR="0069165C" w:rsidRDefault="0069165C" w:rsidP="004344FB">
                                      <w:pPr>
                                        <w:jc w:val="center"/>
                                      </w:pPr>
                                      <w:r>
                                        <w:t>0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7" name="Téglalap 87"/>
                                <wps:cNvSpPr/>
                                <wps:spPr>
                                  <a:xfrm>
                                    <a:off x="247650" y="0"/>
                                    <a:ext cx="247650" cy="2190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76679D0B" w14:textId="77777777" w:rsidR="0069165C" w:rsidRDefault="0069165C" w:rsidP="004344FB">
                                      <w:pPr>
                                        <w:jc w:val="center"/>
                                      </w:pPr>
                                      <w: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</wpg:grpSp>
                        <wpg:grpSp>
                          <wpg:cNvPr id="90" name="Csoportba foglalás 90"/>
                          <wpg:cNvGrpSpPr/>
                          <wpg:grpSpPr>
                            <a:xfrm>
                              <a:off x="0" y="581025"/>
                              <a:ext cx="990600" cy="324000"/>
                              <a:chOff x="0" y="0"/>
                              <a:chExt cx="990600" cy="219075"/>
                            </a:xfrm>
                          </wpg:grpSpPr>
                          <wpg:grpSp>
                            <wpg:cNvPr id="91" name="Csoportba foglalás 91"/>
                            <wpg:cNvGrpSpPr/>
                            <wpg:grpSpPr>
                              <a:xfrm>
                                <a:off x="495300" y="0"/>
                                <a:ext cx="495300" cy="219075"/>
                                <a:chOff x="0" y="0"/>
                                <a:chExt cx="495300" cy="219075"/>
                              </a:xfrm>
                            </wpg:grpSpPr>
                            <wps:wsp>
                              <wps:cNvPr id="92" name="Téglalap 92"/>
                              <wps:cNvSpPr/>
                              <wps:spPr>
                                <a:xfrm>
                                  <a:off x="0" y="0"/>
                                  <a:ext cx="247650" cy="2190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511AC11" w14:textId="77777777" w:rsidR="0069165C" w:rsidRDefault="0069165C" w:rsidP="004344FB">
                                    <w:pPr>
                                      <w:jc w:val="center"/>
                                    </w:pPr>
                                    <w:r>
                                      <w:t>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3" name="Téglalap 93"/>
                              <wps:cNvSpPr/>
                              <wps:spPr>
                                <a:xfrm>
                                  <a:off x="247650" y="0"/>
                                  <a:ext cx="247650" cy="2190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163CCE8" w14:textId="77777777" w:rsidR="0069165C" w:rsidRDefault="0069165C" w:rsidP="004344FB">
                                    <w:pPr>
                                      <w:jc w:val="center"/>
                                    </w:pPr>
                                    <w: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4" name="Csoportba foglalás 94"/>
                            <wpg:cNvGrpSpPr/>
                            <wpg:grpSpPr>
                              <a:xfrm>
                                <a:off x="0" y="0"/>
                                <a:ext cx="495300" cy="219075"/>
                                <a:chOff x="0" y="0"/>
                                <a:chExt cx="495300" cy="219075"/>
                              </a:xfrm>
                            </wpg:grpSpPr>
                            <wps:wsp>
                              <wps:cNvPr id="95" name="Téglalap 95"/>
                              <wps:cNvSpPr/>
                              <wps:spPr>
                                <a:xfrm>
                                  <a:off x="0" y="0"/>
                                  <a:ext cx="247650" cy="2190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5CBFFCF" w14:textId="77777777" w:rsidR="0069165C" w:rsidRDefault="0069165C" w:rsidP="004344FB">
                                    <w:pPr>
                                      <w:jc w:val="center"/>
                                    </w:pPr>
                                    <w: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" name="Téglalap 96"/>
                              <wps:cNvSpPr/>
                              <wps:spPr>
                                <a:xfrm>
                                  <a:off x="247650" y="0"/>
                                  <a:ext cx="247650" cy="2190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47B62D8" w14:textId="77777777" w:rsidR="0069165C" w:rsidRDefault="0069165C" w:rsidP="004344FB">
                                    <w:pPr>
                                      <w:jc w:val="center"/>
                                    </w:pPr>
                                    <w: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4" name="Csoportba foglalás 154"/>
                          <wpg:cNvGrpSpPr/>
                          <wpg:grpSpPr>
                            <a:xfrm>
                              <a:off x="990600" y="581025"/>
                              <a:ext cx="1485900" cy="324000"/>
                              <a:chOff x="0" y="0"/>
                              <a:chExt cx="1485900" cy="324000"/>
                            </a:xfrm>
                          </wpg:grpSpPr>
                          <wpg:grpSp>
                            <wpg:cNvPr id="97" name="Csoportba foglalás 97"/>
                            <wpg:cNvGrpSpPr/>
                            <wpg:grpSpPr>
                              <a:xfrm>
                                <a:off x="0" y="0"/>
                                <a:ext cx="495300" cy="324000"/>
                                <a:chOff x="0" y="0"/>
                                <a:chExt cx="495300" cy="219075"/>
                              </a:xfrm>
                            </wpg:grpSpPr>
                            <wps:wsp>
                              <wps:cNvPr id="98" name="Téglalap 98"/>
                              <wps:cNvSpPr/>
                              <wps:spPr>
                                <a:xfrm>
                                  <a:off x="0" y="0"/>
                                  <a:ext cx="247650" cy="2190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86990E5" w14:textId="77777777" w:rsidR="0069165C" w:rsidRDefault="0069165C" w:rsidP="004344FB">
                                    <w:pPr>
                                      <w:jc w:val="center"/>
                                    </w:pPr>
                                    <w:r>
                                      <w:t>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9" name="Téglalap 99"/>
                              <wps:cNvSpPr/>
                              <wps:spPr>
                                <a:xfrm>
                                  <a:off x="247650" y="0"/>
                                  <a:ext cx="247650" cy="2190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1F91F4A" w14:textId="77777777" w:rsidR="0069165C" w:rsidRDefault="0069165C" w:rsidP="004344FB">
                                    <w:pPr>
                                      <w:jc w:val="center"/>
                                    </w:pPr>
                                    <w: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0" name="Csoportba foglalás 100"/>
                            <wpg:cNvGrpSpPr/>
                            <wpg:grpSpPr>
                              <a:xfrm>
                                <a:off x="495300" y="0"/>
                                <a:ext cx="990600" cy="324000"/>
                                <a:chOff x="0" y="0"/>
                                <a:chExt cx="990600" cy="219075"/>
                              </a:xfrm>
                            </wpg:grpSpPr>
                            <wpg:grpSp>
                              <wpg:cNvPr id="101" name="Csoportba foglalás 101"/>
                              <wpg:cNvGrpSpPr/>
                              <wpg:grpSpPr>
                                <a:xfrm>
                                  <a:off x="495300" y="0"/>
                                  <a:ext cx="495300" cy="219075"/>
                                  <a:chOff x="0" y="0"/>
                                  <a:chExt cx="495300" cy="219075"/>
                                </a:xfrm>
                              </wpg:grpSpPr>
                              <wps:wsp>
                                <wps:cNvPr id="102" name="Téglalap 102"/>
                                <wps:cNvSpPr/>
                                <wps:spPr>
                                  <a:xfrm>
                                    <a:off x="0" y="0"/>
                                    <a:ext cx="247650" cy="2190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0BABFE4D" w14:textId="77777777" w:rsidR="0069165C" w:rsidRDefault="0069165C" w:rsidP="004344FB">
                                      <w:pPr>
                                        <w:jc w:val="center"/>
                                      </w:pPr>
                                      <w: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3" name="Téglalap 103"/>
                                <wps:cNvSpPr/>
                                <wps:spPr>
                                  <a:xfrm>
                                    <a:off x="247650" y="0"/>
                                    <a:ext cx="247650" cy="2190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31A4AECC" w14:textId="77777777" w:rsidR="0069165C" w:rsidRDefault="0069165C" w:rsidP="004344FB">
                                      <w:pPr>
                                        <w:jc w:val="center"/>
                                      </w:pPr>
                                      <w:r>
                                        <w:t>0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04" name="Csoportba foglalás 104"/>
                              <wpg:cNvGrpSpPr/>
                              <wpg:grpSpPr>
                                <a:xfrm>
                                  <a:off x="0" y="0"/>
                                  <a:ext cx="495300" cy="219075"/>
                                  <a:chOff x="0" y="0"/>
                                  <a:chExt cx="495300" cy="219075"/>
                                </a:xfrm>
                              </wpg:grpSpPr>
                              <wps:wsp>
                                <wps:cNvPr id="105" name="Téglalap 105"/>
                                <wps:cNvSpPr/>
                                <wps:spPr>
                                  <a:xfrm>
                                    <a:off x="0" y="0"/>
                                    <a:ext cx="247650" cy="2190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4A3494A0" w14:textId="77777777" w:rsidR="0069165C" w:rsidRDefault="0069165C" w:rsidP="004344FB">
                                      <w:pPr>
                                        <w:jc w:val="center"/>
                                      </w:pPr>
                                      <w: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6" name="Téglalap 106"/>
                                <wps:cNvSpPr/>
                                <wps:spPr>
                                  <a:xfrm>
                                    <a:off x="247650" y="0"/>
                                    <a:ext cx="247650" cy="2190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6F4E31F4" w14:textId="77777777" w:rsidR="0069165C" w:rsidRDefault="0069165C" w:rsidP="004344FB">
                                      <w:pPr>
                                        <w:jc w:val="center"/>
                                      </w:pPr>
                                      <w:r>
                                        <w:t>0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</wpg:grpSp>
                        <wps:wsp>
                          <wps:cNvPr id="107" name="Egyenes összekötő 107"/>
                          <wps:cNvCnPr/>
                          <wps:spPr>
                            <a:xfrm>
                              <a:off x="990600" y="0"/>
                              <a:ext cx="0" cy="1019175"/>
                            </a:xfrm>
                            <a:prstGeom prst="line">
                              <a:avLst/>
                            </a:prstGeom>
                            <a:ln w="381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8" name="Egyenes összekötő nyíllal 108"/>
                          <wps:cNvCnPr/>
                          <wps:spPr>
                            <a:xfrm>
                              <a:off x="2600325" y="219075"/>
                              <a:ext cx="3960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9" name="Egyenes összekötő nyíllal 109"/>
                          <wps:cNvCnPr/>
                          <wps:spPr>
                            <a:xfrm>
                              <a:off x="2600325" y="723900"/>
                              <a:ext cx="3960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11" name="Csoportba foglalás 111"/>
                          <wpg:cNvGrpSpPr/>
                          <wpg:grpSpPr>
                            <a:xfrm>
                              <a:off x="3076575" y="85725"/>
                              <a:ext cx="990600" cy="324244"/>
                              <a:chOff x="0" y="0"/>
                              <a:chExt cx="990600" cy="219075"/>
                            </a:xfrm>
                          </wpg:grpSpPr>
                          <wpg:grpSp>
                            <wpg:cNvPr id="112" name="Csoportba foglalás 112"/>
                            <wpg:cNvGrpSpPr/>
                            <wpg:grpSpPr>
                              <a:xfrm>
                                <a:off x="495300" y="0"/>
                                <a:ext cx="495300" cy="219075"/>
                                <a:chOff x="0" y="0"/>
                                <a:chExt cx="495300" cy="219075"/>
                              </a:xfrm>
                            </wpg:grpSpPr>
                            <wps:wsp>
                              <wps:cNvPr id="113" name="Téglalap 113"/>
                              <wps:cNvSpPr/>
                              <wps:spPr>
                                <a:xfrm>
                                  <a:off x="0" y="0"/>
                                  <a:ext cx="247650" cy="2190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0F86912" w14:textId="77777777" w:rsidR="0069165C" w:rsidRDefault="0069165C" w:rsidP="004344FB">
                                    <w:pPr>
                                      <w:jc w:val="center"/>
                                    </w:pPr>
                                    <w:r>
                                      <w:t>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4" name="Téglalap 114"/>
                              <wps:cNvSpPr/>
                              <wps:spPr>
                                <a:xfrm>
                                  <a:off x="247650" y="0"/>
                                  <a:ext cx="247650" cy="2190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7DD4FB0" w14:textId="77777777" w:rsidR="0069165C" w:rsidRDefault="0069165C" w:rsidP="004344FB">
                                    <w:pPr>
                                      <w:jc w:val="center"/>
                                    </w:pPr>
                                    <w:r>
                                      <w:t>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5" name="Csoportba foglalás 115"/>
                            <wpg:cNvGrpSpPr/>
                            <wpg:grpSpPr>
                              <a:xfrm>
                                <a:off x="0" y="0"/>
                                <a:ext cx="495300" cy="219075"/>
                                <a:chOff x="0" y="0"/>
                                <a:chExt cx="495300" cy="219075"/>
                              </a:xfrm>
                            </wpg:grpSpPr>
                            <wps:wsp>
                              <wps:cNvPr id="116" name="Téglalap 116"/>
                              <wps:cNvSpPr/>
                              <wps:spPr>
                                <a:xfrm>
                                  <a:off x="0" y="0"/>
                                  <a:ext cx="247650" cy="2190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B6C662B" w14:textId="77777777" w:rsidR="0069165C" w:rsidRDefault="0069165C" w:rsidP="004344FB">
                                    <w:pPr>
                                      <w:jc w:val="center"/>
                                    </w:pPr>
                                    <w: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7" name="Téglalap 117"/>
                              <wps:cNvSpPr/>
                              <wps:spPr>
                                <a:xfrm>
                                  <a:off x="247650" y="0"/>
                                  <a:ext cx="247650" cy="2190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E4149D4" w14:textId="77777777" w:rsidR="0069165C" w:rsidRDefault="0069165C" w:rsidP="004344FB">
                                    <w:pPr>
                                      <w:jc w:val="center"/>
                                    </w:pPr>
                                    <w:r>
                                      <w:t>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3" name="Csoportba foglalás 153"/>
                          <wpg:cNvGrpSpPr/>
                          <wpg:grpSpPr>
                            <a:xfrm>
                              <a:off x="3076575" y="581025"/>
                              <a:ext cx="2476500" cy="324804"/>
                              <a:chOff x="0" y="0"/>
                              <a:chExt cx="2476500" cy="324804"/>
                            </a:xfrm>
                          </wpg:grpSpPr>
                          <wpg:grpSp>
                            <wpg:cNvPr id="136" name="Csoportba foglalás 136"/>
                            <wpg:cNvGrpSpPr/>
                            <wpg:grpSpPr>
                              <a:xfrm>
                                <a:off x="990600" y="0"/>
                                <a:ext cx="495300" cy="324804"/>
                                <a:chOff x="0" y="0"/>
                                <a:chExt cx="495300" cy="219075"/>
                              </a:xfrm>
                            </wpg:grpSpPr>
                            <wps:wsp>
                              <wps:cNvPr id="137" name="Téglalap 137"/>
                              <wps:cNvSpPr/>
                              <wps:spPr>
                                <a:xfrm>
                                  <a:off x="0" y="0"/>
                                  <a:ext cx="247650" cy="2190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6432B9E" w14:textId="77777777" w:rsidR="0069165C" w:rsidRDefault="0069165C" w:rsidP="004344FB">
                                    <w:pPr>
                                      <w:jc w:val="center"/>
                                    </w:pPr>
                                    <w: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8" name="Téglalap 138"/>
                              <wps:cNvSpPr/>
                              <wps:spPr>
                                <a:xfrm>
                                  <a:off x="247650" y="0"/>
                                  <a:ext cx="247650" cy="2190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9036DCA" w14:textId="77777777" w:rsidR="0069165C" w:rsidRDefault="0069165C" w:rsidP="004344FB">
                                    <w:pPr>
                                      <w:jc w:val="center"/>
                                    </w:pPr>
                                    <w: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9" name="Csoportba foglalás 139"/>
                            <wpg:cNvGrpSpPr/>
                            <wpg:grpSpPr>
                              <a:xfrm>
                                <a:off x="1485900" y="0"/>
                                <a:ext cx="990600" cy="324804"/>
                                <a:chOff x="0" y="0"/>
                                <a:chExt cx="990600" cy="219075"/>
                              </a:xfrm>
                            </wpg:grpSpPr>
                            <wpg:grpSp>
                              <wpg:cNvPr id="140" name="Csoportba foglalás 140"/>
                              <wpg:cNvGrpSpPr/>
                              <wpg:grpSpPr>
                                <a:xfrm>
                                  <a:off x="495300" y="0"/>
                                  <a:ext cx="495300" cy="219075"/>
                                  <a:chOff x="0" y="0"/>
                                  <a:chExt cx="495300" cy="219075"/>
                                </a:xfrm>
                              </wpg:grpSpPr>
                              <wps:wsp>
                                <wps:cNvPr id="141" name="Téglalap 141"/>
                                <wps:cNvSpPr/>
                                <wps:spPr>
                                  <a:xfrm>
                                    <a:off x="0" y="0"/>
                                    <a:ext cx="247650" cy="2190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0001832F" w14:textId="77777777" w:rsidR="0069165C" w:rsidRDefault="0069165C" w:rsidP="004344FB">
                                      <w:pPr>
                                        <w:jc w:val="center"/>
                                      </w:pPr>
                                      <w: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2" name="Téglalap 142"/>
                                <wps:cNvSpPr/>
                                <wps:spPr>
                                  <a:xfrm>
                                    <a:off x="247650" y="0"/>
                                    <a:ext cx="247650" cy="2190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39B107AF" w14:textId="77777777" w:rsidR="0069165C" w:rsidRDefault="0069165C" w:rsidP="004344FB">
                                      <w:pPr>
                                        <w:jc w:val="center"/>
                                      </w:pPr>
                                      <w: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43" name="Csoportba foglalás 143"/>
                              <wpg:cNvGrpSpPr/>
                              <wpg:grpSpPr>
                                <a:xfrm>
                                  <a:off x="0" y="0"/>
                                  <a:ext cx="495300" cy="219075"/>
                                  <a:chOff x="0" y="0"/>
                                  <a:chExt cx="495300" cy="219075"/>
                                </a:xfrm>
                              </wpg:grpSpPr>
                              <wps:wsp>
                                <wps:cNvPr id="144" name="Téglalap 144"/>
                                <wps:cNvSpPr/>
                                <wps:spPr>
                                  <a:xfrm>
                                    <a:off x="0" y="0"/>
                                    <a:ext cx="247650" cy="2190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7B0DE867" w14:textId="77777777" w:rsidR="0069165C" w:rsidRDefault="0069165C" w:rsidP="004344FB">
                                      <w:pPr>
                                        <w:jc w:val="center"/>
                                      </w:pPr>
                                      <w:r>
                                        <w:t>0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5" name="Téglalap 145"/>
                                <wps:cNvSpPr/>
                                <wps:spPr>
                                  <a:xfrm>
                                    <a:off x="247650" y="0"/>
                                    <a:ext cx="247650" cy="2190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2606AD71" w14:textId="77777777" w:rsidR="0069165C" w:rsidRDefault="0069165C" w:rsidP="004344FB">
                                      <w:pPr>
                                        <w:jc w:val="center"/>
                                      </w:pPr>
                                      <w: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Pr id="146" name="Csoportba foglalás 146"/>
                            <wpg:cNvGrpSpPr/>
                            <wpg:grpSpPr>
                              <a:xfrm>
                                <a:off x="0" y="0"/>
                                <a:ext cx="990600" cy="324000"/>
                                <a:chOff x="0" y="0"/>
                                <a:chExt cx="990600" cy="219075"/>
                              </a:xfrm>
                            </wpg:grpSpPr>
                            <wpg:grpSp>
                              <wpg:cNvPr id="147" name="Csoportba foglalás 147"/>
                              <wpg:cNvGrpSpPr/>
                              <wpg:grpSpPr>
                                <a:xfrm>
                                  <a:off x="495300" y="0"/>
                                  <a:ext cx="495300" cy="219075"/>
                                  <a:chOff x="0" y="0"/>
                                  <a:chExt cx="495300" cy="219075"/>
                                </a:xfrm>
                              </wpg:grpSpPr>
                              <wps:wsp>
                                <wps:cNvPr id="148" name="Téglalap 148"/>
                                <wps:cNvSpPr/>
                                <wps:spPr>
                                  <a:xfrm>
                                    <a:off x="0" y="0"/>
                                    <a:ext cx="247650" cy="2190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3C261F52" w14:textId="77777777" w:rsidR="0069165C" w:rsidRDefault="0069165C" w:rsidP="004344FB">
                                      <w:pPr>
                                        <w:jc w:val="center"/>
                                      </w:pPr>
                                      <w:r>
                                        <w:t>0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9" name="Téglalap 149"/>
                                <wps:cNvSpPr/>
                                <wps:spPr>
                                  <a:xfrm>
                                    <a:off x="247650" y="0"/>
                                    <a:ext cx="247650" cy="2190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2D446BEE" w14:textId="77777777" w:rsidR="0069165C" w:rsidRDefault="0069165C" w:rsidP="004344FB">
                                      <w:pPr>
                                        <w:jc w:val="center"/>
                                      </w:pPr>
                                      <w: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50" name="Csoportba foglalás 150"/>
                              <wpg:cNvGrpSpPr/>
                              <wpg:grpSpPr>
                                <a:xfrm>
                                  <a:off x="0" y="0"/>
                                  <a:ext cx="495300" cy="219075"/>
                                  <a:chOff x="0" y="0"/>
                                  <a:chExt cx="495300" cy="219075"/>
                                </a:xfrm>
                              </wpg:grpSpPr>
                              <wps:wsp>
                                <wps:cNvPr id="151" name="Téglalap 151"/>
                                <wps:cNvSpPr/>
                                <wps:spPr>
                                  <a:xfrm>
                                    <a:off x="0" y="0"/>
                                    <a:ext cx="247650" cy="2190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10AB824C" w14:textId="77777777" w:rsidR="0069165C" w:rsidRDefault="0069165C" w:rsidP="004344FB">
                                      <w:pPr>
                                        <w:jc w:val="center"/>
                                      </w:pPr>
                                      <w: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2" name="Téglalap 152"/>
                                <wps:cNvSpPr/>
                                <wps:spPr>
                                  <a:xfrm>
                                    <a:off x="247650" y="0"/>
                                    <a:ext cx="247650" cy="2190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39C96B92" w14:textId="77777777" w:rsidR="0069165C" w:rsidRDefault="0069165C" w:rsidP="004344FB">
                                      <w:pPr>
                                        <w:jc w:val="center"/>
                                      </w:pPr>
                                      <w: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</wpg:grpSp>
                        <wpg:grpSp>
                          <wpg:cNvPr id="155" name="Csoportba foglalás 155"/>
                          <wpg:cNvGrpSpPr/>
                          <wpg:grpSpPr>
                            <a:xfrm>
                              <a:off x="4067175" y="85725"/>
                              <a:ext cx="1485900" cy="324000"/>
                              <a:chOff x="0" y="0"/>
                              <a:chExt cx="1485900" cy="324000"/>
                            </a:xfrm>
                          </wpg:grpSpPr>
                          <wpg:grpSp>
                            <wpg:cNvPr id="156" name="Csoportba foglalás 156"/>
                            <wpg:cNvGrpSpPr/>
                            <wpg:grpSpPr>
                              <a:xfrm>
                                <a:off x="0" y="0"/>
                                <a:ext cx="495300" cy="324000"/>
                                <a:chOff x="0" y="0"/>
                                <a:chExt cx="495300" cy="219075"/>
                              </a:xfrm>
                            </wpg:grpSpPr>
                            <wps:wsp>
                              <wps:cNvPr id="157" name="Téglalap 157"/>
                              <wps:cNvSpPr/>
                              <wps:spPr>
                                <a:xfrm>
                                  <a:off x="0" y="0"/>
                                  <a:ext cx="247650" cy="2190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50DCF9D" w14:textId="77777777" w:rsidR="0069165C" w:rsidRDefault="0069165C" w:rsidP="004344FB">
                                    <w:pPr>
                                      <w:jc w:val="center"/>
                                    </w:pPr>
                                    <w:r>
                                      <w:t>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8" name="Téglalap 158"/>
                              <wps:cNvSpPr/>
                              <wps:spPr>
                                <a:xfrm>
                                  <a:off x="247650" y="0"/>
                                  <a:ext cx="247650" cy="2190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42839E5" w14:textId="77777777" w:rsidR="0069165C" w:rsidRDefault="0069165C" w:rsidP="004344FB">
                                    <w:pPr>
                                      <w:jc w:val="center"/>
                                    </w:pPr>
                                    <w: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9" name="Csoportba foglalás 159"/>
                            <wpg:cNvGrpSpPr/>
                            <wpg:grpSpPr>
                              <a:xfrm>
                                <a:off x="495300" y="0"/>
                                <a:ext cx="990600" cy="324000"/>
                                <a:chOff x="0" y="0"/>
                                <a:chExt cx="990600" cy="219075"/>
                              </a:xfrm>
                            </wpg:grpSpPr>
                            <wpg:grpSp>
                              <wpg:cNvPr id="160" name="Csoportba foglalás 160"/>
                              <wpg:cNvGrpSpPr/>
                              <wpg:grpSpPr>
                                <a:xfrm>
                                  <a:off x="495300" y="0"/>
                                  <a:ext cx="495300" cy="219075"/>
                                  <a:chOff x="0" y="0"/>
                                  <a:chExt cx="495300" cy="219075"/>
                                </a:xfrm>
                              </wpg:grpSpPr>
                              <wps:wsp>
                                <wps:cNvPr id="161" name="Téglalap 161"/>
                                <wps:cNvSpPr/>
                                <wps:spPr>
                                  <a:xfrm>
                                    <a:off x="0" y="0"/>
                                    <a:ext cx="247650" cy="2190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6C753406" w14:textId="77777777" w:rsidR="0069165C" w:rsidRDefault="0069165C" w:rsidP="004344FB">
                                      <w:pPr>
                                        <w:jc w:val="center"/>
                                      </w:pPr>
                                      <w: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62" name="Téglalap 162"/>
                                <wps:cNvSpPr/>
                                <wps:spPr>
                                  <a:xfrm>
                                    <a:off x="247650" y="0"/>
                                    <a:ext cx="247650" cy="2190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79711209" w14:textId="77777777" w:rsidR="0069165C" w:rsidRDefault="0069165C" w:rsidP="004344FB">
                                      <w:pPr>
                                        <w:jc w:val="center"/>
                                      </w:pPr>
                                      <w:r>
                                        <w:t>0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63" name="Csoportba foglalás 163"/>
                              <wpg:cNvGrpSpPr/>
                              <wpg:grpSpPr>
                                <a:xfrm>
                                  <a:off x="0" y="0"/>
                                  <a:ext cx="495300" cy="219075"/>
                                  <a:chOff x="0" y="0"/>
                                  <a:chExt cx="495300" cy="219075"/>
                                </a:xfrm>
                              </wpg:grpSpPr>
                              <wps:wsp>
                                <wps:cNvPr id="164" name="Téglalap 164"/>
                                <wps:cNvSpPr/>
                                <wps:spPr>
                                  <a:xfrm>
                                    <a:off x="0" y="0"/>
                                    <a:ext cx="247650" cy="2190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4FAE2C88" w14:textId="77777777" w:rsidR="0069165C" w:rsidRDefault="0069165C" w:rsidP="004344FB">
                                      <w:pPr>
                                        <w:jc w:val="center"/>
                                      </w:pPr>
                                      <w: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65" name="Téglalap 165"/>
                                <wps:cNvSpPr/>
                                <wps:spPr>
                                  <a:xfrm>
                                    <a:off x="247650" y="0"/>
                                    <a:ext cx="247650" cy="2190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61635AD3" w14:textId="77777777" w:rsidR="0069165C" w:rsidRDefault="0069165C" w:rsidP="004344FB">
                                      <w:pPr>
                                        <w:jc w:val="center"/>
                                      </w:pPr>
                                      <w:r>
                                        <w:t>0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  <wps:wsp>
                        <wps:cNvPr id="167" name="Szövegdoboz 167"/>
                        <wps:cNvSpPr txBox="1"/>
                        <wps:spPr>
                          <a:xfrm>
                            <a:off x="0" y="1076325"/>
                            <a:ext cx="5553075" cy="3429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CB2DC9E" w14:textId="77777777" w:rsidR="0069165C" w:rsidRPr="000720B0" w:rsidRDefault="0069165C" w:rsidP="00BB1A17">
                              <w:pPr>
                                <w:pStyle w:val="SzKpalrs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SEQ ábra \* ARABIC </w:instrText>
                              </w:r>
                              <w:r>
                                <w:fldChar w:fldCharType="separate"/>
                              </w:r>
                              <w:r>
                                <w:t>3</w:t>
                              </w:r>
                              <w:r>
                                <w:fldChar w:fldCharType="end"/>
                              </w:r>
                              <w:r>
                                <w:t>. ábra: Egy pontos keresztezés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B53FCC" id="Csoportba foglalás 168" o:spid="_x0000_s1076" style="position:absolute;left:0;text-align:left;margin-left:0;margin-top:.15pt;width:437.25pt;height:111.75pt;z-index:-251662336;mso-position-horizontal:center;mso-position-horizontal-relative:margin" coordsize="55530,14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">
                <v:group id="Csoportba foglalás 166" o:spid="_x0000_s1077" style="position:absolute;width:55530;height:10191" coordsize="55530,10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">
                  <v:group id="Csoportba foglalás 88" o:spid="_x0000_s1078" style="position:absolute;top:857;width:24765;height:3240" coordsize="24765,2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Vub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">
                    <v:group id="Csoportba foglalás 80" o:spid="_x0000_s1079" style="position:absolute;width:9906;height:2190" coordsize="9906,2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      <v:group id="Csoportba foglalás 70" o:spid="_x0000_s1080" style="position:absolute;left:4953;width:4953;height:2190" coordsize="495300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      <v:rect id="Téglalap 68" o:spid="_x0000_s1081" style="position:absolute;width:247650;height:2190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" fillcolor="white [3212]" strokecolor="black [3213]" strokeweight="1pt">
                          <v:textbox>
                            <w:txbxContent>
                              <w:p w14:paraId="1EC50707" w14:textId="77777777" w:rsidR="0069165C" w:rsidRDefault="0069165C" w:rsidP="004344FB">
                                <w:pPr>
                                  <w:jc w:val="center"/>
                                </w:pPr>
                                <w:r>
                                  <w:t>0</w:t>
                                </w:r>
                              </w:p>
                            </w:txbxContent>
                          </v:textbox>
                        </v:rect>
                        <v:rect id="Téglalap 69" o:spid="_x0000_s1082" style="position:absolute;left:247650;width:247650;height:2190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" fillcolor="white [3212]" strokecolor="black [3213]" strokeweight="1pt">
                          <v:textbox>
                            <w:txbxContent>
                              <w:p w14:paraId="53DF542A" w14:textId="77777777" w:rsidR="0069165C" w:rsidRDefault="0069165C" w:rsidP="004344FB">
                                <w:pPr>
                                  <w:jc w:val="center"/>
                                </w:pPr>
                                <w:r>
                                  <w:t>0</w:t>
                                </w:r>
                              </w:p>
                            </w:txbxContent>
                          </v:textbox>
                        </v:rect>
                      </v:group>
                      <v:group id="Csoportba foglalás 74" o:spid="_x0000_s1083" style="position:absolute;width:4953;height:2190" coordsize="495300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        <v:rect id="Téglalap 75" o:spid="_x0000_s1084" style="position:absolute;width:247650;height:2190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" fillcolor="white [3212]" strokecolor="black [3213]" strokeweight="1pt">
                          <v:textbox>
                            <w:txbxContent>
                              <w:p w14:paraId="3289371B" w14:textId="77777777" w:rsidR="0069165C" w:rsidRDefault="0069165C" w:rsidP="004344FB">
                                <w:pPr>
                                  <w:jc w:val="center"/>
                                </w:pPr>
                                <w:r>
                                  <w:t>1</w:t>
                                </w:r>
                              </w:p>
                            </w:txbxContent>
                          </v:textbox>
                        </v:rect>
                        <v:rect id="Téglalap 76" o:spid="_x0000_s1085" style="position:absolute;left:247650;width:247650;height:2190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" fillcolor="white [3212]" strokecolor="black [3213]" strokeweight="1pt">
                          <v:textbox>
                            <w:txbxContent>
                              <w:p w14:paraId="73E95124" w14:textId="77777777" w:rsidR="0069165C" w:rsidRDefault="0069165C" w:rsidP="004344FB">
                                <w:pPr>
                                  <w:jc w:val="center"/>
                                </w:pPr>
                                <w:r>
                                  <w:t>0</w:t>
                                </w:r>
                              </w:p>
                            </w:txbxContent>
                          </v:textbox>
                        </v:rect>
                      </v:group>
                    </v:group>
                    <v:group id="Csoportba foglalás 77" o:spid="_x0000_s1086" style="position:absolute;left:9906;width:4953;height:2190" coordsize="495300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    <v:rect id="Téglalap 78" o:spid="_x0000_s1087" style="position:absolute;width:247650;height:2190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" fillcolor="white [3212]" strokecolor="black [3213]" strokeweight="1pt">
                        <v:textbox>
                          <w:txbxContent>
                            <w:p w14:paraId="5D0CCDF9" w14:textId="77777777" w:rsidR="0069165C" w:rsidRDefault="0069165C" w:rsidP="004344FB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v:textbox>
                      </v:rect>
                      <v:rect id="Téglalap 79" o:spid="_x0000_s1088" style="position:absolute;left:247650;width:247650;height:2190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" fillcolor="white [3212]" strokecolor="black [3213]" strokeweight="1pt">
                        <v:textbox>
                          <w:txbxContent>
                            <w:p w14:paraId="684BDA3B" w14:textId="77777777" w:rsidR="0069165C" w:rsidRDefault="0069165C" w:rsidP="004344FB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v:textbox>
                      </v:rect>
                    </v:group>
                    <v:group id="Csoportba foglalás 81" o:spid="_x0000_s1089" style="position:absolute;left:14859;width:9906;height:2190" coordsize="9906,2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">
                      <v:group id="Csoportba foglalás 82" o:spid="_x0000_s1090" style="position:absolute;left:4953;width:4953;height:2190" coordsize="495300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WxxxQAAANs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">
                        <v:rect id="Téglalap 83" o:spid="_x0000_s1091" style="position:absolute;width:247650;height:2190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" fillcolor="white [3212]" strokecolor="black [3213]" strokeweight="1pt">
                          <v:textbox>
                            <w:txbxContent>
                              <w:p w14:paraId="36230A8E" w14:textId="77777777" w:rsidR="0069165C" w:rsidRDefault="0069165C" w:rsidP="004344FB">
                                <w:pPr>
                                  <w:jc w:val="center"/>
                                </w:pPr>
                                <w:r>
                                  <w:t>1</w:t>
                                </w:r>
                              </w:p>
                            </w:txbxContent>
                          </v:textbox>
                        </v:rect>
                        <v:rect id="Téglalap 84" o:spid="_x0000_s1092" style="position:absolute;left:247650;width:247650;height:2190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" fillcolor="white [3212]" strokecolor="black [3213]" strokeweight="1pt">
                          <v:textbox>
                            <w:txbxContent>
                              <w:p w14:paraId="5DEC1728" w14:textId="77777777" w:rsidR="0069165C" w:rsidRDefault="0069165C" w:rsidP="004344FB">
                                <w:pPr>
                                  <w:jc w:val="center"/>
                                </w:pPr>
                                <w:r>
                                  <w:t>1</w:t>
                                </w:r>
                              </w:p>
                            </w:txbxContent>
                          </v:textbox>
                        </v:rect>
                      </v:group>
                      <v:group id="Csoportba foglalás 85" o:spid="_x0000_s1093" style="position:absolute;width:4953;height:2190" coordsize="495300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">
                        <v:rect id="Téglalap 86" o:spid="_x0000_s1094" style="position:absolute;width:247650;height:2190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" fillcolor="white [3212]" strokecolor="black [3213]" strokeweight="1pt">
                          <v:textbox>
                            <w:txbxContent>
                              <w:p w14:paraId="71D54FC0" w14:textId="77777777" w:rsidR="0069165C" w:rsidRDefault="0069165C" w:rsidP="004344FB">
                                <w:pPr>
                                  <w:jc w:val="center"/>
                                </w:pPr>
                                <w:r>
                                  <w:t>0</w:t>
                                </w:r>
                              </w:p>
                            </w:txbxContent>
                          </v:textbox>
                        </v:rect>
                        <v:rect id="Téglalap 87" o:spid="_x0000_s1095" style="position:absolute;left:247650;width:247650;height:2190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" fillcolor="white [3212]" strokecolor="black [3213]" strokeweight="1pt">
                          <v:textbox>
                            <w:txbxContent>
                              <w:p w14:paraId="76679D0B" w14:textId="77777777" w:rsidR="0069165C" w:rsidRDefault="0069165C" w:rsidP="004344FB">
                                <w:pPr>
                                  <w:jc w:val="center"/>
                                </w:pPr>
                                <w:r>
                                  <w:t>1</w:t>
                                </w:r>
                              </w:p>
                            </w:txbxContent>
                          </v:textbox>
                        </v:rect>
                      </v:group>
                    </v:group>
                  </v:group>
                  <v:group id="Csoportba foglalás 90" o:spid="_x0000_s1096" style="position:absolute;top:5810;width:9906;height:3240" coordsize="9906,2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sFA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rA9fwg+QuzsAAAD//wMAUEsBAi0AFAAGAAgAAAAhANvh9svuAAAAhQEAABMAAAAAAAAAAAAA&#10;AAAAAAAAAFtDb250ZW50X1R5cGVzXS54bWxQSwECLQAUAAYACAAAACEAWvQsW78AAAAVAQAACwAA&#10;AAAAAAAAAAAAAAAfAQAAX3JlbHMvLnJlbHNQSwECLQAUAAYACAAAACEAgO7BQMMAAADbAAAADwAA&#10;AAAAAAAAAAAAAAAHAgAAZHJzL2Rvd25yZXYueG1sUEsFBgAAAAADAAMAtwAAAPcCAAAAAA==&#10;">
                    <v:group id="Csoportba foglalás 91" o:spid="_x0000_s1097" style="position:absolute;left:4953;width:4953;height:2190" coordsize="495300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">
                      <v:rect id="Téglalap 92" o:spid="_x0000_s1098" style="position:absolute;width:247650;height:2190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" fillcolor="#bfbfbf [2412]" strokecolor="black [3213]" strokeweight="1pt">
                        <v:textbox>
                          <w:txbxContent>
                            <w:p w14:paraId="3511AC11" w14:textId="77777777" w:rsidR="0069165C" w:rsidRDefault="0069165C" w:rsidP="004344FB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</w:p>
                          </w:txbxContent>
                        </v:textbox>
                      </v:rect>
                      <v:rect id="Téglalap 93" o:spid="_x0000_s1099" style="position:absolute;left:247650;width:247650;height:2190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" fillcolor="#bfbfbf [2412]" strokecolor="black [3213]" strokeweight="1pt">
                        <v:textbox>
                          <w:txbxContent>
                            <w:p w14:paraId="4163CCE8" w14:textId="77777777" w:rsidR="0069165C" w:rsidRDefault="0069165C" w:rsidP="004344FB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v:textbox>
                      </v:rect>
                    </v:group>
                    <v:group id="Csoportba foglalás 94" o:spid="_x0000_s1100" style="position:absolute;width:4953;height:2190" coordsize="495300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cdD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rB4g98v4QfI1Q8AAAD//wMAUEsBAi0AFAAGAAgAAAAhANvh9svuAAAAhQEAABMAAAAAAAAA&#10;AAAAAAAAAAAAAFtDb250ZW50X1R5cGVzXS54bWxQSwECLQAUAAYACAAAACEAWvQsW78AAAAVAQAA&#10;CwAAAAAAAAAAAAAAAAAfAQAAX3JlbHMvLnJlbHNQSwECLQAUAAYACAAAACEA/9XHQ8YAAADbAAAA&#10;DwAAAAAAAAAAAAAAAAAHAgAAZHJzL2Rvd25yZXYueG1sUEsFBgAAAAADAAMAtwAAAPoCAAAAAA==&#10;">
                      <v:rect id="Téglalap 95" o:spid="_x0000_s1101" style="position:absolute;width:247650;height:2190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" fillcolor="#bfbfbf [2412]" strokecolor="black [3213]" strokeweight="1pt">
                        <v:textbox>
                          <w:txbxContent>
                            <w:p w14:paraId="45CBFFCF" w14:textId="77777777" w:rsidR="0069165C" w:rsidRDefault="0069165C" w:rsidP="004344FB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v:textbox>
                      </v:rect>
                      <v:rect id="Téglalap 96" o:spid="_x0000_s1102" style="position:absolute;left:247650;width:247650;height:2190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" fillcolor="#bfbfbf [2412]" strokecolor="black [3213]" strokeweight="1pt">
                        <v:textbox>
                          <w:txbxContent>
                            <w:p w14:paraId="247B62D8" w14:textId="77777777" w:rsidR="0069165C" w:rsidRDefault="0069165C" w:rsidP="004344FB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v:textbox>
                      </v:rect>
                    </v:group>
                  </v:group>
                  <v:group id="Csoportba foglalás 154" o:spid="_x0000_s1103" style="position:absolute;left:9906;top:5810;width:14859;height:3240" coordsize="14859,3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LNC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JzyfCRfIxT8AAAD//wMAUEsBAi0AFAAGAAgAAAAhANvh9svuAAAAhQEAABMAAAAAAAAAAAAA&#10;AAAAAAAAAFtDb250ZW50X1R5cGVzXS54bWxQSwECLQAUAAYACAAAACEAWvQsW78AAAAVAQAACwAA&#10;AAAAAAAAAAAAAAAfAQAAX3JlbHMvLnJlbHNQSwECLQAUAAYACAAAACEAJ0yzQsMAAADcAAAADwAA&#10;AAAAAAAAAAAAAAAHAgAAZHJzL2Rvd25yZXYueG1sUEsFBgAAAAADAAMAtwAAAPcCAAAAAA==&#10;">
                    <v:group id="Csoportba foglalás 97" o:spid="_x0000_s1104" style="position:absolute;width:4953;height:3240" coordsize="495300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1k0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Axg98v4QfI1Q8AAAD//wMAUEsBAi0AFAAGAAgAAAAhANvh9svuAAAAhQEAABMAAAAAAAAA&#10;AAAAAAAAAAAAAFtDb250ZW50X1R5cGVzXS54bWxQSwECLQAUAAYACAAAACEAWvQsW78AAAAVAQAA&#10;CwAAAAAAAAAAAAAAAAAfAQAAX3JlbHMvLnJlbHNQSwECLQAUAAYACAAAACEADwdZNMYAAADbAAAA&#10;DwAAAAAAAAAAAAAAAAAHAgAAZHJzL2Rvd25yZXYueG1sUEsFBgAAAAADAAMAtwAAAPoCAAAAAA==&#10;">
                      <v:rect id="Téglalap 98" o:spid="_x0000_s1105" style="position:absolute;width:247650;height:2190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" fillcolor="#bfbfbf [2412]" strokecolor="black [3213]" strokeweight="1pt">
                        <v:textbox>
                          <w:txbxContent>
                            <w:p w14:paraId="086990E5" w14:textId="77777777" w:rsidR="0069165C" w:rsidRDefault="0069165C" w:rsidP="004344FB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</w:p>
                          </w:txbxContent>
                        </v:textbox>
                      </v:rect>
                      <v:rect id="Téglalap 99" o:spid="_x0000_s1106" style="position:absolute;left:247650;width:247650;height:2190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" fillcolor="#bfbfbf [2412]" strokecolor="black [3213]" strokeweight="1pt">
                        <v:textbox>
                          <w:txbxContent>
                            <w:p w14:paraId="71F91F4A" w14:textId="77777777" w:rsidR="0069165C" w:rsidRDefault="0069165C" w:rsidP="004344FB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v:textbox>
                      </v:rect>
                    </v:group>
                    <v:group id="Csoportba foglalás 100" o:spid="_x0000_s1107" style="position:absolute;left:4953;width:9906;height:3240" coordsize="9906,2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Jpc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8GXZ2QCnf8CAAD//wMAUEsBAi0AFAAGAAgAAAAhANvh9svuAAAAhQEAABMAAAAAAAAA&#10;AAAAAAAAAAAAAFtDb250ZW50X1R5cGVzXS54bWxQSwECLQAUAAYACAAAACEAWvQsW78AAAAVAQAA&#10;CwAAAAAAAAAAAAAAAAAfAQAAX3JlbHMvLnJlbHNQSwECLQAUAAYACAAAACEAS8SaXMYAAADcAAAA&#10;DwAAAAAAAAAAAAAAAAAHAgAAZHJzL2Rvd25yZXYueG1sUEsFBgAAAAADAAMAtwAAAPoCAAAAAA==&#10;">
                      <v:group id="Csoportba foglalás 101" o:spid="_x0000_s1108" style="position:absolute;left:4953;width:4953;height:2190" coordsize="495300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D/HwwAAANw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nMDvM+ECuf0BAAD//wMAUEsBAi0AFAAGAAgAAAAhANvh9svuAAAAhQEAABMAAAAAAAAAAAAA&#10;AAAAAAAAAFtDb250ZW50X1R5cGVzXS54bWxQSwECLQAUAAYACAAAACEAWvQsW78AAAAVAQAACwAA&#10;AAAAAAAAAAAAAAAfAQAAX3JlbHMvLnJlbHNQSwECLQAUAAYACAAAACEAJIg/x8MAAADcAAAADwAA&#10;AAAAAAAAAAAAAAAHAgAAZHJzL2Rvd25yZXYueG1sUEsFBgAAAAADAAMAtwAAAPcCAAAAAA==&#10;">
                        <v:rect id="Téglalap 102" o:spid="_x0000_s1109" style="position:absolute;width:247650;height:2190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" fillcolor="#bfbfbf [2412]" strokecolor="black [3213]" strokeweight="1pt">
                          <v:textbox>
                            <w:txbxContent>
                              <w:p w14:paraId="0BABFE4D" w14:textId="77777777" w:rsidR="0069165C" w:rsidRDefault="0069165C" w:rsidP="004344FB">
                                <w:pPr>
                                  <w:jc w:val="center"/>
                                </w:pPr>
                                <w:r>
                                  <w:t>1</w:t>
                                </w:r>
                              </w:p>
                            </w:txbxContent>
                          </v:textbox>
                        </v:rect>
                        <v:rect id="Téglalap 103" o:spid="_x0000_s1110" style="position:absolute;left:247650;width:247650;height:2190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" fillcolor="#bfbfbf [2412]" strokecolor="black [3213]" strokeweight="1pt">
                          <v:textbox>
                            <w:txbxContent>
                              <w:p w14:paraId="31A4AECC" w14:textId="77777777" w:rsidR="0069165C" w:rsidRDefault="0069165C" w:rsidP="004344FB">
                                <w:pPr>
                                  <w:jc w:val="center"/>
                                </w:pPr>
                                <w:r>
                                  <w:t>0</w:t>
                                </w:r>
                              </w:p>
                            </w:txbxContent>
                          </v:textbox>
                        </v:rect>
                      </v:group>
                      <v:group id="Csoportba foglalás 104" o:spid="_x0000_s1111" style="position:absolute;width:4953;height:2190" coordsize="495300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">
                        <v:rect id="Téglalap 105" o:spid="_x0000_s1112" style="position:absolute;width:247650;height:2190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" fillcolor="#bfbfbf [2412]" strokecolor="black [3213]" strokeweight="1pt">
                          <v:textbox>
                            <w:txbxContent>
                              <w:p w14:paraId="4A3494A0" w14:textId="77777777" w:rsidR="0069165C" w:rsidRDefault="0069165C" w:rsidP="004344FB">
                                <w:pPr>
                                  <w:jc w:val="center"/>
                                </w:pPr>
                                <w:r>
                                  <w:t>1</w:t>
                                </w:r>
                              </w:p>
                            </w:txbxContent>
                          </v:textbox>
                        </v:rect>
                        <v:rect id="Téglalap 106" o:spid="_x0000_s1113" style="position:absolute;left:247650;width:247650;height:2190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" fillcolor="#bfbfbf [2412]" strokecolor="black [3213]" strokeweight="1pt">
                          <v:textbox>
                            <w:txbxContent>
                              <w:p w14:paraId="6F4E31F4" w14:textId="77777777" w:rsidR="0069165C" w:rsidRDefault="0069165C" w:rsidP="004344FB">
                                <w:pPr>
                                  <w:jc w:val="center"/>
                                </w:pPr>
                                <w:r>
                                  <w:t>0</w:t>
                                </w:r>
                              </w:p>
                            </w:txbxContent>
                          </v:textbox>
                        </v:rect>
                      </v:group>
                    </v:group>
                  </v:group>
                  <v:line id="Egyenes összekötő 107" o:spid="_x0000_s1114" style="position:absolute;visibility:visible;mso-wrap-style:square" from="9906,0" to="9906,10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" strokecolor="black [3200]" strokeweight="3pt">
                    <v:stroke joinstyle="miter"/>
                  </v:line>
                  <v:shape id="Egyenes összekötő nyíllal 108" o:spid="_x0000_s1115" type="#_x0000_t32" style="position:absolute;left:26003;top:2190;width:396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" strokecolor="black [3200]" strokeweight=".5pt">
                    <v:stroke endarrow="block" joinstyle="miter"/>
                  </v:shape>
                  <v:shape id="Egyenes összekötő nyíllal 109" o:spid="_x0000_s1116" type="#_x0000_t32" style="position:absolute;left:26003;top:7239;width:396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" strokecolor="black [3200]" strokeweight=".5pt">
                    <v:stroke endarrow="block" joinstyle="miter"/>
                  </v:shape>
                  <v:group id="Csoportba foglalás 111" o:spid="_x0000_s1117" style="position:absolute;left:30765;top:857;width:9906;height:3242" coordsize="9906,2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">
                    <v:group id="Csoportba foglalás 112" o:spid="_x0000_s1118" style="position:absolute;left:4953;width:4953;height:2190" coordsize="495300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zdt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8QZ+nwkXyOMPAAAA//8DAFBLAQItABQABgAIAAAAIQDb4fbL7gAAAIUBAAATAAAAAAAAAAAA&#10;AAAAAAAAAABbQ29udGVudF9UeXBlc10ueG1sUEsBAi0AFAAGAAgAAAAhAFr0LFu/AAAAFQEAAAsA&#10;AAAAAAAAAAAAAAAAHwEAAF9yZWxzLy5yZWxzUEsBAi0AFAAGAAgAAAAhAFGDN23EAAAA3AAAAA8A&#10;AAAAAAAAAAAAAAAABwIAAGRycy9kb3ducmV2LnhtbFBLBQYAAAAAAwADALcAAAD4AgAAAAA=&#10;">
                      <v:rect id="Téglalap 113" o:spid="_x0000_s1119" style="position:absolute;width:247650;height:2190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" fillcolor="white [3212]" strokecolor="black [3213]" strokeweight="1pt">
                        <v:textbox>
                          <w:txbxContent>
                            <w:p w14:paraId="00F86912" w14:textId="77777777" w:rsidR="0069165C" w:rsidRDefault="0069165C" w:rsidP="004344FB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</w:p>
                          </w:txbxContent>
                        </v:textbox>
                      </v:rect>
                      <v:rect id="Téglalap 114" o:spid="_x0000_s1120" style="position:absolute;left:247650;width:247650;height:2190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" fillcolor="white [3212]" strokecolor="black [3213]" strokeweight="1pt">
                        <v:textbox>
                          <w:txbxContent>
                            <w:p w14:paraId="37DD4FB0" w14:textId="77777777" w:rsidR="0069165C" w:rsidRDefault="0069165C" w:rsidP="004344FB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</w:p>
                          </w:txbxContent>
                        </v:textbox>
                      </v:rect>
                    </v:group>
                    <v:group id="Csoportba foglalás 115" o:spid="_x0000_s1121" style="position:absolute;width:4953;height:2190" coordsize="495300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q8Z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JvJ4JF8j5EwAA//8DAFBLAQItABQABgAIAAAAIQDb4fbL7gAAAIUBAAATAAAAAAAAAAAAAAAA&#10;AAAAAABbQ29udGVudF9UeXBlc10ueG1sUEsBAi0AFAAGAAgAAAAhAFr0LFu/AAAAFQEAAAsAAAAA&#10;AAAAAAAAAAAAHwEAAF9yZWxzLy5yZWxzUEsBAi0AFAAGAAgAAAAhAN5qrxnBAAAA3AAAAA8AAAAA&#10;AAAAAAAAAAAABwIAAGRycy9kb3ducmV2LnhtbFBLBQYAAAAAAwADALcAAAD1AgAAAAA=&#10;">
                      <v:rect id="Téglalap 116" o:spid="_x0000_s1122" style="position:absolute;width:247650;height:2190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" fillcolor="white [3212]" strokecolor="black [3213]" strokeweight="1pt">
                        <v:textbox>
                          <w:txbxContent>
                            <w:p w14:paraId="7B6C662B" w14:textId="77777777" w:rsidR="0069165C" w:rsidRDefault="0069165C" w:rsidP="004344FB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v:textbox>
                      </v:rect>
                      <v:rect id="Téglalap 117" o:spid="_x0000_s1123" style="position:absolute;left:247650;width:247650;height:2190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" fillcolor="white [3212]" strokecolor="black [3213]" strokeweight="1pt">
                        <v:textbox>
                          <w:txbxContent>
                            <w:p w14:paraId="5E4149D4" w14:textId="77777777" w:rsidR="0069165C" w:rsidRDefault="0069165C" w:rsidP="004344FB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</w:p>
                          </w:txbxContent>
                        </v:textbox>
                      </v:rect>
                    </v:group>
                  </v:group>
                  <v:group id="Csoportba foglalás 153" o:spid="_x0000_s1124" style="position:absolute;left:30765;top:5810;width:24765;height:3248" coordsize="24765,3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">
                    <v:group id="Csoportba foglalás 136" o:spid="_x0000_s1125" style="position:absolute;left:9906;width:4953;height:3248" coordsize="495300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">
                      <v:rect id="Téglalap 137" o:spid="_x0000_s1126" style="position:absolute;width:247650;height:2190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" fillcolor="white [3212]" strokecolor="black [3213]" strokeweight="1pt">
                        <v:textbox>
                          <w:txbxContent>
                            <w:p w14:paraId="46432B9E" w14:textId="77777777" w:rsidR="0069165C" w:rsidRDefault="0069165C" w:rsidP="004344FB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v:textbox>
                      </v:rect>
                      <v:rect id="Téglalap 138" o:spid="_x0000_s1127" style="position:absolute;left:247650;width:247650;height:2190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" fillcolor="white [3212]" strokecolor="black [3213]" strokeweight="1pt">
                        <v:textbox>
                          <w:txbxContent>
                            <w:p w14:paraId="39036DCA" w14:textId="77777777" w:rsidR="0069165C" w:rsidRDefault="0069165C" w:rsidP="004344FB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v:textbox>
                      </v:rect>
                    </v:group>
                    <v:group id="Csoportba foglalás 139" o:spid="_x0000_s1128" style="position:absolute;left:14859;width:9906;height:3248" coordsize="9906,2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vl8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T9/g9ky4QC6vAAAA//8DAFBLAQItABQABgAIAAAAIQDb4fbL7gAAAIUBAAATAAAAAAAAAAAA&#10;AAAAAAAAAABbQ29udGVudF9UeXBlc10ueG1sUEsBAi0AFAAGAAgAAAAhAFr0LFu/AAAAFQEAAAsA&#10;AAAAAAAAAAAAAAAAHwEAAF9yZWxzLy5yZWxzUEsBAi0AFAAGAAgAAAAhABSS+XzEAAAA3AAAAA8A&#10;AAAAAAAAAAAAAAAABwIAAGRycy9kb3ducmV2LnhtbFBLBQYAAAAAAwADALcAAAD4AgAAAAA=&#10;">
                      <v:group id="Csoportba foglalás 140" o:spid="_x0000_s1129" style="position:absolute;left:4953;width:4953;height:2190" coordsize="495300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iOc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4Ivz8gEev4LAAD//wMAUEsBAi0AFAAGAAgAAAAhANvh9svuAAAAhQEAABMAAAAAAAAA&#10;AAAAAAAAAAAAAFtDb250ZW50X1R5cGVzXS54bWxQSwECLQAUAAYACAAAACEAWvQsW78AAAAVAQAA&#10;CwAAAAAAAAAAAAAAAAAfAQAAX3JlbHMvLnJlbHNQSwECLQAUAAYACAAAACEA3a4jnMYAAADcAAAA&#10;DwAAAAAAAAAAAAAAAAAHAgAAZHJzL2Rvd25yZXYueG1sUEsFBgAAAAADAAMAtwAAAPoCAAAAAA==&#10;">
                        <v:rect id="Téglalap 141" o:spid="_x0000_s1130" style="position:absolute;width:247650;height:2190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" fillcolor="white [3212]" strokecolor="black [3213]" strokeweight="1pt">
                          <v:textbox>
                            <w:txbxContent>
                              <w:p w14:paraId="0001832F" w14:textId="77777777" w:rsidR="0069165C" w:rsidRDefault="0069165C" w:rsidP="004344FB">
                                <w:pPr>
                                  <w:jc w:val="center"/>
                                </w:pPr>
                                <w:r>
                                  <w:t>1</w:t>
                                </w:r>
                              </w:p>
                            </w:txbxContent>
                          </v:textbox>
                        </v:rect>
                        <v:rect id="Téglalap 142" o:spid="_x0000_s1131" style="position:absolute;left:247650;width:247650;height:2190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" fillcolor="white [3212]" strokecolor="black [3213]" strokeweight="1pt">
                          <v:textbox>
                            <w:txbxContent>
                              <w:p w14:paraId="39B107AF" w14:textId="77777777" w:rsidR="0069165C" w:rsidRDefault="0069165C" w:rsidP="004344FB">
                                <w:pPr>
                                  <w:jc w:val="center"/>
                                </w:pPr>
                                <w:r>
                                  <w:t>1</w:t>
                                </w:r>
                              </w:p>
                            </w:txbxContent>
                          </v:textbox>
                        </v:rect>
                      </v:group>
                      <v:group id="Csoportba foglalás 143" o:spid="_x0000_s1132" style="position:absolute;width:4953;height:2190" coordsize="495300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">
                        <v:rect id="Téglalap 144" o:spid="_x0000_s1133" style="position:absolute;width:247650;height:2190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" fillcolor="white [3212]" strokecolor="black [3213]" strokeweight="1pt">
                          <v:textbox>
                            <w:txbxContent>
                              <w:p w14:paraId="7B0DE867" w14:textId="77777777" w:rsidR="0069165C" w:rsidRDefault="0069165C" w:rsidP="004344FB">
                                <w:pPr>
                                  <w:jc w:val="center"/>
                                </w:pPr>
                                <w:r>
                                  <w:t>0</w:t>
                                </w:r>
                              </w:p>
                            </w:txbxContent>
                          </v:textbox>
                        </v:rect>
                        <v:rect id="Téglalap 145" o:spid="_x0000_s1134" style="position:absolute;left:247650;width:247650;height:2190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" fillcolor="white [3212]" strokecolor="black [3213]" strokeweight="1pt">
                          <v:textbox>
                            <w:txbxContent>
                              <w:p w14:paraId="2606AD71" w14:textId="77777777" w:rsidR="0069165C" w:rsidRDefault="0069165C" w:rsidP="004344FB">
                                <w:pPr>
                                  <w:jc w:val="center"/>
                                </w:pPr>
                                <w:r>
                                  <w:t>1</w:t>
                                </w:r>
                              </w:p>
                            </w:txbxContent>
                          </v:textbox>
                        </v:rect>
                      </v:group>
                    </v:group>
                    <v:group id="Csoportba foglalás 146" o:spid="_x0000_s1135" style="position:absolute;width:9906;height:3240" coordsize="9906,2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x5z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yPGTyfCRfIxT8AAAD//wMAUEsBAi0AFAAGAAgAAAAhANvh9svuAAAAhQEAABMAAAAAAAAAAAAA&#10;AAAAAAAAAFtDb250ZW50X1R5cGVzXS54bWxQSwECLQAUAAYACAAAACEAWvQsW78AAAAVAQAACwAA&#10;AAAAAAAAAAAAAAAfAQAAX3JlbHMvLnJlbHNQSwECLQAUAAYACAAAACEAPQsec8MAAADcAAAADwAA&#10;AAAAAAAAAAAAAAAHAgAAZHJzL2Rvd25yZXYueG1sUEsFBgAAAAADAAMAtwAAAPcCAAAAAA==&#10;">
                      <v:group id="Csoportba foglalás 147" o:spid="_x0000_s1136" style="position:absolute;left:4953;width:4953;height:2190" coordsize="495300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">
                        <v:rect id="Téglalap 148" o:spid="_x0000_s1137" style="position:absolute;width:247650;height:2190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" fillcolor="#bfbfbf [2412]" strokecolor="black [3213]" strokeweight="1pt">
                          <v:textbox>
                            <w:txbxContent>
                              <w:p w14:paraId="3C261F52" w14:textId="77777777" w:rsidR="0069165C" w:rsidRDefault="0069165C" w:rsidP="004344FB">
                                <w:pPr>
                                  <w:jc w:val="center"/>
                                </w:pPr>
                                <w:r>
                                  <w:t>0</w:t>
                                </w:r>
                              </w:p>
                            </w:txbxContent>
                          </v:textbox>
                        </v:rect>
                        <v:rect id="Téglalap 149" o:spid="_x0000_s1138" style="position:absolute;left:247650;width:247650;height:2190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" fillcolor="#bfbfbf [2412]" strokecolor="black [3213]" strokeweight="1pt">
                          <v:textbox>
                            <w:txbxContent>
                              <w:p w14:paraId="2D446BEE" w14:textId="77777777" w:rsidR="0069165C" w:rsidRDefault="0069165C" w:rsidP="004344FB">
                                <w:pPr>
                                  <w:jc w:val="center"/>
                                </w:pPr>
                                <w:r>
                                  <w:t>1</w:t>
                                </w:r>
                              </w:p>
                            </w:txbxContent>
                          </v:textbox>
                        </v:rect>
                      </v:group>
                      <v:group id="Csoportba foglalás 150" o:spid="_x0000_s1139" style="position:absolute;width:4953;height:2190" coordsize="495300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7VBxgAAANw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V4Ivz8gEOv8FAAD//wMAUEsBAi0AFAAGAAgAAAAhANvh9svuAAAAhQEAABMAAAAAAAAA&#10;AAAAAAAAAAAAAFtDb250ZW50X1R5cGVzXS54bWxQSwECLQAUAAYACAAAACEAWvQsW78AAAAVAQAA&#10;CwAAAAAAAAAAAAAAAAAfAQAAX3JlbHMvLnJlbHNQSwECLQAUAAYACAAAACEAWHe1QcYAAADcAAAA&#10;DwAAAAAAAAAAAAAAAAAHAgAAZHJzL2Rvd25yZXYueG1sUEsFBgAAAAADAAMAtwAAAPoCAAAAAA==&#10;">
                        <v:rect id="Téglalap 151" o:spid="_x0000_s1140" style="position:absolute;width:247650;height:2190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" fillcolor="#bfbfbf [2412]" strokecolor="black [3213]" strokeweight="1pt">
                          <v:textbox>
                            <w:txbxContent>
                              <w:p w14:paraId="10AB824C" w14:textId="77777777" w:rsidR="0069165C" w:rsidRDefault="0069165C" w:rsidP="004344FB">
                                <w:pPr>
                                  <w:jc w:val="center"/>
                                </w:pPr>
                                <w:r>
                                  <w:t>1</w:t>
                                </w:r>
                              </w:p>
                            </w:txbxContent>
                          </v:textbox>
                        </v:rect>
                        <v:rect id="Téglalap 152" o:spid="_x0000_s1141" style="position:absolute;left:247650;width:247650;height:2190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" fillcolor="#bfbfbf [2412]" strokecolor="black [3213]" strokeweight="1pt">
                          <v:textbox>
                            <w:txbxContent>
                              <w:p w14:paraId="39C96B92" w14:textId="77777777" w:rsidR="0069165C" w:rsidRDefault="0069165C" w:rsidP="004344FB">
                                <w:pPr>
                                  <w:jc w:val="center"/>
                                </w:pPr>
                                <w:r>
                                  <w:t>1</w:t>
                                </w:r>
                              </w:p>
                            </w:txbxContent>
                          </v:textbox>
                        </v:rect>
                      </v:group>
                    </v:group>
                  </v:group>
                  <v:group id="Csoportba foglalás 155" o:spid="_x0000_s1142" style="position:absolute;left:40671;top:857;width:14859;height:3240" coordsize="14859,3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">
                    <v:group id="Csoportba foglalás 156" o:spid="_x0000_s1143" style="position:absolute;width:4953;height:3240" coordsize="495300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">
                      <v:rect id="Téglalap 157" o:spid="_x0000_s1144" style="position:absolute;width:247650;height:2190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" fillcolor="#bfbfbf [2412]" strokecolor="black [3213]" strokeweight="1pt">
                        <v:textbox>
                          <w:txbxContent>
                            <w:p w14:paraId="050DCF9D" w14:textId="77777777" w:rsidR="0069165C" w:rsidRDefault="0069165C" w:rsidP="004344FB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</w:p>
                          </w:txbxContent>
                        </v:textbox>
                      </v:rect>
                      <v:rect id="Téglalap 158" o:spid="_x0000_s1145" style="position:absolute;left:247650;width:247650;height:2190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" fillcolor="#bfbfbf [2412]" strokecolor="black [3213]" strokeweight="1pt">
                        <v:textbox>
                          <w:txbxContent>
                            <w:p w14:paraId="742839E5" w14:textId="77777777" w:rsidR="0069165C" w:rsidRDefault="0069165C" w:rsidP="004344FB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v:textbox>
                      </v:rect>
                    </v:group>
                    <v:group id="Csoportba foglalás 159" o:spid="_x0000_s1146" style="position:absolute;left:4953;width:9906;height:3240" coordsize="9906,2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      <v:group id="Csoportba foglalás 160" o:spid="_x0000_s1147" style="position:absolute;left:4953;width:4953;height:2190" coordsize="495300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3/8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4Ivz8gEOv8FAAD//wMAUEsBAi0AFAAGAAgAAAAhANvh9svuAAAAhQEAABMAAAAAAAAA&#10;AAAAAAAAAAAAAFtDb250ZW50X1R5cGVzXS54bWxQSwECLQAUAAYACAAAACEAWvQsW78AAAAVAQAA&#10;CwAAAAAAAAAAAAAAAAAfAQAAX3JlbHMvLnJlbHNQSwECLQAUAAYACAAAACEAlht//MYAAADcAAAA&#10;DwAAAAAAAAAAAAAAAAAHAgAAZHJzL2Rvd25yZXYueG1sUEsFBgAAAAADAAMAtwAAAPoCAAAAAA==&#10;">
                        <v:rect id="Téglalap 161" o:spid="_x0000_s1148" style="position:absolute;width:247650;height:2190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" fillcolor="#bfbfbf [2412]" strokecolor="black [3213]" strokeweight="1pt">
                          <v:textbox>
                            <w:txbxContent>
                              <w:p w14:paraId="6C753406" w14:textId="77777777" w:rsidR="0069165C" w:rsidRDefault="0069165C" w:rsidP="004344FB">
                                <w:pPr>
                                  <w:jc w:val="center"/>
                                </w:pPr>
                                <w:r>
                                  <w:t>1</w:t>
                                </w:r>
                              </w:p>
                            </w:txbxContent>
                          </v:textbox>
                        </v:rect>
                        <v:rect id="Téglalap 162" o:spid="_x0000_s1149" style="position:absolute;left:247650;width:247650;height:2190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" fillcolor="#bfbfbf [2412]" strokecolor="black [3213]" strokeweight="1pt">
                          <v:textbox>
                            <w:txbxContent>
                              <w:p w14:paraId="79711209" w14:textId="77777777" w:rsidR="0069165C" w:rsidRDefault="0069165C" w:rsidP="004344FB">
                                <w:pPr>
                                  <w:jc w:val="center"/>
                                </w:pPr>
                                <w:r>
                                  <w:t>0</w:t>
                                </w:r>
                              </w:p>
                            </w:txbxContent>
                          </v:textbox>
                        </v:rect>
                      </v:group>
                      <v:group id="Csoportba foglalás 163" o:spid="_x0000_s1150" style="position:absolute;width:4953;height:2190" coordsize="495300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">
                        <v:rect id="Téglalap 164" o:spid="_x0000_s1151" style="position:absolute;width:247650;height:2190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" fillcolor="#bfbfbf [2412]" strokecolor="black [3213]" strokeweight="1pt">
                          <v:textbox>
                            <w:txbxContent>
                              <w:p w14:paraId="4FAE2C88" w14:textId="77777777" w:rsidR="0069165C" w:rsidRDefault="0069165C" w:rsidP="004344FB">
                                <w:pPr>
                                  <w:jc w:val="center"/>
                                </w:pPr>
                                <w:r>
                                  <w:t>1</w:t>
                                </w:r>
                              </w:p>
                            </w:txbxContent>
                          </v:textbox>
                        </v:rect>
                        <v:rect id="Téglalap 165" o:spid="_x0000_s1152" style="position:absolute;left:247650;width:247650;height:2190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" fillcolor="#bfbfbf [2412]" strokecolor="black [3213]" strokeweight="1pt">
                          <v:textbox>
                            <w:txbxContent>
                              <w:p w14:paraId="61635AD3" w14:textId="77777777" w:rsidR="0069165C" w:rsidRDefault="0069165C" w:rsidP="004344FB">
                                <w:pPr>
                                  <w:jc w:val="center"/>
                                </w:pPr>
                                <w:r>
                                  <w:t>0</w:t>
                                </w:r>
                              </w:p>
                            </w:txbxContent>
                          </v:textbox>
                        </v:rect>
                      </v:group>
                    </v:group>
                  </v:group>
                </v:group>
                <v:shape id="Szövegdoboz 167" o:spid="_x0000_s1153" type="#_x0000_t202" style="position:absolute;top:10763;width:55530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" stroked="f">
                  <v:textbox inset="0,0,0,0">
                    <w:txbxContent>
                      <w:p w14:paraId="0CB2DC9E" w14:textId="77777777" w:rsidR="0069165C" w:rsidRPr="000720B0" w:rsidRDefault="0069165C" w:rsidP="00BB1A17">
                        <w:pPr>
                          <w:pStyle w:val="SzKpalrs"/>
                        </w:pPr>
                        <w:r>
                          <w:fldChar w:fldCharType="begin"/>
                        </w:r>
                        <w:r>
                          <w:instrText xml:space="preserve"> SEQ ábra \* ARABIC </w:instrText>
                        </w:r>
                        <w:r>
                          <w:fldChar w:fldCharType="separate"/>
                        </w:r>
                        <w:r>
                          <w:t>3</w:t>
                        </w:r>
                        <w:r>
                          <w:fldChar w:fldCharType="end"/>
                        </w:r>
                        <w:r>
                          <w:t>. ábra: Egy pontos keresztezés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3C63A1">
        <w:t xml:space="preserve"> </w:t>
      </w:r>
      <w:r w:rsidR="00CE6F15">
        <w:t>Az egypontos keresztezés könnyen tovább fejleszthető, ilyen például a kétpontos- vagy a több pontos keresztezés</w:t>
      </w:r>
      <w:r w:rsidR="006757B1">
        <w:t xml:space="preserve">, </w:t>
      </w:r>
      <w:r w:rsidR="00B91952">
        <w:t>melyeket</w:t>
      </w:r>
      <w:r w:rsidR="006757B1">
        <w:t xml:space="preserve"> már nem érintik az előbb említett hibák, de még messze </w:t>
      </w:r>
      <w:r w:rsidR="006757B1">
        <w:lastRenderedPageBreak/>
        <w:t>nem tökéletesek</w:t>
      </w:r>
      <w:r w:rsidR="00CE6F15">
        <w:t>. A kétpontos során nem egy, hanem két helyen kerül elvágásra az egyed. A több pontos keresztezés is hasonló elven működik, de itt három vagy több helyen lesz vágás. A vágáspontok itt is, mint az egypontosnál, teljesen véletlenszerűen lesznek elhelyezve.</w:t>
      </w:r>
      <w:r w:rsidR="009E7D4A">
        <w:t xml:space="preserve"> Ezeknél a kiválasztásoknál azonban nem lehet tetszőleges csoportokat ötvözni.</w:t>
      </w:r>
    </w:p>
    <w:p w14:paraId="446D3ED6" w14:textId="77777777" w:rsidR="00DA1AAF" w:rsidRDefault="00DA1AAF" w:rsidP="004C265B">
      <w:pPr>
        <w:pStyle w:val="SzDSzvegTrzs"/>
      </w:pPr>
      <w:r>
        <w:rPr>
          <w:noProof/>
          <w:lang w:eastAsia="hu-HU" w:bidi="ar-SA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0BF0810" wp14:editId="46088FB7">
                <wp:simplePos x="0" y="0"/>
                <wp:positionH relativeFrom="margin">
                  <wp:posOffset>0</wp:posOffset>
                </wp:positionH>
                <wp:positionV relativeFrom="paragraph">
                  <wp:posOffset>266065</wp:posOffset>
                </wp:positionV>
                <wp:extent cx="5553075" cy="1419225"/>
                <wp:effectExtent l="0" t="0" r="28575" b="9525"/>
                <wp:wrapTopAndBottom/>
                <wp:docPr id="256" name="Csoportba foglalás 2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53075" cy="1419225"/>
                          <a:chOff x="0" y="0"/>
                          <a:chExt cx="5553075" cy="1419225"/>
                        </a:xfrm>
                      </wpg:grpSpPr>
                      <wpg:grpSp>
                        <wpg:cNvPr id="255" name="Csoportba foglalás 255"/>
                        <wpg:cNvGrpSpPr/>
                        <wpg:grpSpPr>
                          <a:xfrm>
                            <a:off x="0" y="85725"/>
                            <a:ext cx="5553075" cy="1333500"/>
                            <a:chOff x="0" y="0"/>
                            <a:chExt cx="5553075" cy="1333500"/>
                          </a:xfrm>
                        </wpg:grpSpPr>
                        <wpg:grpSp>
                          <wpg:cNvPr id="254" name="Csoportba foglalás 254"/>
                          <wpg:cNvGrpSpPr/>
                          <wpg:grpSpPr>
                            <a:xfrm>
                              <a:off x="0" y="0"/>
                              <a:ext cx="5553075" cy="820104"/>
                              <a:chOff x="0" y="0"/>
                              <a:chExt cx="5553075" cy="820104"/>
                            </a:xfrm>
                          </wpg:grpSpPr>
                          <wpg:grpSp>
                            <wpg:cNvPr id="171" name="Csoportba foglalás 171"/>
                            <wpg:cNvGrpSpPr/>
                            <wpg:grpSpPr>
                              <a:xfrm>
                                <a:off x="0" y="0"/>
                                <a:ext cx="2476500" cy="324000"/>
                                <a:chOff x="0" y="0"/>
                                <a:chExt cx="2476500" cy="219075"/>
                              </a:xfrm>
                            </wpg:grpSpPr>
                            <wpg:grpSp>
                              <wpg:cNvPr id="172" name="Csoportba foglalás 172"/>
                              <wpg:cNvGrpSpPr/>
                              <wpg:grpSpPr>
                                <a:xfrm>
                                  <a:off x="0" y="0"/>
                                  <a:ext cx="990600" cy="219075"/>
                                  <a:chOff x="0" y="0"/>
                                  <a:chExt cx="990600" cy="219075"/>
                                </a:xfrm>
                              </wpg:grpSpPr>
                              <wpg:grpSp>
                                <wpg:cNvPr id="173" name="Csoportba foglalás 173"/>
                                <wpg:cNvGrpSpPr/>
                                <wpg:grpSpPr>
                                  <a:xfrm>
                                    <a:off x="495300" y="0"/>
                                    <a:ext cx="495300" cy="219075"/>
                                    <a:chOff x="0" y="0"/>
                                    <a:chExt cx="495300" cy="219075"/>
                                  </a:xfrm>
                                </wpg:grpSpPr>
                                <wps:wsp>
                                  <wps:cNvPr id="174" name="Téglalap 174"/>
                                  <wps:cNvSpPr/>
                                  <wps:spPr>
                                    <a:xfrm>
                                      <a:off x="0" y="0"/>
                                      <a:ext cx="247650" cy="2190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0896A6FF" w14:textId="77777777" w:rsidR="0069165C" w:rsidRDefault="0069165C" w:rsidP="00DA1AAF">
                                        <w:pPr>
                                          <w:jc w:val="center"/>
                                        </w:pPr>
                                        <w:r>
                                          <w:t>0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75" name="Téglalap 175"/>
                                  <wps:cNvSpPr/>
                                  <wps:spPr>
                                    <a:xfrm>
                                      <a:off x="247650" y="0"/>
                                      <a:ext cx="247650" cy="2190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5C2E01B0" w14:textId="77777777" w:rsidR="0069165C" w:rsidRDefault="0069165C" w:rsidP="00DA1AAF">
                                        <w:pPr>
                                          <w:jc w:val="center"/>
                                        </w:pPr>
                                        <w:r>
                                          <w:t>0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176" name="Csoportba foglalás 176"/>
                                <wpg:cNvGrpSpPr/>
                                <wpg:grpSpPr>
                                  <a:xfrm>
                                    <a:off x="0" y="0"/>
                                    <a:ext cx="495300" cy="219075"/>
                                    <a:chOff x="0" y="0"/>
                                    <a:chExt cx="495300" cy="219075"/>
                                  </a:xfrm>
                                </wpg:grpSpPr>
                                <wps:wsp>
                                  <wps:cNvPr id="177" name="Téglalap 177"/>
                                  <wps:cNvSpPr/>
                                  <wps:spPr>
                                    <a:xfrm>
                                      <a:off x="0" y="0"/>
                                      <a:ext cx="247650" cy="2190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63F23CFA" w14:textId="77777777" w:rsidR="0069165C" w:rsidRDefault="0069165C" w:rsidP="00DA1AAF">
                                        <w:pPr>
                                          <w:jc w:val="center"/>
                                        </w:pPr>
                                        <w:r>
                                          <w:t>1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78" name="Téglalap 178"/>
                                  <wps:cNvSpPr/>
                                  <wps:spPr>
                                    <a:xfrm>
                                      <a:off x="247650" y="0"/>
                                      <a:ext cx="247650" cy="2190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09513F7B" w14:textId="77777777" w:rsidR="0069165C" w:rsidRDefault="0069165C" w:rsidP="00DA1AAF">
                                        <w:pPr>
                                          <w:jc w:val="center"/>
                                        </w:pPr>
                                        <w:r>
                                          <w:t>0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  <wpg:grpSp>
                              <wpg:cNvPr id="179" name="Csoportba foglalás 179"/>
                              <wpg:cNvGrpSpPr/>
                              <wpg:grpSpPr>
                                <a:xfrm>
                                  <a:off x="990600" y="0"/>
                                  <a:ext cx="495300" cy="219075"/>
                                  <a:chOff x="0" y="0"/>
                                  <a:chExt cx="495300" cy="219075"/>
                                </a:xfrm>
                              </wpg:grpSpPr>
                              <wps:wsp>
                                <wps:cNvPr id="180" name="Téglalap 180"/>
                                <wps:cNvSpPr/>
                                <wps:spPr>
                                  <a:xfrm>
                                    <a:off x="0" y="0"/>
                                    <a:ext cx="247650" cy="2190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63E96E7A" w14:textId="77777777" w:rsidR="0069165C" w:rsidRDefault="0069165C" w:rsidP="00DA1AAF">
                                      <w:pPr>
                                        <w:jc w:val="center"/>
                                      </w:pPr>
                                      <w: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81" name="Téglalap 181"/>
                                <wps:cNvSpPr/>
                                <wps:spPr>
                                  <a:xfrm>
                                    <a:off x="247650" y="0"/>
                                    <a:ext cx="247650" cy="2190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6FC624BC" w14:textId="77777777" w:rsidR="0069165C" w:rsidRDefault="0069165C" w:rsidP="00DA1AAF">
                                      <w:pPr>
                                        <w:jc w:val="center"/>
                                      </w:pPr>
                                      <w: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82" name="Csoportba foglalás 182"/>
                              <wpg:cNvGrpSpPr/>
                              <wpg:grpSpPr>
                                <a:xfrm>
                                  <a:off x="1485900" y="0"/>
                                  <a:ext cx="990600" cy="219075"/>
                                  <a:chOff x="0" y="0"/>
                                  <a:chExt cx="990600" cy="219075"/>
                                </a:xfrm>
                              </wpg:grpSpPr>
                              <wpg:grpSp>
                                <wpg:cNvPr id="183" name="Csoportba foglalás 183"/>
                                <wpg:cNvGrpSpPr/>
                                <wpg:grpSpPr>
                                  <a:xfrm>
                                    <a:off x="495300" y="0"/>
                                    <a:ext cx="495300" cy="219075"/>
                                    <a:chOff x="0" y="0"/>
                                    <a:chExt cx="495300" cy="219075"/>
                                  </a:xfrm>
                                </wpg:grpSpPr>
                                <wps:wsp>
                                  <wps:cNvPr id="184" name="Téglalap 184"/>
                                  <wps:cNvSpPr/>
                                  <wps:spPr>
                                    <a:xfrm>
                                      <a:off x="0" y="0"/>
                                      <a:ext cx="247650" cy="2190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7BC08BE2" w14:textId="77777777" w:rsidR="0069165C" w:rsidRDefault="0069165C" w:rsidP="00DA1AAF">
                                        <w:pPr>
                                          <w:jc w:val="center"/>
                                        </w:pPr>
                                        <w:r>
                                          <w:t>1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85" name="Téglalap 185"/>
                                  <wps:cNvSpPr/>
                                  <wps:spPr>
                                    <a:xfrm>
                                      <a:off x="247650" y="0"/>
                                      <a:ext cx="247650" cy="2190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74F0B5BD" w14:textId="77777777" w:rsidR="0069165C" w:rsidRDefault="0069165C" w:rsidP="00DA1AAF">
                                        <w:pPr>
                                          <w:jc w:val="center"/>
                                        </w:pPr>
                                        <w:r>
                                          <w:t>1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186" name="Csoportba foglalás 186"/>
                                <wpg:cNvGrpSpPr/>
                                <wpg:grpSpPr>
                                  <a:xfrm>
                                    <a:off x="0" y="0"/>
                                    <a:ext cx="495300" cy="219075"/>
                                    <a:chOff x="0" y="0"/>
                                    <a:chExt cx="495300" cy="219075"/>
                                  </a:xfrm>
                                </wpg:grpSpPr>
                                <wps:wsp>
                                  <wps:cNvPr id="187" name="Téglalap 187"/>
                                  <wps:cNvSpPr/>
                                  <wps:spPr>
                                    <a:xfrm>
                                      <a:off x="0" y="0"/>
                                      <a:ext cx="247650" cy="2190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2C6EFD72" w14:textId="77777777" w:rsidR="0069165C" w:rsidRDefault="0069165C" w:rsidP="00DA1AAF">
                                        <w:pPr>
                                          <w:jc w:val="center"/>
                                        </w:pPr>
                                        <w:r>
                                          <w:t>0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88" name="Téglalap 188"/>
                                  <wps:cNvSpPr/>
                                  <wps:spPr>
                                    <a:xfrm>
                                      <a:off x="247650" y="0"/>
                                      <a:ext cx="247650" cy="2190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7B27C0C2" w14:textId="77777777" w:rsidR="0069165C" w:rsidRDefault="0069165C" w:rsidP="00DA1AAF">
                                        <w:pPr>
                                          <w:jc w:val="center"/>
                                        </w:pPr>
                                        <w:r>
                                          <w:t>1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  <wpg:grpSp>
                            <wpg:cNvPr id="189" name="Csoportba foglalás 189"/>
                            <wpg:cNvGrpSpPr/>
                            <wpg:grpSpPr>
                              <a:xfrm>
                                <a:off x="0" y="495300"/>
                                <a:ext cx="990600" cy="324000"/>
                                <a:chOff x="0" y="0"/>
                                <a:chExt cx="990600" cy="219075"/>
                              </a:xfrm>
                            </wpg:grpSpPr>
                            <wpg:grpSp>
                              <wpg:cNvPr id="190" name="Csoportba foglalás 190"/>
                              <wpg:cNvGrpSpPr/>
                              <wpg:grpSpPr>
                                <a:xfrm>
                                  <a:off x="495300" y="0"/>
                                  <a:ext cx="495300" cy="219075"/>
                                  <a:chOff x="0" y="0"/>
                                  <a:chExt cx="495300" cy="219075"/>
                                </a:xfrm>
                              </wpg:grpSpPr>
                              <wps:wsp>
                                <wps:cNvPr id="191" name="Téglalap 191"/>
                                <wps:cNvSpPr/>
                                <wps:spPr>
                                  <a:xfrm>
                                    <a:off x="0" y="0"/>
                                    <a:ext cx="247650" cy="2190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03EE84EE" w14:textId="77777777" w:rsidR="0069165C" w:rsidRDefault="0069165C" w:rsidP="00DA1AAF">
                                      <w:pPr>
                                        <w:jc w:val="center"/>
                                      </w:pPr>
                                      <w:r>
                                        <w:t>0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92" name="Téglalap 192"/>
                                <wps:cNvSpPr/>
                                <wps:spPr>
                                  <a:xfrm>
                                    <a:off x="247650" y="0"/>
                                    <a:ext cx="247650" cy="2190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51A9689C" w14:textId="77777777" w:rsidR="0069165C" w:rsidRDefault="0069165C" w:rsidP="00DA1AAF">
                                      <w:pPr>
                                        <w:jc w:val="center"/>
                                      </w:pPr>
                                      <w: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93" name="Csoportba foglalás 193"/>
                              <wpg:cNvGrpSpPr/>
                              <wpg:grpSpPr>
                                <a:xfrm>
                                  <a:off x="0" y="0"/>
                                  <a:ext cx="495300" cy="219075"/>
                                  <a:chOff x="0" y="0"/>
                                  <a:chExt cx="495300" cy="219075"/>
                                </a:xfrm>
                              </wpg:grpSpPr>
                              <wps:wsp>
                                <wps:cNvPr id="194" name="Téglalap 194"/>
                                <wps:cNvSpPr/>
                                <wps:spPr>
                                  <a:xfrm>
                                    <a:off x="0" y="0"/>
                                    <a:ext cx="247650" cy="2190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22F1C7C2" w14:textId="77777777" w:rsidR="0069165C" w:rsidRDefault="0069165C" w:rsidP="00DA1AAF">
                                      <w:pPr>
                                        <w:jc w:val="center"/>
                                      </w:pPr>
                                      <w: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95" name="Téglalap 195"/>
                                <wps:cNvSpPr/>
                                <wps:spPr>
                                  <a:xfrm>
                                    <a:off x="247650" y="0"/>
                                    <a:ext cx="247650" cy="2190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1A2A7AF7" w14:textId="77777777" w:rsidR="0069165C" w:rsidRDefault="0069165C" w:rsidP="00DA1AAF">
                                      <w:pPr>
                                        <w:jc w:val="center"/>
                                      </w:pPr>
                                      <w: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Pr id="196" name="Csoportba foglalás 196"/>
                            <wpg:cNvGrpSpPr/>
                            <wpg:grpSpPr>
                              <a:xfrm>
                                <a:off x="990600" y="495300"/>
                                <a:ext cx="1485900" cy="324000"/>
                                <a:chOff x="0" y="0"/>
                                <a:chExt cx="1485900" cy="324000"/>
                              </a:xfrm>
                            </wpg:grpSpPr>
                            <wpg:grpSp>
                              <wpg:cNvPr id="197" name="Csoportba foglalás 197"/>
                              <wpg:cNvGrpSpPr/>
                              <wpg:grpSpPr>
                                <a:xfrm>
                                  <a:off x="0" y="0"/>
                                  <a:ext cx="495300" cy="324000"/>
                                  <a:chOff x="0" y="0"/>
                                  <a:chExt cx="495300" cy="219075"/>
                                </a:xfrm>
                              </wpg:grpSpPr>
                              <wps:wsp>
                                <wps:cNvPr id="198" name="Téglalap 198"/>
                                <wps:cNvSpPr/>
                                <wps:spPr>
                                  <a:xfrm>
                                    <a:off x="0" y="0"/>
                                    <a:ext cx="247650" cy="2190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4ACB4726" w14:textId="77777777" w:rsidR="0069165C" w:rsidRDefault="0069165C" w:rsidP="00DA1AAF">
                                      <w:pPr>
                                        <w:jc w:val="center"/>
                                      </w:pPr>
                                      <w:r>
                                        <w:t>0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99" name="Téglalap 199"/>
                                <wps:cNvSpPr/>
                                <wps:spPr>
                                  <a:xfrm>
                                    <a:off x="247650" y="0"/>
                                    <a:ext cx="247650" cy="2190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7983B2D9" w14:textId="77777777" w:rsidR="0069165C" w:rsidRDefault="0069165C" w:rsidP="00DA1AAF">
                                      <w:pPr>
                                        <w:jc w:val="center"/>
                                      </w:pPr>
                                      <w: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200" name="Csoportba foglalás 200"/>
                              <wpg:cNvGrpSpPr/>
                              <wpg:grpSpPr>
                                <a:xfrm>
                                  <a:off x="495300" y="0"/>
                                  <a:ext cx="990600" cy="324000"/>
                                  <a:chOff x="0" y="0"/>
                                  <a:chExt cx="990600" cy="219075"/>
                                </a:xfrm>
                              </wpg:grpSpPr>
                              <wpg:grpSp>
                                <wpg:cNvPr id="201" name="Csoportba foglalás 201"/>
                                <wpg:cNvGrpSpPr/>
                                <wpg:grpSpPr>
                                  <a:xfrm>
                                    <a:off x="495300" y="0"/>
                                    <a:ext cx="495300" cy="219075"/>
                                    <a:chOff x="0" y="0"/>
                                    <a:chExt cx="495300" cy="219075"/>
                                  </a:xfrm>
                                </wpg:grpSpPr>
                                <wps:wsp>
                                  <wps:cNvPr id="202" name="Téglalap 202"/>
                                  <wps:cNvSpPr/>
                                  <wps:spPr>
                                    <a:xfrm>
                                      <a:off x="0" y="0"/>
                                      <a:ext cx="247650" cy="2190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>
                                        <a:lumMod val="75000"/>
                                      </a:schemeClr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2DA4B854" w14:textId="77777777" w:rsidR="0069165C" w:rsidRDefault="0069165C" w:rsidP="00DA1AAF">
                                        <w:pPr>
                                          <w:jc w:val="center"/>
                                        </w:pPr>
                                        <w:r>
                                          <w:t>1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03" name="Téglalap 203"/>
                                  <wps:cNvSpPr/>
                                  <wps:spPr>
                                    <a:xfrm>
                                      <a:off x="247650" y="0"/>
                                      <a:ext cx="247650" cy="2190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>
                                        <a:lumMod val="75000"/>
                                      </a:schemeClr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70F16196" w14:textId="77777777" w:rsidR="0069165C" w:rsidRDefault="0069165C" w:rsidP="00DA1AAF">
                                        <w:pPr>
                                          <w:jc w:val="center"/>
                                        </w:pPr>
                                        <w:r>
                                          <w:t>0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204" name="Csoportba foglalás 204"/>
                                <wpg:cNvGrpSpPr/>
                                <wpg:grpSpPr>
                                  <a:xfrm>
                                    <a:off x="0" y="0"/>
                                    <a:ext cx="495300" cy="219075"/>
                                    <a:chOff x="0" y="0"/>
                                    <a:chExt cx="495300" cy="219075"/>
                                  </a:xfrm>
                                </wpg:grpSpPr>
                                <wps:wsp>
                                  <wps:cNvPr id="205" name="Téglalap 205"/>
                                  <wps:cNvSpPr/>
                                  <wps:spPr>
                                    <a:xfrm>
                                      <a:off x="0" y="0"/>
                                      <a:ext cx="247650" cy="2190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>
                                        <a:lumMod val="75000"/>
                                      </a:schemeClr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7A017396" w14:textId="77777777" w:rsidR="0069165C" w:rsidRDefault="0069165C" w:rsidP="00DA1AAF">
                                        <w:pPr>
                                          <w:jc w:val="center"/>
                                        </w:pPr>
                                        <w:r>
                                          <w:t>1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06" name="Téglalap 206"/>
                                  <wps:cNvSpPr/>
                                  <wps:spPr>
                                    <a:xfrm>
                                      <a:off x="247650" y="0"/>
                                      <a:ext cx="247650" cy="2190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>
                                        <a:lumMod val="75000"/>
                                      </a:schemeClr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640628DC" w14:textId="77777777" w:rsidR="0069165C" w:rsidRDefault="0069165C" w:rsidP="00DA1AAF">
                                        <w:pPr>
                                          <w:jc w:val="center"/>
                                        </w:pPr>
                                        <w:r>
                                          <w:t>0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  <wps:wsp>
                            <wps:cNvPr id="208" name="Egyenes összekötő nyíllal 208"/>
                            <wps:cNvCnPr/>
                            <wps:spPr>
                              <a:xfrm>
                                <a:off x="2600325" y="133350"/>
                                <a:ext cx="3960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9" name="Egyenes összekötő nyíllal 209"/>
                            <wps:cNvCnPr/>
                            <wps:spPr>
                              <a:xfrm>
                                <a:off x="2600325" y="638175"/>
                                <a:ext cx="3960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253" name="Csoportba foglalás 253"/>
                            <wpg:cNvGrpSpPr/>
                            <wpg:grpSpPr>
                              <a:xfrm>
                                <a:off x="3076575" y="495300"/>
                                <a:ext cx="2476500" cy="324804"/>
                                <a:chOff x="0" y="0"/>
                                <a:chExt cx="2476500" cy="324804"/>
                              </a:xfrm>
                            </wpg:grpSpPr>
                            <wps:wsp>
                              <wps:cNvPr id="215" name="Téglalap 215"/>
                              <wps:cNvSpPr/>
                              <wps:spPr>
                                <a:xfrm>
                                  <a:off x="0" y="0"/>
                                  <a:ext cx="247650" cy="3238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62968E1" w14:textId="77777777" w:rsidR="0069165C" w:rsidRDefault="0069165C" w:rsidP="00DA1AAF">
                                    <w:pPr>
                                      <w:jc w:val="center"/>
                                    </w:pPr>
                                    <w: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9" name="Téglalap 219"/>
                              <wps:cNvSpPr/>
                              <wps:spPr>
                                <a:xfrm>
                                  <a:off x="990600" y="0"/>
                                  <a:ext cx="247650" cy="32480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5F527E5" w14:textId="77777777" w:rsidR="0069165C" w:rsidRDefault="0069165C" w:rsidP="00DA1AAF">
                                    <w:pPr>
                                      <w:jc w:val="center"/>
                                    </w:pPr>
                                    <w: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0" name="Téglalap 220"/>
                              <wps:cNvSpPr/>
                              <wps:spPr>
                                <a:xfrm>
                                  <a:off x="1238250" y="0"/>
                                  <a:ext cx="247650" cy="32480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D60DF08" w14:textId="77777777" w:rsidR="0069165C" w:rsidRDefault="0069165C" w:rsidP="00DA1AAF">
                                    <w:pPr>
                                      <w:jc w:val="center"/>
                                    </w:pPr>
                                    <w: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3" name="Téglalap 223"/>
                              <wps:cNvSpPr/>
                              <wps:spPr>
                                <a:xfrm>
                                  <a:off x="1981200" y="0"/>
                                  <a:ext cx="247650" cy="32480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995FCE4" w14:textId="77777777" w:rsidR="0069165C" w:rsidRDefault="0069165C" w:rsidP="00DA1AAF">
                                    <w:pPr>
                                      <w:jc w:val="center"/>
                                    </w:pPr>
                                    <w: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4" name="Téglalap 224"/>
                              <wps:cNvSpPr/>
                              <wps:spPr>
                                <a:xfrm>
                                  <a:off x="2228850" y="0"/>
                                  <a:ext cx="247650" cy="32480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9689B66" w14:textId="77777777" w:rsidR="0069165C" w:rsidRDefault="0069165C" w:rsidP="00DA1AAF">
                                    <w:pPr>
                                      <w:jc w:val="center"/>
                                    </w:pPr>
                                    <w: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6" name="Téglalap 226"/>
                              <wps:cNvSpPr/>
                              <wps:spPr>
                                <a:xfrm>
                                  <a:off x="1485900" y="0"/>
                                  <a:ext cx="247650" cy="32480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57F9ECB" w14:textId="77777777" w:rsidR="0069165C" w:rsidRDefault="0069165C" w:rsidP="00DA1AAF">
                                    <w:pPr>
                                      <w:jc w:val="center"/>
                                    </w:pPr>
                                    <w: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7" name="Téglalap 227"/>
                              <wps:cNvSpPr/>
                              <wps:spPr>
                                <a:xfrm>
                                  <a:off x="1733550" y="0"/>
                                  <a:ext cx="247650" cy="32480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FD8B7D6" w14:textId="77777777" w:rsidR="0069165C" w:rsidRDefault="0069165C" w:rsidP="00DA1AAF">
                                    <w:pPr>
                                      <w:jc w:val="center"/>
                                    </w:pPr>
                                    <w:r>
                                      <w:t>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251" name="Csoportba foglalás 251"/>
                              <wpg:cNvGrpSpPr/>
                              <wpg:grpSpPr>
                                <a:xfrm>
                                  <a:off x="247650" y="0"/>
                                  <a:ext cx="742950" cy="324000"/>
                                  <a:chOff x="0" y="0"/>
                                  <a:chExt cx="742950" cy="324000"/>
                                </a:xfrm>
                              </wpg:grpSpPr>
                              <wps:wsp>
                                <wps:cNvPr id="230" name="Téglalap 230"/>
                                <wps:cNvSpPr/>
                                <wps:spPr>
                                  <a:xfrm>
                                    <a:off x="247650" y="0"/>
                                    <a:ext cx="247650" cy="3240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119011BD" w14:textId="77777777" w:rsidR="0069165C" w:rsidRDefault="0069165C" w:rsidP="00DA1AAF">
                                      <w:pPr>
                                        <w:jc w:val="center"/>
                                      </w:pPr>
                                      <w:r>
                                        <w:t>0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31" name="Téglalap 231"/>
                                <wps:cNvSpPr/>
                                <wps:spPr>
                                  <a:xfrm>
                                    <a:off x="495300" y="0"/>
                                    <a:ext cx="247650" cy="3240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6470C3EE" w14:textId="77777777" w:rsidR="0069165C" w:rsidRDefault="0069165C" w:rsidP="00DA1AAF">
                                      <w:pPr>
                                        <w:jc w:val="center"/>
                                      </w:pPr>
                                      <w: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34" name="Téglalap 234"/>
                                <wps:cNvSpPr/>
                                <wps:spPr>
                                  <a:xfrm>
                                    <a:off x="0" y="0"/>
                                    <a:ext cx="247650" cy="3240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4B292F9D" w14:textId="77777777" w:rsidR="0069165C" w:rsidRDefault="0069165C" w:rsidP="00DA1AAF">
                                      <w:pPr>
                                        <w:jc w:val="center"/>
                                      </w:pPr>
                                      <w: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Pr id="252" name="Csoportba foglalás 252"/>
                            <wpg:cNvGrpSpPr/>
                            <wpg:grpSpPr>
                              <a:xfrm>
                                <a:off x="3076575" y="0"/>
                                <a:ext cx="2476500" cy="324244"/>
                                <a:chOff x="0" y="0"/>
                                <a:chExt cx="2476500" cy="324244"/>
                              </a:xfrm>
                            </wpg:grpSpPr>
                            <wpg:grpSp>
                              <wpg:cNvPr id="250" name="Csoportba foglalás 250"/>
                              <wpg:cNvGrpSpPr/>
                              <wpg:grpSpPr>
                                <a:xfrm>
                                  <a:off x="247650" y="0"/>
                                  <a:ext cx="742950" cy="324244"/>
                                  <a:chOff x="0" y="0"/>
                                  <a:chExt cx="742950" cy="324244"/>
                                </a:xfrm>
                              </wpg:grpSpPr>
                              <wps:wsp>
                                <wps:cNvPr id="212" name="Téglalap 212"/>
                                <wps:cNvSpPr/>
                                <wps:spPr>
                                  <a:xfrm>
                                    <a:off x="247650" y="0"/>
                                    <a:ext cx="247650" cy="32424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5CC4A67B" w14:textId="77777777" w:rsidR="0069165C" w:rsidRDefault="0069165C" w:rsidP="00DA1AAF">
                                      <w:pPr>
                                        <w:jc w:val="center"/>
                                      </w:pPr>
                                      <w:r>
                                        <w:t>0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3" name="Téglalap 213"/>
                                <wps:cNvSpPr/>
                                <wps:spPr>
                                  <a:xfrm>
                                    <a:off x="495300" y="0"/>
                                    <a:ext cx="247650" cy="32424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7BB4A6BC" w14:textId="77777777" w:rsidR="0069165C" w:rsidRDefault="0069165C" w:rsidP="00DA1AAF">
                                      <w:pPr>
                                        <w:jc w:val="center"/>
                                      </w:pPr>
                                      <w:r>
                                        <w:t>0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6" name="Téglalap 216"/>
                                <wps:cNvSpPr/>
                                <wps:spPr>
                                  <a:xfrm>
                                    <a:off x="0" y="0"/>
                                    <a:ext cx="247650" cy="32424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6B807A98" w14:textId="77777777" w:rsidR="0069165C" w:rsidRDefault="0069165C" w:rsidP="00DA1AAF">
                                      <w:pPr>
                                        <w:jc w:val="center"/>
                                      </w:pPr>
                                      <w:r>
                                        <w:t>0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33" name="Téglalap 233"/>
                              <wps:cNvSpPr/>
                              <wps:spPr>
                                <a:xfrm>
                                  <a:off x="0" y="0"/>
                                  <a:ext cx="247650" cy="3238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CC94AE2" w14:textId="77777777" w:rsidR="0069165C" w:rsidRDefault="0069165C" w:rsidP="00DA1AAF">
                                    <w:pPr>
                                      <w:jc w:val="center"/>
                                    </w:pPr>
                                    <w: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7" name="Téglalap 237"/>
                              <wps:cNvSpPr/>
                              <wps:spPr>
                                <a:xfrm>
                                  <a:off x="990600" y="0"/>
                                  <a:ext cx="247650" cy="324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E387DD9" w14:textId="77777777" w:rsidR="0069165C" w:rsidRDefault="0069165C" w:rsidP="00DA1AAF">
                                    <w:pPr>
                                      <w:jc w:val="center"/>
                                    </w:pPr>
                                    <w:r>
                                      <w:t>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8" name="Téglalap 238"/>
                              <wps:cNvSpPr/>
                              <wps:spPr>
                                <a:xfrm>
                                  <a:off x="1238250" y="0"/>
                                  <a:ext cx="247650" cy="324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4F468CB" w14:textId="77777777" w:rsidR="0069165C" w:rsidRDefault="0069165C" w:rsidP="00DA1AAF">
                                    <w:pPr>
                                      <w:jc w:val="center"/>
                                    </w:pPr>
                                    <w: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1" name="Téglalap 241"/>
                              <wps:cNvSpPr/>
                              <wps:spPr>
                                <a:xfrm>
                                  <a:off x="1981200" y="0"/>
                                  <a:ext cx="247650" cy="324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E7456F4" w14:textId="77777777" w:rsidR="0069165C" w:rsidRDefault="0069165C" w:rsidP="00DA1AAF">
                                    <w:pPr>
                                      <w:jc w:val="center"/>
                                    </w:pPr>
                                    <w: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2" name="Téglalap 242"/>
                              <wps:cNvSpPr/>
                              <wps:spPr>
                                <a:xfrm>
                                  <a:off x="2228850" y="0"/>
                                  <a:ext cx="247650" cy="324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AA11176" w14:textId="77777777" w:rsidR="0069165C" w:rsidRDefault="0069165C" w:rsidP="00DA1AAF">
                                    <w:pPr>
                                      <w:jc w:val="center"/>
                                    </w:pPr>
                                    <w:r>
                                      <w:t>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4" name="Téglalap 244"/>
                              <wps:cNvSpPr/>
                              <wps:spPr>
                                <a:xfrm>
                                  <a:off x="1485900" y="0"/>
                                  <a:ext cx="247650" cy="324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40D120A" w14:textId="77777777" w:rsidR="0069165C" w:rsidRDefault="0069165C" w:rsidP="00DA1AAF">
                                    <w:pPr>
                                      <w:jc w:val="center"/>
                                    </w:pPr>
                                    <w:r>
                                      <w:t>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5" name="Téglalap 245"/>
                              <wps:cNvSpPr/>
                              <wps:spPr>
                                <a:xfrm>
                                  <a:off x="1733550" y="0"/>
                                  <a:ext cx="247650" cy="324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7655919" w14:textId="77777777" w:rsidR="0069165C" w:rsidRDefault="0069165C" w:rsidP="00DA1AAF">
                                    <w:pPr>
                                      <w:jc w:val="center"/>
                                    </w:pPr>
                                    <w: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246" name="Szövegdoboz 246"/>
                          <wps:cNvSpPr txBox="1"/>
                          <wps:spPr>
                            <a:xfrm>
                              <a:off x="0" y="990600"/>
                              <a:ext cx="5553075" cy="342900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E2C32A0" w14:textId="77777777" w:rsidR="0069165C" w:rsidRPr="000720B0" w:rsidRDefault="0069165C" w:rsidP="00DA1AAF">
                                <w:pPr>
                                  <w:pStyle w:val="SzKpalrs"/>
                                </w:pPr>
                                <w:r>
                                  <w:t>4. ábra: Több (4) pontos keresztezés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07" name="Egyenes összekötő 207"/>
                        <wps:cNvCnPr/>
                        <wps:spPr>
                          <a:xfrm>
                            <a:off x="990600" y="0"/>
                            <a:ext cx="0" cy="1019175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7" name="Egyenes összekötő 247"/>
                        <wps:cNvCnPr/>
                        <wps:spPr>
                          <a:xfrm>
                            <a:off x="257175" y="0"/>
                            <a:ext cx="0" cy="1019175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8" name="Egyenes összekötő 248"/>
                        <wps:cNvCnPr/>
                        <wps:spPr>
                          <a:xfrm>
                            <a:off x="1990725" y="0"/>
                            <a:ext cx="0" cy="1019175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9" name="Egyenes összekötő 249"/>
                        <wps:cNvCnPr/>
                        <wps:spPr>
                          <a:xfrm>
                            <a:off x="1495425" y="0"/>
                            <a:ext cx="0" cy="1019175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BF0810" id="Csoportba foglalás 256" o:spid="_x0000_s1154" style="position:absolute;left:0;text-align:left;margin-left:0;margin-top:20.95pt;width:437.25pt;height:111.75pt;z-index:251660288;mso-position-horizontal-relative:margin" coordsize="55530,14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">
                <v:group id="Csoportba foglalás 255" o:spid="_x0000_s1155" style="position:absolute;top:857;width:55530;height:13335" coordsize="55530,13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">
                  <v:group id="Csoportba foglalás 254" o:spid="_x0000_s1156" style="position:absolute;width:55530;height:8201" coordsize="55530,8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dI+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1ikL/B7JhwBuf4BAAD//wMAUEsBAi0AFAAGAAgAAAAhANvh9svuAAAAhQEAABMAAAAAAAAA&#10;AAAAAAAAAAAAAFtDb250ZW50X1R5cGVzXS54bWxQSwECLQAUAAYACAAAACEAWvQsW78AAAAVAQAA&#10;CwAAAAAAAAAAAAAAAAAfAQAAX3JlbHMvLnJlbHNQSwECLQAUAAYACAAAACEA/GnSPsYAAADcAAAA&#10;DwAAAAAAAAAAAAAAAAAHAgAAZHJzL2Rvd25yZXYueG1sUEsFBgAAAAADAAMAtwAAAPoCAAAAAA==&#10;">
                    <v:group id="Csoportba foglalás 171" o:spid="_x0000_s1157" style="position:absolute;width:24765;height:3240" coordsize="24765,2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">
                      <v:group id="Csoportba foglalás 172" o:spid="_x0000_s1158" style="position:absolute;width:9906;height:2190" coordsize="9906,2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">
                        <v:group id="Csoportba foglalás 173" o:spid="_x0000_s1159" style="position:absolute;left:4953;width:4953;height:2190" coordsize="495300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">
                          <v:rect id="Téglalap 174" o:spid="_x0000_s1160" style="position:absolute;width:247650;height:2190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" fillcolor="white [3212]" strokecolor="black [3213]" strokeweight="1pt">
                            <v:textbox>
                              <w:txbxContent>
                                <w:p w14:paraId="0896A6FF" w14:textId="77777777" w:rsidR="0069165C" w:rsidRDefault="0069165C" w:rsidP="00DA1AAF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xbxContent>
                            </v:textbox>
                          </v:rect>
                          <v:rect id="Téglalap 175" o:spid="_x0000_s1161" style="position:absolute;left:247650;width:247650;height:2190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" fillcolor="white [3212]" strokecolor="black [3213]" strokeweight="1pt">
                            <v:textbox>
                              <w:txbxContent>
                                <w:p w14:paraId="5C2E01B0" w14:textId="77777777" w:rsidR="0069165C" w:rsidRDefault="0069165C" w:rsidP="00DA1AAF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xbxContent>
                            </v:textbox>
                          </v:rect>
                        </v:group>
                        <v:group id="Csoportba foglalás 176" o:spid="_x0000_s1162" style="position:absolute;width:4953;height:2190" coordsize="495300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9TOwwAAANw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mzKTyfCRfIxT8AAAD//wMAUEsBAi0AFAAGAAgAAAAhANvh9svuAAAAhQEAABMAAAAAAAAAAAAA&#10;AAAAAAAAAFtDb250ZW50X1R5cGVzXS54bWxQSwECLQAUAAYACAAAACEAWvQsW78AAAAVAQAACwAA&#10;AAAAAAAAAAAAAAAfAQAAX3JlbHMvLnJlbHNQSwECLQAUAAYACAAAACEA82fUzsMAAADcAAAADwAA&#10;AAAAAAAAAAAAAAAHAgAAZHJzL2Rvd25yZXYueG1sUEsFBgAAAAADAAMAtwAAAPcCAAAAAA==&#10;">
                          <v:rect id="Téglalap 177" o:spid="_x0000_s1163" style="position:absolute;width:247650;height:2190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" fillcolor="white [3212]" strokecolor="black [3213]" strokeweight="1pt">
                            <v:textbox>
                              <w:txbxContent>
                                <w:p w14:paraId="63F23CFA" w14:textId="77777777" w:rsidR="0069165C" w:rsidRDefault="0069165C" w:rsidP="00DA1AAF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xbxContent>
                            </v:textbox>
                          </v:rect>
                          <v:rect id="Téglalap 178" o:spid="_x0000_s1164" style="position:absolute;left:247650;width:247650;height:2190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" fillcolor="white [3212]" strokecolor="black [3213]" strokeweight="1pt">
                            <v:textbox>
                              <w:txbxContent>
                                <w:p w14:paraId="09513F7B" w14:textId="77777777" w:rsidR="0069165C" w:rsidRDefault="0069165C" w:rsidP="00DA1AAF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xbxContent>
                            </v:textbox>
                          </v:rect>
                        </v:group>
                      </v:group>
                      <v:group id="Csoportba foglalás 179" o:spid="_x0000_s1165" style="position:absolute;left:9906;width:4953;height:2190" coordsize="495300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+EC8xAAAANw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swX8PhMukKsfAAAA//8DAFBLAQItABQABgAIAAAAIQDb4fbL7gAAAIUBAAATAAAAAAAAAAAA&#10;AAAAAAAAAABbQ29udGVudF9UeXBlc10ueG1sUEsBAi0AFAAGAAgAAAAhAFr0LFu/AAAAFQEAAAsA&#10;AAAAAAAAAAAAAAAAHwEAAF9yZWxzLy5yZWxzUEsBAi0AFAAGAAgAAAAhAIL4QLzEAAAA3AAAAA8A&#10;AAAAAAAAAAAAAAAABwIAAGRycy9kb3ducmV2LnhtbFBLBQYAAAAAAwADALcAAAD4AgAAAAA=&#10;">
                        <v:rect id="Téglalap 180" o:spid="_x0000_s1166" style="position:absolute;width:247650;height:2190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" fillcolor="white [3212]" strokecolor="black [3213]" strokeweight="1pt">
                          <v:textbox>
                            <w:txbxContent>
                              <w:p w14:paraId="63E96E7A" w14:textId="77777777" w:rsidR="0069165C" w:rsidRDefault="0069165C" w:rsidP="00DA1AAF">
                                <w:pPr>
                                  <w:jc w:val="center"/>
                                </w:pPr>
                                <w:r>
                                  <w:t>1</w:t>
                                </w:r>
                              </w:p>
                            </w:txbxContent>
                          </v:textbox>
                        </v:rect>
                        <v:rect id="Téglalap 181" o:spid="_x0000_s1167" style="position:absolute;left:247650;width:247650;height:2190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" fillcolor="white [3212]" strokecolor="black [3213]" strokeweight="1pt">
                          <v:textbox>
                            <w:txbxContent>
                              <w:p w14:paraId="6FC624BC" w14:textId="77777777" w:rsidR="0069165C" w:rsidRDefault="0069165C" w:rsidP="00DA1AAF">
                                <w:pPr>
                                  <w:jc w:val="center"/>
                                </w:pPr>
                                <w:r>
                                  <w:t>1</w:t>
                                </w:r>
                              </w:p>
                            </w:txbxContent>
                          </v:textbox>
                        </v:rect>
                      </v:group>
                      <v:group id="Csoportba foglalás 182" o:spid="_x0000_s1168" style="position:absolute;left:14859;width:9906;height:2190" coordsize="9906,2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">
                        <v:group id="Csoportba foglalás 183" o:spid="_x0000_s1169" style="position:absolute;left:4953;width:4953;height:2190" coordsize="495300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">
                          <v:rect id="Téglalap 184" o:spid="_x0000_s1170" style="position:absolute;width:247650;height:2190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" fillcolor="white [3212]" strokecolor="black [3213]" strokeweight="1pt">
                            <v:textbox>
                              <w:txbxContent>
                                <w:p w14:paraId="7BC08BE2" w14:textId="77777777" w:rsidR="0069165C" w:rsidRDefault="0069165C" w:rsidP="00DA1AAF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xbxContent>
                            </v:textbox>
                          </v:rect>
                          <v:rect id="Téglalap 185" o:spid="_x0000_s1171" style="position:absolute;left:247650;width:247650;height:2190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" fillcolor="white [3212]" strokecolor="black [3213]" strokeweight="1pt">
                            <v:textbox>
                              <w:txbxContent>
                                <w:p w14:paraId="74F0B5BD" w14:textId="77777777" w:rsidR="0069165C" w:rsidRDefault="0069165C" w:rsidP="00DA1AAF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xbxContent>
                            </v:textbox>
                          </v:rect>
                        </v:group>
                        <v:group id="Csoportba foglalás 186" o:spid="_x0000_s1172" style="position:absolute;width:4953;height:2190" coordsize="495300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">
                          <v:rect id="Téglalap 187" o:spid="_x0000_s1173" style="position:absolute;width:247650;height:2190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" fillcolor="white [3212]" strokecolor="black [3213]" strokeweight="1pt">
                            <v:textbox>
                              <w:txbxContent>
                                <w:p w14:paraId="2C6EFD72" w14:textId="77777777" w:rsidR="0069165C" w:rsidRDefault="0069165C" w:rsidP="00DA1AAF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xbxContent>
                            </v:textbox>
                          </v:rect>
                          <v:rect id="Téglalap 188" o:spid="_x0000_s1174" style="position:absolute;left:247650;width:247650;height:2190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" fillcolor="white [3212]" strokecolor="black [3213]" strokeweight="1pt">
                            <v:textbox>
                              <w:txbxContent>
                                <w:p w14:paraId="7B27C0C2" w14:textId="77777777" w:rsidR="0069165C" w:rsidRDefault="0069165C" w:rsidP="00DA1AAF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xbxContent>
                            </v:textbox>
                          </v:rect>
                        </v:group>
                      </v:group>
                    </v:group>
                    <v:group id="Csoportba foglalás 189" o:spid="_x0000_s1175" style="position:absolute;top:4953;width:9906;height:3240" coordsize="9906,2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">
                      <v:group id="Csoportba foglalás 190" o:spid="_x0000_s1176" style="position:absolute;left:4953;width:4953;height:2190" coordsize="495300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">
                        <v:rect id="Téglalap 191" o:spid="_x0000_s1177" style="position:absolute;width:247650;height:2190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" fillcolor="#bfbfbf [2412]" strokecolor="black [3213]" strokeweight="1pt">
                          <v:textbox>
                            <w:txbxContent>
                              <w:p w14:paraId="03EE84EE" w14:textId="77777777" w:rsidR="0069165C" w:rsidRDefault="0069165C" w:rsidP="00DA1AAF">
                                <w:pPr>
                                  <w:jc w:val="center"/>
                                </w:pPr>
                                <w:r>
                                  <w:t>0</w:t>
                                </w:r>
                              </w:p>
                            </w:txbxContent>
                          </v:textbox>
                        </v:rect>
                        <v:rect id="Téglalap 192" o:spid="_x0000_s1178" style="position:absolute;left:247650;width:247650;height:2190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" fillcolor="#bfbfbf [2412]" strokecolor="black [3213]" strokeweight="1pt">
                          <v:textbox>
                            <w:txbxContent>
                              <w:p w14:paraId="51A9689C" w14:textId="77777777" w:rsidR="0069165C" w:rsidRDefault="0069165C" w:rsidP="00DA1AAF">
                                <w:pPr>
                                  <w:jc w:val="center"/>
                                </w:pPr>
                                <w:r>
                                  <w:t>1</w:t>
                                </w:r>
                              </w:p>
                            </w:txbxContent>
                          </v:textbox>
                        </v:rect>
                      </v:group>
                      <v:group id="Csoportba foglalás 193" o:spid="_x0000_s1179" style="position:absolute;width:4953;height:2190" coordsize="495300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            <v:rect id="Téglalap 194" o:spid="_x0000_s1180" style="position:absolute;width:247650;height:2190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" fillcolor="#bfbfbf [2412]" strokecolor="black [3213]" strokeweight="1pt">
                          <v:textbox>
                            <w:txbxContent>
                              <w:p w14:paraId="22F1C7C2" w14:textId="77777777" w:rsidR="0069165C" w:rsidRDefault="0069165C" w:rsidP="00DA1AAF">
                                <w:pPr>
                                  <w:jc w:val="center"/>
                                </w:pPr>
                                <w:r>
                                  <w:t>1</w:t>
                                </w:r>
                              </w:p>
                            </w:txbxContent>
                          </v:textbox>
                        </v:rect>
                        <v:rect id="Téglalap 195" o:spid="_x0000_s1181" style="position:absolute;left:247650;width:247650;height:2190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" fillcolor="#bfbfbf [2412]" strokecolor="black [3213]" strokeweight="1pt">
                          <v:textbox>
                            <w:txbxContent>
                              <w:p w14:paraId="1A2A7AF7" w14:textId="77777777" w:rsidR="0069165C" w:rsidRDefault="0069165C" w:rsidP="00DA1AAF">
                                <w:pPr>
                                  <w:jc w:val="center"/>
                                </w:pPr>
                                <w:r>
                                  <w:t>1</w:t>
                                </w:r>
                              </w:p>
                            </w:txbxContent>
                          </v:textbox>
                        </v:rect>
                      </v:group>
                    </v:group>
                    <v:group id="Csoportba foglalás 196" o:spid="_x0000_s1182" style="position:absolute;left:9906;top:4953;width:14859;height:3240" coordsize="14859,3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zI0wwAAANw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yvKTyfCRfIxT8AAAD//wMAUEsBAi0AFAAGAAgAAAAhANvh9svuAAAAhQEAABMAAAAAAAAAAAAA&#10;AAAAAAAAAFtDb250ZW50X1R5cGVzXS54bWxQSwECLQAUAAYACAAAACEAWvQsW78AAAAVAQAACwAA&#10;AAAAAAAAAAAAAAAfAQAAX3JlbHMvLnJlbHNQSwECLQAUAAYACAAAACEAQ2syNMMAAADcAAAADwAA&#10;AAAAAAAAAAAAAAAHAgAAZHJzL2Rvd25yZXYueG1sUEsFBgAAAAADAAMAtwAAAPcCAAAAAA==&#10;">
                      <v:group id="Csoportba foglalás 197" o:spid="_x0000_s1183" style="position:absolute;width:4953;height:3240" coordsize="495300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5evxAAAANw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ixn8PhMukKsfAAAA//8DAFBLAQItABQABgAIAAAAIQDb4fbL7gAAAIUBAAATAAAAAAAAAAAA&#10;AAAAAAAAAABbQ29udGVudF9UeXBlc10ueG1sUEsBAi0AFAAGAAgAAAAhAFr0LFu/AAAAFQEAAAsA&#10;AAAAAAAAAAAAAAAAHwEAAF9yZWxzLy5yZWxzUEsBAi0AFAAGAAgAAAAhACwnl6/EAAAA3AAAAA8A&#10;AAAAAAAAAAAAAAAABwIAAGRycy9kb3ducmV2LnhtbFBLBQYAAAAAAwADALcAAAD4AgAAAAA=&#10;">
                        <v:rect id="Téglalap 198" o:spid="_x0000_s1184" style="position:absolute;width:247650;height:2190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" fillcolor="#bfbfbf [2412]" strokecolor="black [3213]" strokeweight="1pt">
                          <v:textbox>
                            <w:txbxContent>
                              <w:p w14:paraId="4ACB4726" w14:textId="77777777" w:rsidR="0069165C" w:rsidRDefault="0069165C" w:rsidP="00DA1AAF">
                                <w:pPr>
                                  <w:jc w:val="center"/>
                                </w:pPr>
                                <w:r>
                                  <w:t>0</w:t>
                                </w:r>
                              </w:p>
                            </w:txbxContent>
                          </v:textbox>
                        </v:rect>
                        <v:rect id="Téglalap 199" o:spid="_x0000_s1185" style="position:absolute;left:247650;width:247650;height:2190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" fillcolor="#bfbfbf [2412]" strokecolor="black [3213]" strokeweight="1pt">
                          <v:textbox>
                            <w:txbxContent>
                              <w:p w14:paraId="7983B2D9" w14:textId="77777777" w:rsidR="0069165C" w:rsidRDefault="0069165C" w:rsidP="00DA1AAF">
                                <w:pPr>
                                  <w:jc w:val="center"/>
                                </w:pPr>
                                <w:r>
                                  <w:t>1</w:t>
                                </w:r>
                              </w:p>
                            </w:txbxContent>
                          </v:textbox>
                        </v:rect>
                      </v:group>
                      <v:group id="Csoportba foglalás 200" o:spid="_x0000_s1186" style="position:absolute;left:4953;width:9906;height:3240" coordsize="9906,2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">
                        <v:group id="Csoportba foglalás 201" o:spid="_x0000_s1187" style="position:absolute;left:4953;width:4953;height:2190" coordsize="495300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V67xgAAANw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asoht8z4QjI3Q8AAAD//wMAUEsBAi0AFAAGAAgAAAAhANvh9svuAAAAhQEAABMAAAAAAAAA&#10;AAAAAAAAAAAAAFtDb250ZW50X1R5cGVzXS54bWxQSwECLQAUAAYACAAAACEAWvQsW78AAAAVAQAA&#10;CwAAAAAAAAAAAAAAAAAfAQAAX3JlbHMvLnJlbHNQSwECLQAUAAYACAAAACEA/61eu8YAAADcAAAA&#10;DwAAAAAAAAAAAAAAAAAHAgAAZHJzL2Rvd25yZXYueG1sUEsFBgAAAAADAAMAtwAAAPoCAAAAAA==&#10;">
                          <v:rect id="Téglalap 202" o:spid="_x0000_s1188" style="position:absolute;width:247650;height:2190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" fillcolor="#bfbfbf [2412]" strokecolor="black [3213]" strokeweight="1pt">
                            <v:textbox>
                              <w:txbxContent>
                                <w:p w14:paraId="2DA4B854" w14:textId="77777777" w:rsidR="0069165C" w:rsidRDefault="0069165C" w:rsidP="00DA1AAF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xbxContent>
                            </v:textbox>
                          </v:rect>
                          <v:rect id="Téglalap 203" o:spid="_x0000_s1189" style="position:absolute;left:247650;width:247650;height:2190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" fillcolor="#bfbfbf [2412]" strokecolor="black [3213]" strokeweight="1pt">
                            <v:textbox>
                              <w:txbxContent>
                                <w:p w14:paraId="70F16196" w14:textId="77777777" w:rsidR="0069165C" w:rsidRDefault="0069165C" w:rsidP="00DA1AAF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xbxContent>
                            </v:textbox>
                          </v:rect>
                        </v:group>
                        <v:group id="Csoportba foglalás 204" o:spid="_x0000_s1190" style="position:absolute;width:4953;height:2190" coordsize="495300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">
                          <v:rect id="Téglalap 205" o:spid="_x0000_s1191" style="position:absolute;width:247650;height:2190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" fillcolor="#bfbfbf [2412]" strokecolor="black [3213]" strokeweight="1pt">
                            <v:textbox>
                              <w:txbxContent>
                                <w:p w14:paraId="7A017396" w14:textId="77777777" w:rsidR="0069165C" w:rsidRDefault="0069165C" w:rsidP="00DA1AAF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xbxContent>
                            </v:textbox>
                          </v:rect>
                          <v:rect id="Téglalap 206" o:spid="_x0000_s1192" style="position:absolute;left:247650;width:247650;height:2190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" fillcolor="#bfbfbf [2412]" strokecolor="black [3213]" strokeweight="1pt">
                            <v:textbox>
                              <w:txbxContent>
                                <w:p w14:paraId="640628DC" w14:textId="77777777" w:rsidR="0069165C" w:rsidRDefault="0069165C" w:rsidP="00DA1AAF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xbxContent>
                            </v:textbox>
                          </v:rect>
                        </v:group>
                      </v:group>
                    </v:group>
                    <v:shape id="Egyenes összekötő nyíllal 208" o:spid="_x0000_s1193" type="#_x0000_t32" style="position:absolute;left:26003;top:1333;width:396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" strokecolor="black [3200]" strokeweight=".5pt">
                      <v:stroke endarrow="block" joinstyle="miter"/>
                    </v:shape>
                    <v:shape id="Egyenes összekötő nyíllal 209" o:spid="_x0000_s1194" type="#_x0000_t32" style="position:absolute;left:26003;top:6381;width:396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" strokecolor="black [3200]" strokeweight=".5pt">
                      <v:stroke endarrow="block" joinstyle="miter"/>
                    </v:shape>
                    <v:group id="Csoportba foglalás 253" o:spid="_x0000_s1195" style="position:absolute;left:30765;top:4953;width:24765;height:3248" coordsize="24765,3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EpK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Op/B/5lwBOTmDwAA//8DAFBLAQItABQABgAIAAAAIQDb4fbL7gAAAIUBAAATAAAAAAAAAAAA&#10;AAAAAAAAAABbQ29udGVudF9UeXBlc10ueG1sUEsBAi0AFAAGAAgAAAAhAFr0LFu/AAAAFQEAAAsA&#10;AAAAAAAAAAAAAAAAHwEAAF9yZWxzLy5yZWxzUEsBAi0AFAAGAAgAAAAhAHOASkrEAAAA3AAAAA8A&#10;AAAAAAAAAAAAAAAABwIAAGRycy9kb3ducmV2LnhtbFBLBQYAAAAAAwADALcAAAD4AgAAAAA=&#10;">
                      <v:rect id="Téglalap 215" o:spid="_x0000_s1196" style="position:absolute;width:2476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" fillcolor="white [3212]" strokecolor="black [3213]" strokeweight="1pt">
                        <v:textbox>
                          <w:txbxContent>
                            <w:p w14:paraId="362968E1" w14:textId="77777777" w:rsidR="0069165C" w:rsidRDefault="0069165C" w:rsidP="00DA1AAF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v:textbox>
                      </v:rect>
                      <v:rect id="Téglalap 219" o:spid="_x0000_s1197" style="position:absolute;left:9906;width:2476;height:32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" fillcolor="white [3212]" strokecolor="black [3213]" strokeweight="1pt">
                        <v:textbox>
                          <w:txbxContent>
                            <w:p w14:paraId="15F527E5" w14:textId="77777777" w:rsidR="0069165C" w:rsidRDefault="0069165C" w:rsidP="00DA1AAF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v:textbox>
                      </v:rect>
                      <v:rect id="Téglalap 220" o:spid="_x0000_s1198" style="position:absolute;left:12382;width:2477;height:32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" fillcolor="white [3212]" strokecolor="black [3213]" strokeweight="1pt">
                        <v:textbox>
                          <w:txbxContent>
                            <w:p w14:paraId="4D60DF08" w14:textId="77777777" w:rsidR="0069165C" w:rsidRDefault="0069165C" w:rsidP="00DA1AAF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v:textbox>
                      </v:rect>
                      <v:rect id="Téglalap 223" o:spid="_x0000_s1199" style="position:absolute;left:19812;width:2476;height:32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" fillcolor="white [3212]" strokecolor="black [3213]" strokeweight="1pt">
                        <v:textbox>
                          <w:txbxContent>
                            <w:p w14:paraId="2995FCE4" w14:textId="77777777" w:rsidR="0069165C" w:rsidRDefault="0069165C" w:rsidP="00DA1AAF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v:textbox>
                      </v:rect>
                      <v:rect id="Téglalap 224" o:spid="_x0000_s1200" style="position:absolute;left:22288;width:2477;height:32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" fillcolor="white [3212]" strokecolor="black [3213]" strokeweight="1pt">
                        <v:textbox>
                          <w:txbxContent>
                            <w:p w14:paraId="59689B66" w14:textId="77777777" w:rsidR="0069165C" w:rsidRDefault="0069165C" w:rsidP="00DA1AAF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v:textbox>
                      </v:rect>
                      <v:rect id="Téglalap 226" o:spid="_x0000_s1201" style="position:absolute;left:14859;width:2476;height:32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" fillcolor="#bfbfbf [2412]" strokecolor="black [3213]" strokeweight="1pt">
                        <v:textbox>
                          <w:txbxContent>
                            <w:p w14:paraId="357F9ECB" w14:textId="77777777" w:rsidR="0069165C" w:rsidRDefault="0069165C" w:rsidP="00DA1AAF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v:textbox>
                      </v:rect>
                      <v:rect id="Téglalap 227" o:spid="_x0000_s1202" style="position:absolute;left:17335;width:2477;height:32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" fillcolor="#bfbfbf [2412]" strokecolor="black [3213]" strokeweight="1pt">
                        <v:textbox>
                          <w:txbxContent>
                            <w:p w14:paraId="7FD8B7D6" w14:textId="77777777" w:rsidR="0069165C" w:rsidRDefault="0069165C" w:rsidP="00DA1AAF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</w:p>
                          </w:txbxContent>
                        </v:textbox>
                      </v:rect>
                      <v:group id="Csoportba foglalás 251" o:spid="_x0000_s1203" style="position:absolute;left:2476;width:7430;height:3240" coordsize="7429,3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nGmxgAAANw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bzBB5nwhGQq18AAAD//wMAUEsBAi0AFAAGAAgAAAAhANvh9svuAAAAhQEAABMAAAAAAAAA&#10;AAAAAAAAAAAAAFtDb250ZW50X1R5cGVzXS54bWxQSwECLQAUAAYACAAAACEAWvQsW78AAAAVAQAA&#10;CwAAAAAAAAAAAAAAAAAfAQAAX3JlbHMvLnJlbHNQSwECLQAUAAYACAAAACEA7B5xpsYAAADcAAAA&#10;DwAAAAAAAAAAAAAAAAAHAgAAZHJzL2Rvd25yZXYueG1sUEsFBgAAAAADAAMAtwAAAPoCAAAAAA==&#10;">
                        <v:rect id="Téglalap 230" o:spid="_x0000_s1204" style="position:absolute;left:2476;width:2477;height:3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" fillcolor="#bfbfbf [2412]" strokecolor="black [3213]" strokeweight="1pt">
                          <v:textbox>
                            <w:txbxContent>
                              <w:p w14:paraId="119011BD" w14:textId="77777777" w:rsidR="0069165C" w:rsidRDefault="0069165C" w:rsidP="00DA1AAF">
                                <w:pPr>
                                  <w:jc w:val="center"/>
                                </w:pPr>
                                <w:r>
                                  <w:t>0</w:t>
                                </w:r>
                              </w:p>
                            </w:txbxContent>
                          </v:textbox>
                        </v:rect>
                        <v:rect id="Téglalap 231" o:spid="_x0000_s1205" style="position:absolute;left:4953;width:2476;height:3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" fillcolor="#bfbfbf [2412]" strokecolor="black [3213]" strokeweight="1pt">
                          <v:textbox>
                            <w:txbxContent>
                              <w:p w14:paraId="6470C3EE" w14:textId="77777777" w:rsidR="0069165C" w:rsidRDefault="0069165C" w:rsidP="00DA1AAF">
                                <w:pPr>
                                  <w:jc w:val="center"/>
                                </w:pPr>
                                <w:r>
                                  <w:t>1</w:t>
                                </w:r>
                              </w:p>
                            </w:txbxContent>
                          </v:textbox>
                        </v:rect>
                        <v:rect id="Téglalap 234" o:spid="_x0000_s1206" style="position:absolute;width:2476;height:3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" fillcolor="#bfbfbf [2412]" strokecolor="black [3213]" strokeweight="1pt">
                          <v:textbox>
                            <w:txbxContent>
                              <w:p w14:paraId="4B292F9D" w14:textId="77777777" w:rsidR="0069165C" w:rsidRDefault="0069165C" w:rsidP="00DA1AAF">
                                <w:pPr>
                                  <w:jc w:val="center"/>
                                </w:pPr>
                                <w:r>
                                  <w:t>1</w:t>
                                </w:r>
                              </w:p>
                            </w:txbxContent>
                          </v:textbox>
                        </v:rect>
                      </v:group>
                    </v:group>
                    <v:group id="Csoportba foglalás 252" o:spid="_x0000_s1207" style="position:absolute;left:30765;width:24765;height:3242" coordsize="24765,32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">
                      <v:group id="Csoportba foglalás 250" o:spid="_x0000_s1208" style="position:absolute;left:2476;width:7430;height:3242" coordsize="7429,32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">
                        <v:rect id="Téglalap 212" o:spid="_x0000_s1209" style="position:absolute;left:2476;width:2477;height:32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" fillcolor="white [3212]" strokecolor="black [3213]" strokeweight="1pt">
                          <v:textbox>
                            <w:txbxContent>
                              <w:p w14:paraId="5CC4A67B" w14:textId="77777777" w:rsidR="0069165C" w:rsidRDefault="0069165C" w:rsidP="00DA1AAF">
                                <w:pPr>
                                  <w:jc w:val="center"/>
                                </w:pPr>
                                <w:r>
                                  <w:t>0</w:t>
                                </w:r>
                              </w:p>
                            </w:txbxContent>
                          </v:textbox>
                        </v:rect>
                        <v:rect id="Téglalap 213" o:spid="_x0000_s1210" style="position:absolute;left:4953;width:2476;height:32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" fillcolor="white [3212]" strokecolor="black [3213]" strokeweight="1pt">
                          <v:textbox>
                            <w:txbxContent>
                              <w:p w14:paraId="7BB4A6BC" w14:textId="77777777" w:rsidR="0069165C" w:rsidRDefault="0069165C" w:rsidP="00DA1AAF">
                                <w:pPr>
                                  <w:jc w:val="center"/>
                                </w:pPr>
                                <w:r>
                                  <w:t>0</w:t>
                                </w:r>
                              </w:p>
                            </w:txbxContent>
                          </v:textbox>
                        </v:rect>
                        <v:rect id="Téglalap 216" o:spid="_x0000_s1211" style="position:absolute;width:2476;height:32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" fillcolor="white [3212]" strokecolor="black [3213]" strokeweight="1pt">
                          <v:textbox>
                            <w:txbxContent>
                              <w:p w14:paraId="6B807A98" w14:textId="77777777" w:rsidR="0069165C" w:rsidRDefault="0069165C" w:rsidP="00DA1AAF">
                                <w:pPr>
                                  <w:jc w:val="center"/>
                                </w:pPr>
                                <w:r>
                                  <w:t>0</w:t>
                                </w:r>
                              </w:p>
                            </w:txbxContent>
                          </v:textbox>
                        </v:rect>
                      </v:group>
                      <v:rect id="Téglalap 233" o:spid="_x0000_s1212" style="position:absolute;width:2476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" fillcolor="#bfbfbf [2412]" strokecolor="black [3213]" strokeweight="1pt">
                        <v:textbox>
                          <w:txbxContent>
                            <w:p w14:paraId="0CC94AE2" w14:textId="77777777" w:rsidR="0069165C" w:rsidRDefault="0069165C" w:rsidP="00DA1AAF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v:textbox>
                      </v:rect>
                      <v:rect id="Téglalap 237" o:spid="_x0000_s1213" style="position:absolute;left:9906;width:2476;height:3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" fillcolor="#bfbfbf [2412]" strokecolor="black [3213]" strokeweight="1pt">
                        <v:textbox>
                          <w:txbxContent>
                            <w:p w14:paraId="3E387DD9" w14:textId="77777777" w:rsidR="0069165C" w:rsidRDefault="0069165C" w:rsidP="00DA1AAF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</w:p>
                          </w:txbxContent>
                        </v:textbox>
                      </v:rect>
                      <v:rect id="Téglalap 238" o:spid="_x0000_s1214" style="position:absolute;left:12382;width:2477;height:3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" fillcolor="#bfbfbf [2412]" strokecolor="black [3213]" strokeweight="1pt">
                        <v:textbox>
                          <w:txbxContent>
                            <w:p w14:paraId="04F468CB" w14:textId="77777777" w:rsidR="0069165C" w:rsidRDefault="0069165C" w:rsidP="00DA1AAF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v:textbox>
                      </v:rect>
                      <v:rect id="Téglalap 241" o:spid="_x0000_s1215" style="position:absolute;left:19812;width:2476;height:3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" fillcolor="#bfbfbf [2412]" strokecolor="black [3213]" strokeweight="1pt">
                        <v:textbox>
                          <w:txbxContent>
                            <w:p w14:paraId="4E7456F4" w14:textId="77777777" w:rsidR="0069165C" w:rsidRDefault="0069165C" w:rsidP="00DA1AAF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v:textbox>
                      </v:rect>
                      <v:rect id="Téglalap 242" o:spid="_x0000_s1216" style="position:absolute;left:22288;width:2477;height:3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" fillcolor="#bfbfbf [2412]" strokecolor="black [3213]" strokeweight="1pt">
                        <v:textbox>
                          <w:txbxContent>
                            <w:p w14:paraId="7AA11176" w14:textId="77777777" w:rsidR="0069165C" w:rsidRDefault="0069165C" w:rsidP="00DA1AAF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</w:p>
                          </w:txbxContent>
                        </v:textbox>
                      </v:rect>
                      <v:rect id="Téglalap 244" o:spid="_x0000_s1217" style="position:absolute;left:14859;width:2476;height:3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" fillcolor="white [3212]" strokecolor="black [3213]" strokeweight="1pt">
                        <v:textbox>
                          <w:txbxContent>
                            <w:p w14:paraId="640D120A" w14:textId="77777777" w:rsidR="0069165C" w:rsidRDefault="0069165C" w:rsidP="00DA1AAF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</w:p>
                          </w:txbxContent>
                        </v:textbox>
                      </v:rect>
                      <v:rect id="Téglalap 245" o:spid="_x0000_s1218" style="position:absolute;left:17335;width:2477;height:3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" fillcolor="white [3212]" strokecolor="black [3213]" strokeweight="1pt">
                        <v:textbox>
                          <w:txbxContent>
                            <w:p w14:paraId="37655919" w14:textId="77777777" w:rsidR="0069165C" w:rsidRDefault="0069165C" w:rsidP="00DA1AAF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v:textbox>
                      </v:rect>
                    </v:group>
                  </v:group>
                  <v:shape id="Szövegdoboz 246" o:spid="_x0000_s1219" type="#_x0000_t202" style="position:absolute;top:9906;width:55530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" stroked="f">
                    <v:textbox inset="0,0,0,0">
                      <w:txbxContent>
                        <w:p w14:paraId="1E2C32A0" w14:textId="77777777" w:rsidR="0069165C" w:rsidRPr="000720B0" w:rsidRDefault="0069165C" w:rsidP="00DA1AAF">
                          <w:pPr>
                            <w:pStyle w:val="SzKpalrs"/>
                          </w:pPr>
                          <w:r>
                            <w:t>4. ábra: Több (4) pontos keresztezés</w:t>
                          </w:r>
                        </w:p>
                      </w:txbxContent>
                    </v:textbox>
                  </v:shape>
                </v:group>
                <v:line id="Egyenes összekötő 207" o:spid="_x0000_s1220" style="position:absolute;visibility:visible;mso-wrap-style:square" from="9906,0" to="9906,10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" strokecolor="black [3200]" strokeweight="3pt">
                  <v:stroke joinstyle="miter"/>
                </v:line>
                <v:line id="Egyenes összekötő 247" o:spid="_x0000_s1221" style="position:absolute;visibility:visible;mso-wrap-style:square" from="2571,0" to="2571,10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" strokecolor="black [3200]" strokeweight="3pt">
                  <v:stroke joinstyle="miter"/>
                </v:line>
                <v:line id="Egyenes összekötő 248" o:spid="_x0000_s1222" style="position:absolute;visibility:visible;mso-wrap-style:square" from="19907,0" to="19907,10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" strokecolor="black [3200]" strokeweight="3pt">
                  <v:stroke joinstyle="miter"/>
                </v:line>
                <v:line id="Egyenes összekötő 249" o:spid="_x0000_s1223" style="position:absolute;visibility:visible;mso-wrap-style:square" from="14954,0" to="14954,10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" strokecolor="black [3200]" strokeweight="3pt">
                  <v:stroke joinstyle="miter"/>
                </v:line>
                <w10:wrap type="topAndBottom" anchorx="margin"/>
              </v:group>
            </w:pict>
          </mc:Fallback>
        </mc:AlternateContent>
      </w:r>
    </w:p>
    <w:p w14:paraId="2E1069CA" w14:textId="77777777" w:rsidR="0046616B" w:rsidRDefault="00294BC4" w:rsidP="00EA4D4E">
      <w:pPr>
        <w:pStyle w:val="SzDSzvegTrzs"/>
        <w:rPr>
          <w:lang w:eastAsia="hu-HU" w:bidi="ar-SA"/>
        </w:rPr>
      </w:pPr>
      <w:r>
        <w:t xml:space="preserve">Említésre méltó még az egyenletes keresztezés (uniform crossover), </w:t>
      </w:r>
      <w:r w:rsidR="00DA2992">
        <w:t>ahol az új kromoszóma minden génje egyenlő, 50-50 %-o</w:t>
      </w:r>
      <w:r w:rsidR="00EA4D4E">
        <w:t xml:space="preserve">s eséllyel kerül át a szülőktől. Ezt a műveletet már nem érinti a vágásokat jellemző hibák. </w:t>
      </w:r>
      <w:r w:rsidR="00EA4D4E">
        <w:rPr>
          <w:lang w:eastAsia="hu-HU" w:bidi="ar-SA"/>
        </w:rPr>
        <w:t>Ugyanakkor a pozíciós hiba hiánya miatt az adaptálódó génértékek nehezebben tudnak kialakulni, mivel ez a fajta keresztezés könnyen szét is darabolhat bármilyen géncsoportot</w:t>
      </w:r>
    </w:p>
    <w:p w14:paraId="46B74040" w14:textId="77777777" w:rsidR="00D22843" w:rsidRDefault="00DC0B2A" w:rsidP="00EA4D4E">
      <w:pPr>
        <w:pStyle w:val="SzDSzvegTrzs"/>
      </w:pPr>
      <w:r>
        <w:rPr>
          <w:noProof/>
          <w:lang w:eastAsia="hu-HU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BFFEB8C" wp14:editId="517E3A85">
                <wp:simplePos x="0" y="0"/>
                <wp:positionH relativeFrom="column">
                  <wp:posOffset>3558540</wp:posOffset>
                </wp:positionH>
                <wp:positionV relativeFrom="paragraph">
                  <wp:posOffset>238125</wp:posOffset>
                </wp:positionV>
                <wp:extent cx="247650" cy="324000"/>
                <wp:effectExtent l="0" t="0" r="19050" b="19050"/>
                <wp:wrapNone/>
                <wp:docPr id="327" name="Téglalap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324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7C8132" w14:textId="77777777" w:rsidR="0069165C" w:rsidRDefault="0069165C" w:rsidP="00D5727D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FFEB8C" id="Téglalap 327" o:spid="_x0000_s1224" style="position:absolute;left:0;text-align:left;margin-left:280.2pt;margin-top:18.75pt;width:19.5pt;height:25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" fillcolor="white [3212]" strokecolor="black [3213]" strokeweight="1pt">
                <v:textbox>
                  <w:txbxContent>
                    <w:p w14:paraId="0B7C8132" w14:textId="77777777" w:rsidR="0069165C" w:rsidRDefault="0069165C" w:rsidP="00D5727D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="00D22843">
        <w:rPr>
          <w:noProof/>
          <w:lang w:eastAsia="hu-HU" w:bidi="ar-SA"/>
        </w:rPr>
        <mc:AlternateContent>
          <mc:Choice Requires="wpg">
            <w:drawing>
              <wp:inline distT="0" distB="0" distL="0" distR="0" wp14:anchorId="38E01F2C" wp14:editId="7297CE64">
                <wp:extent cx="5553075" cy="1333500"/>
                <wp:effectExtent l="0" t="0" r="9525" b="0"/>
                <wp:docPr id="258" name="Csoportba foglalás 2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53075" cy="1333500"/>
                          <a:chOff x="0" y="0"/>
                          <a:chExt cx="5553075" cy="1333500"/>
                        </a:xfrm>
                      </wpg:grpSpPr>
                      <wpg:grpSp>
                        <wpg:cNvPr id="259" name="Csoportba foglalás 259"/>
                        <wpg:cNvGrpSpPr/>
                        <wpg:grpSpPr>
                          <a:xfrm>
                            <a:off x="0" y="0"/>
                            <a:ext cx="5543550" cy="819300"/>
                            <a:chOff x="0" y="0"/>
                            <a:chExt cx="5543550" cy="819300"/>
                          </a:xfrm>
                        </wpg:grpSpPr>
                        <wpg:grpSp>
                          <wpg:cNvPr id="260" name="Csoportba foglalás 260"/>
                          <wpg:cNvGrpSpPr/>
                          <wpg:grpSpPr>
                            <a:xfrm>
                              <a:off x="0" y="0"/>
                              <a:ext cx="2476500" cy="324000"/>
                              <a:chOff x="0" y="0"/>
                              <a:chExt cx="2476500" cy="219075"/>
                            </a:xfrm>
                          </wpg:grpSpPr>
                          <wpg:grpSp>
                            <wpg:cNvPr id="261" name="Csoportba foglalás 261"/>
                            <wpg:cNvGrpSpPr/>
                            <wpg:grpSpPr>
                              <a:xfrm>
                                <a:off x="0" y="0"/>
                                <a:ext cx="990600" cy="219075"/>
                                <a:chOff x="0" y="0"/>
                                <a:chExt cx="990600" cy="219075"/>
                              </a:xfrm>
                            </wpg:grpSpPr>
                            <wpg:grpSp>
                              <wpg:cNvPr id="262" name="Csoportba foglalás 262"/>
                              <wpg:cNvGrpSpPr/>
                              <wpg:grpSpPr>
                                <a:xfrm>
                                  <a:off x="495300" y="0"/>
                                  <a:ext cx="495300" cy="219075"/>
                                  <a:chOff x="0" y="0"/>
                                  <a:chExt cx="495300" cy="219075"/>
                                </a:xfrm>
                              </wpg:grpSpPr>
                              <wps:wsp>
                                <wps:cNvPr id="263" name="Téglalap 263"/>
                                <wps:cNvSpPr/>
                                <wps:spPr>
                                  <a:xfrm>
                                    <a:off x="0" y="0"/>
                                    <a:ext cx="247650" cy="2190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1F15E2E2" w14:textId="77777777" w:rsidR="0069165C" w:rsidRDefault="0069165C" w:rsidP="00D22843">
                                      <w:pPr>
                                        <w:jc w:val="center"/>
                                      </w:pPr>
                                      <w:r>
                                        <w:t>0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4" name="Téglalap 264"/>
                                <wps:cNvSpPr/>
                                <wps:spPr>
                                  <a:xfrm>
                                    <a:off x="247650" y="0"/>
                                    <a:ext cx="247650" cy="2190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147C28D8" w14:textId="77777777" w:rsidR="0069165C" w:rsidRDefault="0069165C" w:rsidP="00D22843">
                                      <w:pPr>
                                        <w:jc w:val="center"/>
                                      </w:pPr>
                                      <w:r>
                                        <w:t>0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265" name="Csoportba foglalás 265"/>
                              <wpg:cNvGrpSpPr/>
                              <wpg:grpSpPr>
                                <a:xfrm>
                                  <a:off x="0" y="0"/>
                                  <a:ext cx="495300" cy="219075"/>
                                  <a:chOff x="0" y="0"/>
                                  <a:chExt cx="495300" cy="219075"/>
                                </a:xfrm>
                              </wpg:grpSpPr>
                              <wps:wsp>
                                <wps:cNvPr id="266" name="Téglalap 266"/>
                                <wps:cNvSpPr/>
                                <wps:spPr>
                                  <a:xfrm>
                                    <a:off x="0" y="0"/>
                                    <a:ext cx="247650" cy="2190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4261875A" w14:textId="77777777" w:rsidR="0069165C" w:rsidRDefault="0069165C" w:rsidP="00D22843">
                                      <w:pPr>
                                        <w:jc w:val="center"/>
                                      </w:pPr>
                                      <w: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7" name="Téglalap 267"/>
                                <wps:cNvSpPr/>
                                <wps:spPr>
                                  <a:xfrm>
                                    <a:off x="247650" y="0"/>
                                    <a:ext cx="247650" cy="2190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36750244" w14:textId="77777777" w:rsidR="0069165C" w:rsidRDefault="0069165C" w:rsidP="00D22843">
                                      <w:pPr>
                                        <w:jc w:val="center"/>
                                      </w:pPr>
                                      <w:r>
                                        <w:t>0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Pr id="268" name="Csoportba foglalás 268"/>
                            <wpg:cNvGrpSpPr/>
                            <wpg:grpSpPr>
                              <a:xfrm>
                                <a:off x="990600" y="0"/>
                                <a:ext cx="495300" cy="219075"/>
                                <a:chOff x="0" y="0"/>
                                <a:chExt cx="495300" cy="219075"/>
                              </a:xfrm>
                            </wpg:grpSpPr>
                            <wps:wsp>
                              <wps:cNvPr id="269" name="Téglalap 269"/>
                              <wps:cNvSpPr/>
                              <wps:spPr>
                                <a:xfrm>
                                  <a:off x="0" y="0"/>
                                  <a:ext cx="247650" cy="2190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1A80AE9" w14:textId="77777777" w:rsidR="0069165C" w:rsidRDefault="0069165C" w:rsidP="00D22843">
                                    <w:pPr>
                                      <w:jc w:val="center"/>
                                    </w:pPr>
                                    <w: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0" name="Téglalap 270"/>
                              <wps:cNvSpPr/>
                              <wps:spPr>
                                <a:xfrm>
                                  <a:off x="247650" y="0"/>
                                  <a:ext cx="247650" cy="2190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0EFA23E" w14:textId="77777777" w:rsidR="0069165C" w:rsidRDefault="0069165C" w:rsidP="00D22843">
                                    <w:pPr>
                                      <w:jc w:val="center"/>
                                    </w:pPr>
                                    <w: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71" name="Csoportba foglalás 271"/>
                            <wpg:cNvGrpSpPr/>
                            <wpg:grpSpPr>
                              <a:xfrm>
                                <a:off x="1485900" y="0"/>
                                <a:ext cx="990600" cy="219075"/>
                                <a:chOff x="0" y="0"/>
                                <a:chExt cx="990600" cy="219075"/>
                              </a:xfrm>
                            </wpg:grpSpPr>
                            <wpg:grpSp>
                              <wpg:cNvPr id="272" name="Csoportba foglalás 272"/>
                              <wpg:cNvGrpSpPr/>
                              <wpg:grpSpPr>
                                <a:xfrm>
                                  <a:off x="495300" y="0"/>
                                  <a:ext cx="495300" cy="219075"/>
                                  <a:chOff x="0" y="0"/>
                                  <a:chExt cx="495300" cy="219075"/>
                                </a:xfrm>
                              </wpg:grpSpPr>
                              <wps:wsp>
                                <wps:cNvPr id="273" name="Téglalap 273"/>
                                <wps:cNvSpPr/>
                                <wps:spPr>
                                  <a:xfrm>
                                    <a:off x="0" y="0"/>
                                    <a:ext cx="247650" cy="2190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20D210D6" w14:textId="77777777" w:rsidR="0069165C" w:rsidRDefault="0069165C" w:rsidP="00D22843">
                                      <w:pPr>
                                        <w:jc w:val="center"/>
                                      </w:pPr>
                                      <w: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74" name="Téglalap 274"/>
                                <wps:cNvSpPr/>
                                <wps:spPr>
                                  <a:xfrm>
                                    <a:off x="247650" y="0"/>
                                    <a:ext cx="247650" cy="2190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6D7A32CD" w14:textId="77777777" w:rsidR="0069165C" w:rsidRDefault="0069165C" w:rsidP="00D22843">
                                      <w:pPr>
                                        <w:jc w:val="center"/>
                                      </w:pPr>
                                      <w: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275" name="Csoportba foglalás 275"/>
                              <wpg:cNvGrpSpPr/>
                              <wpg:grpSpPr>
                                <a:xfrm>
                                  <a:off x="0" y="0"/>
                                  <a:ext cx="495300" cy="219075"/>
                                  <a:chOff x="0" y="0"/>
                                  <a:chExt cx="495300" cy="219075"/>
                                </a:xfrm>
                              </wpg:grpSpPr>
                              <wps:wsp>
                                <wps:cNvPr id="276" name="Téglalap 276"/>
                                <wps:cNvSpPr/>
                                <wps:spPr>
                                  <a:xfrm>
                                    <a:off x="0" y="0"/>
                                    <a:ext cx="247650" cy="2190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70AF9E8A" w14:textId="77777777" w:rsidR="0069165C" w:rsidRDefault="0069165C" w:rsidP="00D22843">
                                      <w:pPr>
                                        <w:jc w:val="center"/>
                                      </w:pPr>
                                      <w:r>
                                        <w:t>0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77" name="Téglalap 277"/>
                                <wps:cNvSpPr/>
                                <wps:spPr>
                                  <a:xfrm>
                                    <a:off x="247650" y="0"/>
                                    <a:ext cx="247650" cy="2190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7A56D18A" w14:textId="77777777" w:rsidR="0069165C" w:rsidRDefault="0069165C" w:rsidP="00D22843">
                                      <w:pPr>
                                        <w:jc w:val="center"/>
                                      </w:pPr>
                                      <w: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</wpg:grpSp>
                        <wpg:grpSp>
                          <wpg:cNvPr id="278" name="Csoportba foglalás 278"/>
                          <wpg:cNvGrpSpPr/>
                          <wpg:grpSpPr>
                            <a:xfrm>
                              <a:off x="0" y="495300"/>
                              <a:ext cx="990600" cy="324000"/>
                              <a:chOff x="0" y="0"/>
                              <a:chExt cx="990600" cy="219075"/>
                            </a:xfrm>
                          </wpg:grpSpPr>
                          <wpg:grpSp>
                            <wpg:cNvPr id="279" name="Csoportba foglalás 279"/>
                            <wpg:cNvGrpSpPr/>
                            <wpg:grpSpPr>
                              <a:xfrm>
                                <a:off x="495300" y="0"/>
                                <a:ext cx="495300" cy="219075"/>
                                <a:chOff x="0" y="0"/>
                                <a:chExt cx="495300" cy="219075"/>
                              </a:xfrm>
                            </wpg:grpSpPr>
                            <wps:wsp>
                              <wps:cNvPr id="280" name="Téglalap 280"/>
                              <wps:cNvSpPr/>
                              <wps:spPr>
                                <a:xfrm>
                                  <a:off x="0" y="0"/>
                                  <a:ext cx="247650" cy="2190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ADAACFE" w14:textId="77777777" w:rsidR="0069165C" w:rsidRDefault="0069165C" w:rsidP="00D22843">
                                    <w:pPr>
                                      <w:jc w:val="center"/>
                                    </w:pPr>
                                    <w:r>
                                      <w:t>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1" name="Téglalap 281"/>
                              <wps:cNvSpPr/>
                              <wps:spPr>
                                <a:xfrm>
                                  <a:off x="247650" y="0"/>
                                  <a:ext cx="247650" cy="2190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EE089F1" w14:textId="77777777" w:rsidR="0069165C" w:rsidRDefault="0069165C" w:rsidP="00D22843">
                                    <w:pPr>
                                      <w:jc w:val="center"/>
                                    </w:pPr>
                                    <w: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82" name="Csoportba foglalás 282"/>
                            <wpg:cNvGrpSpPr/>
                            <wpg:grpSpPr>
                              <a:xfrm>
                                <a:off x="0" y="0"/>
                                <a:ext cx="495300" cy="219075"/>
                                <a:chOff x="0" y="0"/>
                                <a:chExt cx="495300" cy="219075"/>
                              </a:xfrm>
                            </wpg:grpSpPr>
                            <wps:wsp>
                              <wps:cNvPr id="283" name="Téglalap 283"/>
                              <wps:cNvSpPr/>
                              <wps:spPr>
                                <a:xfrm>
                                  <a:off x="0" y="0"/>
                                  <a:ext cx="247650" cy="2190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A4DF906" w14:textId="77777777" w:rsidR="0069165C" w:rsidRDefault="0069165C" w:rsidP="00D22843">
                                    <w:pPr>
                                      <w:jc w:val="center"/>
                                    </w:pPr>
                                    <w: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4" name="Téglalap 284"/>
                              <wps:cNvSpPr/>
                              <wps:spPr>
                                <a:xfrm>
                                  <a:off x="247650" y="0"/>
                                  <a:ext cx="247650" cy="2190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538996B" w14:textId="77777777" w:rsidR="0069165C" w:rsidRDefault="0069165C" w:rsidP="00D22843">
                                    <w:pPr>
                                      <w:jc w:val="center"/>
                                    </w:pPr>
                                    <w: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85" name="Csoportba foglalás 285"/>
                          <wpg:cNvGrpSpPr/>
                          <wpg:grpSpPr>
                            <a:xfrm>
                              <a:off x="990600" y="495300"/>
                              <a:ext cx="1485900" cy="324000"/>
                              <a:chOff x="0" y="0"/>
                              <a:chExt cx="1485900" cy="324000"/>
                            </a:xfrm>
                          </wpg:grpSpPr>
                          <wpg:grpSp>
                            <wpg:cNvPr id="286" name="Csoportba foglalás 286"/>
                            <wpg:cNvGrpSpPr/>
                            <wpg:grpSpPr>
                              <a:xfrm>
                                <a:off x="0" y="0"/>
                                <a:ext cx="495300" cy="324000"/>
                                <a:chOff x="0" y="0"/>
                                <a:chExt cx="495300" cy="219075"/>
                              </a:xfrm>
                            </wpg:grpSpPr>
                            <wps:wsp>
                              <wps:cNvPr id="287" name="Téglalap 287"/>
                              <wps:cNvSpPr/>
                              <wps:spPr>
                                <a:xfrm>
                                  <a:off x="0" y="0"/>
                                  <a:ext cx="247650" cy="2190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3B1DFAA" w14:textId="77777777" w:rsidR="0069165C" w:rsidRDefault="0069165C" w:rsidP="00D22843">
                                    <w:pPr>
                                      <w:jc w:val="center"/>
                                    </w:pPr>
                                    <w:r>
                                      <w:t>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8" name="Téglalap 288"/>
                              <wps:cNvSpPr/>
                              <wps:spPr>
                                <a:xfrm>
                                  <a:off x="247650" y="0"/>
                                  <a:ext cx="247650" cy="2190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3310BCD" w14:textId="77777777" w:rsidR="0069165C" w:rsidRDefault="0069165C" w:rsidP="00D22843">
                                    <w:pPr>
                                      <w:jc w:val="center"/>
                                    </w:pPr>
                                    <w: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89" name="Csoportba foglalás 289"/>
                            <wpg:cNvGrpSpPr/>
                            <wpg:grpSpPr>
                              <a:xfrm>
                                <a:off x="495300" y="0"/>
                                <a:ext cx="990600" cy="324000"/>
                                <a:chOff x="0" y="0"/>
                                <a:chExt cx="990600" cy="219075"/>
                              </a:xfrm>
                            </wpg:grpSpPr>
                            <wpg:grpSp>
                              <wpg:cNvPr id="290" name="Csoportba foglalás 290"/>
                              <wpg:cNvGrpSpPr/>
                              <wpg:grpSpPr>
                                <a:xfrm>
                                  <a:off x="495300" y="0"/>
                                  <a:ext cx="495300" cy="219075"/>
                                  <a:chOff x="0" y="0"/>
                                  <a:chExt cx="495300" cy="219075"/>
                                </a:xfrm>
                              </wpg:grpSpPr>
                              <wps:wsp>
                                <wps:cNvPr id="291" name="Téglalap 291"/>
                                <wps:cNvSpPr/>
                                <wps:spPr>
                                  <a:xfrm>
                                    <a:off x="0" y="0"/>
                                    <a:ext cx="247650" cy="2190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5485BFF7" w14:textId="77777777" w:rsidR="0069165C" w:rsidRDefault="0069165C" w:rsidP="00D22843">
                                      <w:pPr>
                                        <w:jc w:val="center"/>
                                      </w:pPr>
                                      <w: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92" name="Téglalap 292"/>
                                <wps:cNvSpPr/>
                                <wps:spPr>
                                  <a:xfrm>
                                    <a:off x="247650" y="0"/>
                                    <a:ext cx="247650" cy="2190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7E27E14D" w14:textId="77777777" w:rsidR="0069165C" w:rsidRDefault="0069165C" w:rsidP="00D22843">
                                      <w:pPr>
                                        <w:jc w:val="center"/>
                                      </w:pPr>
                                      <w:r>
                                        <w:t>0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293" name="Csoportba foglalás 293"/>
                              <wpg:cNvGrpSpPr/>
                              <wpg:grpSpPr>
                                <a:xfrm>
                                  <a:off x="0" y="0"/>
                                  <a:ext cx="495300" cy="219075"/>
                                  <a:chOff x="0" y="0"/>
                                  <a:chExt cx="495300" cy="219075"/>
                                </a:xfrm>
                              </wpg:grpSpPr>
                              <wps:wsp>
                                <wps:cNvPr id="294" name="Téglalap 294"/>
                                <wps:cNvSpPr/>
                                <wps:spPr>
                                  <a:xfrm>
                                    <a:off x="0" y="0"/>
                                    <a:ext cx="247650" cy="2190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736AEC2A" w14:textId="77777777" w:rsidR="0069165C" w:rsidRDefault="0069165C" w:rsidP="00D22843">
                                      <w:pPr>
                                        <w:jc w:val="center"/>
                                      </w:pPr>
                                      <w: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95" name="Téglalap 295"/>
                                <wps:cNvSpPr/>
                                <wps:spPr>
                                  <a:xfrm>
                                    <a:off x="247650" y="0"/>
                                    <a:ext cx="247650" cy="2190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6DB4D6C0" w14:textId="77777777" w:rsidR="0069165C" w:rsidRDefault="0069165C" w:rsidP="00D22843">
                                      <w:pPr>
                                        <w:jc w:val="center"/>
                                      </w:pPr>
                                      <w:r>
                                        <w:t>0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</wpg:grpSp>
                        <wps:wsp>
                          <wps:cNvPr id="296" name="Egyenes összekötő nyíllal 296"/>
                          <wps:cNvCnPr/>
                          <wps:spPr>
                            <a:xfrm>
                              <a:off x="2600325" y="133350"/>
                              <a:ext cx="396000" cy="1906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7" name="Egyenes összekötő nyíllal 297"/>
                          <wps:cNvCnPr/>
                          <wps:spPr>
                            <a:xfrm flipV="1">
                              <a:off x="2600325" y="447675"/>
                              <a:ext cx="396000" cy="1905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298" name="Csoportba foglalás 298"/>
                          <wpg:cNvGrpSpPr/>
                          <wpg:grpSpPr>
                            <a:xfrm>
                              <a:off x="3067050" y="238125"/>
                              <a:ext cx="2476500" cy="324804"/>
                              <a:chOff x="-9525" y="-257175"/>
                              <a:chExt cx="2476500" cy="324804"/>
                            </a:xfrm>
                          </wpg:grpSpPr>
                          <wps:wsp>
                            <wps:cNvPr id="299" name="Téglalap 299"/>
                            <wps:cNvSpPr/>
                            <wps:spPr>
                              <a:xfrm>
                                <a:off x="-9525" y="-257175"/>
                                <a:ext cx="247650" cy="323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C4B1150" w14:textId="77777777" w:rsidR="0069165C" w:rsidRDefault="0069165C" w:rsidP="00D22843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0" name="Téglalap 300"/>
                            <wps:cNvSpPr/>
                            <wps:spPr>
                              <a:xfrm>
                                <a:off x="981075" y="-257175"/>
                                <a:ext cx="247650" cy="32480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7D20012" w14:textId="77777777" w:rsidR="0069165C" w:rsidRDefault="0069165C" w:rsidP="00D22843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1" name="Téglalap 301"/>
                            <wps:cNvSpPr/>
                            <wps:spPr>
                              <a:xfrm>
                                <a:off x="1228725" y="-257175"/>
                                <a:ext cx="247650" cy="32480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DC14785" w14:textId="77777777" w:rsidR="0069165C" w:rsidRDefault="0069165C" w:rsidP="00D22843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2" name="Téglalap 302"/>
                            <wps:cNvSpPr/>
                            <wps:spPr>
                              <a:xfrm>
                                <a:off x="1971675" y="-257175"/>
                                <a:ext cx="247650" cy="32480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C05099F" w14:textId="77777777" w:rsidR="0069165C" w:rsidRDefault="0069165C" w:rsidP="00D22843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3" name="Téglalap 303"/>
                            <wps:cNvSpPr/>
                            <wps:spPr>
                              <a:xfrm>
                                <a:off x="2219325" y="-257175"/>
                                <a:ext cx="247650" cy="32480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BD140D3" w14:textId="77777777" w:rsidR="0069165C" w:rsidRDefault="0069165C" w:rsidP="00D22843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4" name="Téglalap 304"/>
                            <wps:cNvSpPr/>
                            <wps:spPr>
                              <a:xfrm>
                                <a:off x="1476375" y="-257175"/>
                                <a:ext cx="247650" cy="32480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F0D5FE" w14:textId="77777777" w:rsidR="0069165C" w:rsidRDefault="0069165C" w:rsidP="00D22843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5" name="Téglalap 305"/>
                            <wps:cNvSpPr/>
                            <wps:spPr>
                              <a:xfrm>
                                <a:off x="1724025" y="-257175"/>
                                <a:ext cx="247650" cy="32480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D8A335A" w14:textId="77777777" w:rsidR="0069165C" w:rsidRDefault="0069165C" w:rsidP="00D22843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306" name="Csoportba foglalás 306"/>
                            <wpg:cNvGrpSpPr/>
                            <wpg:grpSpPr>
                              <a:xfrm>
                                <a:off x="238125" y="-257175"/>
                                <a:ext cx="742950" cy="324000"/>
                                <a:chOff x="-9525" y="-257175"/>
                                <a:chExt cx="742950" cy="324000"/>
                              </a:xfrm>
                            </wpg:grpSpPr>
                            <wps:wsp>
                              <wps:cNvPr id="308" name="Téglalap 308"/>
                              <wps:cNvSpPr/>
                              <wps:spPr>
                                <a:xfrm>
                                  <a:off x="485775" y="-257175"/>
                                  <a:ext cx="247650" cy="324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1AB4D70" w14:textId="77777777" w:rsidR="0069165C" w:rsidRDefault="0069165C" w:rsidP="00D22843">
                                    <w:pPr>
                                      <w:jc w:val="center"/>
                                    </w:pPr>
                                    <w: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9" name="Téglalap 309"/>
                              <wps:cNvSpPr/>
                              <wps:spPr>
                                <a:xfrm>
                                  <a:off x="-9525" y="-257175"/>
                                  <a:ext cx="247650" cy="324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038F60B" w14:textId="77777777" w:rsidR="0069165C" w:rsidRDefault="0069165C" w:rsidP="00D22843">
                                    <w:pPr>
                                      <w:jc w:val="center"/>
                                    </w:pPr>
                                    <w: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s:wsp>
                        <wps:cNvPr id="322" name="Szövegdoboz 322"/>
                        <wps:cNvSpPr txBox="1"/>
                        <wps:spPr>
                          <a:xfrm>
                            <a:off x="0" y="990600"/>
                            <a:ext cx="5553075" cy="3429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76371CB" w14:textId="77777777" w:rsidR="0069165C" w:rsidRPr="000720B0" w:rsidRDefault="0069165C" w:rsidP="00D22843">
                              <w:pPr>
                                <w:pStyle w:val="SzKpalrs"/>
                              </w:pPr>
                              <w:r>
                                <w:t>5. ábra: Egyenletes keresztezés egy utóddal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E01F2C" id="Csoportba foglalás 258" o:spid="_x0000_s1225" style="width:437.25pt;height:105pt;mso-position-horizontal-relative:char;mso-position-vertical-relative:line" coordsize="55530,13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">
                <v:group id="Csoportba foglalás 259" o:spid="_x0000_s1226" style="position:absolute;width:55435;height:8193" coordsize="55435,8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H2g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">
                  <v:group id="Csoportba foglalás 260" o:spid="_x0000_s1227" style="position:absolute;width:24765;height:3240" coordsize="24765,2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">
                    <v:group id="Csoportba foglalás 261" o:spid="_x0000_s1228" style="position:absolute;width:9906;height:2190" coordsize="9906,2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rsbxAAAANw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BnD80w4AnL7DwAA//8DAFBLAQItABQABgAIAAAAIQDb4fbL7gAAAIUBAAATAAAAAAAAAAAA&#10;AAAAAAAAAABbQ29udGVudF9UeXBlc10ueG1sUEsBAi0AFAAGAAgAAAAhAFr0LFu/AAAAFQEAAAsA&#10;AAAAAAAAAAAAAAAAHwEAAF9yZWxzLy5yZWxzUEsBAi0AFAAGAAgAAAAhACJyuxvEAAAA3AAAAA8A&#10;AAAAAAAAAAAAAAAABwIAAGRycy9kb3ducmV2LnhtbFBLBQYAAAAAAwADALcAAAD4AgAAAAA=&#10;">
                      <v:group id="Csoportba foglalás 262" o:spid="_x0000_s1229" style="position:absolute;left:4953;width:4953;height:2190" coordsize="495300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CVs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ZJrA75lwBOTyDQAA//8DAFBLAQItABQABgAIAAAAIQDb4fbL7gAAAIUBAAATAAAAAAAAAAAA&#10;AAAAAAAAAABbQ29udGVudF9UeXBlc10ueG1sUEsBAi0AFAAGAAgAAAAhAFr0LFu/AAAAFQEAAAsA&#10;AAAAAAAAAAAAAAAAHwEAAF9yZWxzLy5yZWxzUEsBAi0AFAAGAAgAAAAhANKgJWzEAAAA3AAAAA8A&#10;AAAAAAAAAAAAAAAABwIAAGRycy9kb3ducmV2LnhtbFBLBQYAAAAAAwADALcAAAD4AgAAAAA=&#10;">
                        <v:rect id="Téglalap 263" o:spid="_x0000_s1230" style="position:absolute;width:247650;height:2190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" fillcolor="white [3212]" strokecolor="black [3213]" strokeweight="1pt">
                          <v:textbox>
                            <w:txbxContent>
                              <w:p w14:paraId="1F15E2E2" w14:textId="77777777" w:rsidR="0069165C" w:rsidRDefault="0069165C" w:rsidP="00D22843">
                                <w:pPr>
                                  <w:jc w:val="center"/>
                                </w:pPr>
                                <w:r>
                                  <w:t>0</w:t>
                                </w:r>
                              </w:p>
                            </w:txbxContent>
                          </v:textbox>
                        </v:rect>
                        <v:rect id="Téglalap 264" o:spid="_x0000_s1231" style="position:absolute;left:247650;width:247650;height:2190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" fillcolor="white [3212]" strokecolor="black [3213]" strokeweight="1pt">
                          <v:textbox>
                            <w:txbxContent>
                              <w:p w14:paraId="147C28D8" w14:textId="77777777" w:rsidR="0069165C" w:rsidRDefault="0069165C" w:rsidP="00D22843">
                                <w:pPr>
                                  <w:jc w:val="center"/>
                                </w:pPr>
                                <w:r>
                                  <w:t>0</w:t>
                                </w:r>
                              </w:p>
                            </w:txbxContent>
                          </v:textbox>
                        </v:rect>
                      </v:group>
                      <v:group id="Csoportba foglalás 265" o:spid="_x0000_s1232" style="position:absolute;width:4953;height:2190" coordsize="495300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b0Y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rBKE7idCUdAbq4AAAD//wMAUEsBAi0AFAAGAAgAAAAhANvh9svuAAAAhQEAABMAAAAAAAAA&#10;AAAAAAAAAAAAAFtDb250ZW50X1R5cGVzXS54bWxQSwECLQAUAAYACAAAACEAWvQsW78AAAAVAQAA&#10;CwAAAAAAAAAAAAAAAAAfAQAAX3JlbHMvLnJlbHNQSwECLQAUAAYACAAAACEAXUm9GMYAAADcAAAA&#10;DwAAAAAAAAAAAAAAAAAHAgAAZHJzL2Rvd25yZXYueG1sUEsFBgAAAAADAAMAtwAAAPoCAAAAAA==&#10;">
                        <v:rect id="Téglalap 266" o:spid="_x0000_s1233" style="position:absolute;width:247650;height:2190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" fillcolor="white [3212]" strokecolor="black [3213]" strokeweight="1pt">
                          <v:textbox>
                            <w:txbxContent>
                              <w:p w14:paraId="4261875A" w14:textId="77777777" w:rsidR="0069165C" w:rsidRDefault="0069165C" w:rsidP="00D22843">
                                <w:pPr>
                                  <w:jc w:val="center"/>
                                </w:pPr>
                                <w:r>
                                  <w:t>1</w:t>
                                </w:r>
                              </w:p>
                            </w:txbxContent>
                          </v:textbox>
                        </v:rect>
                        <v:rect id="Téglalap 267" o:spid="_x0000_s1234" style="position:absolute;left:247650;width:247650;height:2190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" fillcolor="white [3212]" strokecolor="black [3213]" strokeweight="1pt">
                          <v:textbox>
                            <w:txbxContent>
                              <w:p w14:paraId="36750244" w14:textId="77777777" w:rsidR="0069165C" w:rsidRDefault="0069165C" w:rsidP="00D22843">
                                <w:pPr>
                                  <w:jc w:val="center"/>
                                </w:pPr>
                                <w:r>
                                  <w:t>0</w:t>
                                </w:r>
                              </w:p>
                            </w:txbxContent>
                          </v:textbox>
                        </v:rect>
                      </v:group>
                    </v:group>
                    <v:group id="Csoportba foglalás 268" o:spid="_x0000_s1235" style="position:absolute;left:9906;width:4953;height:2190" coordsize="495300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">
                      <v:rect id="Téglalap 269" o:spid="_x0000_s1236" style="position:absolute;width:247650;height:2190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" fillcolor="white [3212]" strokecolor="black [3213]" strokeweight="1pt">
                        <v:textbox>
                          <w:txbxContent>
                            <w:p w14:paraId="01A80AE9" w14:textId="77777777" w:rsidR="0069165C" w:rsidRDefault="0069165C" w:rsidP="00D22843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v:textbox>
                      </v:rect>
                      <v:rect id="Téglalap 270" o:spid="_x0000_s1237" style="position:absolute;left:247650;width:247650;height:2190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" fillcolor="white [3212]" strokecolor="black [3213]" strokeweight="1pt">
                        <v:textbox>
                          <w:txbxContent>
                            <w:p w14:paraId="60EFA23E" w14:textId="77777777" w:rsidR="0069165C" w:rsidRDefault="0069165C" w:rsidP="00D22843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v:textbox>
                      </v:rect>
                    </v:group>
                    <v:group id="Csoportba foglalás 271" o:spid="_x0000_s1238" style="position:absolute;left:14859;width:9906;height:2190" coordsize="9906,2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y3GxAAAANw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XcMzzPhCMjFAwAA//8DAFBLAQItABQABgAIAAAAIQDb4fbL7gAAAIUBAAATAAAAAAAAAAAA&#10;AAAAAAAAAABbQ29udGVudF9UeXBlc10ueG1sUEsBAi0AFAAGAAgAAAAhAFr0LFu/AAAAFQEAAAsA&#10;AAAAAAAAAAAAAAAAHwEAAF9yZWxzLy5yZWxzUEsBAi0AFAAGAAgAAAAhAKerLcbEAAAA3AAAAA8A&#10;AAAAAAAAAAAAAAAABwIAAGRycy9kb3ducmV2LnhtbFBLBQYAAAAAAwADALcAAAD4AgAAAAA=&#10;">
                      <v:group id="Csoportba foglalás 272" o:spid="_x0000_s1239" style="position:absolute;left:4953;width:4953;height:2190" coordsize="495300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">
                        <v:rect id="Téglalap 273" o:spid="_x0000_s1240" style="position:absolute;width:247650;height:2190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" fillcolor="white [3212]" strokecolor="black [3213]" strokeweight="1pt">
                          <v:textbox>
                            <w:txbxContent>
                              <w:p w14:paraId="20D210D6" w14:textId="77777777" w:rsidR="0069165C" w:rsidRDefault="0069165C" w:rsidP="00D22843">
                                <w:pPr>
                                  <w:jc w:val="center"/>
                                </w:pPr>
                                <w:r>
                                  <w:t>1</w:t>
                                </w:r>
                              </w:p>
                            </w:txbxContent>
                          </v:textbox>
                        </v:rect>
                        <v:rect id="Téglalap 274" o:spid="_x0000_s1241" style="position:absolute;left:247650;width:247650;height:2190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" fillcolor="white [3212]" strokecolor="black [3213]" strokeweight="1pt">
                          <v:textbox>
                            <w:txbxContent>
                              <w:p w14:paraId="6D7A32CD" w14:textId="77777777" w:rsidR="0069165C" w:rsidRDefault="0069165C" w:rsidP="00D22843">
                                <w:pPr>
                                  <w:jc w:val="center"/>
                                </w:pPr>
                                <w:r>
                                  <w:t>1</w:t>
                                </w:r>
                              </w:p>
                            </w:txbxContent>
                          </v:textbox>
                        </v:rect>
                      </v:group>
                      <v:group id="Csoportba foglalás 275" o:spid="_x0000_s1242" style="position:absolute;width:4953;height:2190" coordsize="495300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CvF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">
                        <v:rect id="Téglalap 276" o:spid="_x0000_s1243" style="position:absolute;width:247650;height:2190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" fillcolor="white [3212]" strokecolor="black [3213]" strokeweight="1pt">
                          <v:textbox>
                            <w:txbxContent>
                              <w:p w14:paraId="70AF9E8A" w14:textId="77777777" w:rsidR="0069165C" w:rsidRDefault="0069165C" w:rsidP="00D22843">
                                <w:pPr>
                                  <w:jc w:val="center"/>
                                </w:pPr>
                                <w:r>
                                  <w:t>0</w:t>
                                </w:r>
                              </w:p>
                            </w:txbxContent>
                          </v:textbox>
                        </v:rect>
                        <v:rect id="Téglalap 277" o:spid="_x0000_s1244" style="position:absolute;left:247650;width:247650;height:2190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" fillcolor="white [3212]" strokecolor="black [3213]" strokeweight="1pt">
                          <v:textbox>
                            <w:txbxContent>
                              <w:p w14:paraId="7A56D18A" w14:textId="77777777" w:rsidR="0069165C" w:rsidRDefault="0069165C" w:rsidP="00D22843">
                                <w:pPr>
                                  <w:jc w:val="center"/>
                                </w:pPr>
                                <w:r>
                                  <w:t>1</w:t>
                                </w:r>
                              </w:p>
                            </w:txbxContent>
                          </v:textbox>
                        </v:rect>
                      </v:group>
                    </v:group>
                  </v:group>
                  <v:group id="Csoportba foglalás 278" o:spid="_x0000_s1245" style="position:absolute;top:4953;width:9906;height:3240" coordsize="9906,2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">
                    <v:group id="Csoportba foglalás 279" o:spid="_x0000_s1246" style="position:absolute;left:4953;width:4953;height:2190" coordsize="495300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">
                      <v:rect id="Téglalap 280" o:spid="_x0000_s1247" style="position:absolute;width:247650;height:2190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" fillcolor="#bfbfbf [2412]" strokecolor="black [3213]" strokeweight="1pt">
                        <v:textbox>
                          <w:txbxContent>
                            <w:p w14:paraId="0ADAACFE" w14:textId="77777777" w:rsidR="0069165C" w:rsidRDefault="0069165C" w:rsidP="00D22843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</w:p>
                          </w:txbxContent>
                        </v:textbox>
                      </v:rect>
                      <v:rect id="Téglalap 281" o:spid="_x0000_s1248" style="position:absolute;left:247650;width:247650;height:2190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" fillcolor="#bfbfbf [2412]" strokecolor="black [3213]" strokeweight="1pt">
                        <v:textbox>
                          <w:txbxContent>
                            <w:p w14:paraId="4EE089F1" w14:textId="77777777" w:rsidR="0069165C" w:rsidRDefault="0069165C" w:rsidP="00D22843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v:textbox>
                      </v:rect>
                    </v:group>
                    <v:group id="Csoportba foglalás 282" o:spid="_x0000_s1249" style="position:absolute;width:4953;height:2190" coordsize="495300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">
                      <v:rect id="Téglalap 283" o:spid="_x0000_s1250" style="position:absolute;width:247650;height:2190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" fillcolor="#bfbfbf [2412]" strokecolor="black [3213]" strokeweight="1pt">
                        <v:textbox>
                          <w:txbxContent>
                            <w:p w14:paraId="2A4DF906" w14:textId="77777777" w:rsidR="0069165C" w:rsidRDefault="0069165C" w:rsidP="00D22843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v:textbox>
                      </v:rect>
                      <v:rect id="Téglalap 284" o:spid="_x0000_s1251" style="position:absolute;left:247650;width:247650;height:2190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" fillcolor="#bfbfbf [2412]" strokecolor="black [3213]" strokeweight="1pt">
                        <v:textbox>
                          <w:txbxContent>
                            <w:p w14:paraId="0538996B" w14:textId="77777777" w:rsidR="0069165C" w:rsidRDefault="0069165C" w:rsidP="00D22843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v:textbox>
                      </v:rect>
                    </v:group>
                  </v:group>
                  <v:group id="Csoportba foglalás 285" o:spid="_x0000_s1252" style="position:absolute;left:9906;top:4953;width:14859;height:3240" coordsize="14859,3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">
                    <v:group id="Csoportba foglalás 286" o:spid="_x0000_s1253" style="position:absolute;width:4953;height:3240" coordsize="495300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">
                      <v:rect id="Téglalap 287" o:spid="_x0000_s1254" style="position:absolute;width:247650;height:2190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" fillcolor="#bfbfbf [2412]" strokecolor="black [3213]" strokeweight="1pt">
                        <v:textbox>
                          <w:txbxContent>
                            <w:p w14:paraId="43B1DFAA" w14:textId="77777777" w:rsidR="0069165C" w:rsidRDefault="0069165C" w:rsidP="00D22843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</w:p>
                          </w:txbxContent>
                        </v:textbox>
                      </v:rect>
                      <v:rect id="Téglalap 288" o:spid="_x0000_s1255" style="position:absolute;left:247650;width:247650;height:2190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" fillcolor="#bfbfbf [2412]" strokecolor="black [3213]" strokeweight="1pt">
                        <v:textbox>
                          <w:txbxContent>
                            <w:p w14:paraId="03310BCD" w14:textId="77777777" w:rsidR="0069165C" w:rsidRDefault="0069165C" w:rsidP="00D22843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v:textbox>
                      </v:rect>
                    </v:group>
                    <v:group id="Csoportba foglalás 289" o:spid="_x0000_s1256" style="position:absolute;left:4953;width:9906;height:3240" coordsize="9906,2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FHn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">
                      <v:group id="Csoportba foglalás 290" o:spid="_x0000_s1257" style="position:absolute;left:4953;width:4953;height:2190" coordsize="495300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">
                        <v:rect id="Téglalap 291" o:spid="_x0000_s1258" style="position:absolute;width:247650;height:2190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" fillcolor="#bfbfbf [2412]" strokecolor="black [3213]" strokeweight="1pt">
                          <v:textbox>
                            <w:txbxContent>
                              <w:p w14:paraId="5485BFF7" w14:textId="77777777" w:rsidR="0069165C" w:rsidRDefault="0069165C" w:rsidP="00D22843">
                                <w:pPr>
                                  <w:jc w:val="center"/>
                                </w:pPr>
                                <w:r>
                                  <w:t>1</w:t>
                                </w:r>
                              </w:p>
                            </w:txbxContent>
                          </v:textbox>
                        </v:rect>
                        <v:rect id="Téglalap 292" o:spid="_x0000_s1259" style="position:absolute;left:247650;width:247650;height:2190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" fillcolor="#bfbfbf [2412]" strokecolor="black [3213]" strokeweight="1pt">
                          <v:textbox>
                            <w:txbxContent>
                              <w:p w14:paraId="7E27E14D" w14:textId="77777777" w:rsidR="0069165C" w:rsidRDefault="0069165C" w:rsidP="00D22843">
                                <w:pPr>
                                  <w:jc w:val="center"/>
                                </w:pPr>
                                <w:r>
                                  <w:t>0</w:t>
                                </w:r>
                              </w:p>
                            </w:txbxContent>
                          </v:textbox>
                        </v:rect>
                      </v:group>
                      <v:group id="Csoportba foglalás 293" o:spid="_x0000_s1260" style="position:absolute;width:4953;height:2190" coordsize="495300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fDQ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yTOHvTDgCcv0LAAD//wMAUEsBAi0AFAAGAAgAAAAhANvh9svuAAAAhQEAABMAAAAAAAAA&#10;AAAAAAAAAAAAAFtDb250ZW50X1R5cGVzXS54bWxQSwECLQAUAAYACAAAACEAWvQsW78AAAAVAQAA&#10;CwAAAAAAAAAAAAAAAAAfAQAAX3JlbHMvLnJlbHNQSwECLQAUAAYACAAAACEAiDnw0MYAAADcAAAA&#10;DwAAAAAAAAAAAAAAAAAHAgAAZHJzL2Rvd25yZXYueG1sUEsFBgAAAAADAAMAtwAAAPoCAAAAAA==&#10;">
                        <v:rect id="Téglalap 294" o:spid="_x0000_s1261" style="position:absolute;width:247650;height:2190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" fillcolor="#bfbfbf [2412]" strokecolor="black [3213]" strokeweight="1pt">
                          <v:textbox>
                            <w:txbxContent>
                              <w:p w14:paraId="736AEC2A" w14:textId="77777777" w:rsidR="0069165C" w:rsidRDefault="0069165C" w:rsidP="00D22843">
                                <w:pPr>
                                  <w:jc w:val="center"/>
                                </w:pPr>
                                <w:r>
                                  <w:t>1</w:t>
                                </w:r>
                              </w:p>
                            </w:txbxContent>
                          </v:textbox>
                        </v:rect>
                        <v:rect id="Téglalap 295" o:spid="_x0000_s1262" style="position:absolute;left:247650;width:247650;height:2190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" fillcolor="#bfbfbf [2412]" strokecolor="black [3213]" strokeweight="1pt">
                          <v:textbox>
                            <w:txbxContent>
                              <w:p w14:paraId="6DB4D6C0" w14:textId="77777777" w:rsidR="0069165C" w:rsidRDefault="0069165C" w:rsidP="00D22843">
                                <w:pPr>
                                  <w:jc w:val="center"/>
                                </w:pPr>
                                <w:r>
                                  <w:t>0</w:t>
                                </w:r>
                              </w:p>
                            </w:txbxContent>
                          </v:textbox>
                        </v:rect>
                      </v:group>
                    </v:group>
                  </v:group>
                  <v:shape id="Egyenes összekötő nyíllal 296" o:spid="_x0000_s1263" type="#_x0000_t32" style="position:absolute;left:26003;top:1333;width:3960;height:190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" strokecolor="black [3200]" strokeweight=".5pt">
                    <v:stroke endarrow="block" joinstyle="miter"/>
                  </v:shape>
                  <v:shape id="Egyenes összekötő nyíllal 297" o:spid="_x0000_s1264" type="#_x0000_t32" style="position:absolute;left:26003;top:4476;width:3960;height:190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" strokecolor="black [3200]" strokeweight=".5pt">
                    <v:stroke endarrow="block" joinstyle="miter"/>
                  </v:shape>
                  <v:group id="Csoportba foglalás 298" o:spid="_x0000_s1265" style="position:absolute;left:30670;top:2381;width:24765;height:3248" coordorigin="-95,-2571" coordsize="24765,3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">
                    <v:rect id="Téglalap 299" o:spid="_x0000_s1266" style="position:absolute;left:-95;top:-2571;width:2476;height:32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" fillcolor="white [3212]" strokecolor="black [3213]" strokeweight="1pt">
                      <v:textbox>
                        <w:txbxContent>
                          <w:p w14:paraId="7C4B1150" w14:textId="77777777" w:rsidR="0069165C" w:rsidRDefault="0069165C" w:rsidP="00D22843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v:textbox>
                    </v:rect>
                    <v:rect id="Téglalap 300" o:spid="_x0000_s1267" style="position:absolute;left:9810;top:-2571;width:2477;height:32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" fillcolor="white [3212]" strokecolor="black [3213]" strokeweight="1pt">
                      <v:textbox>
                        <w:txbxContent>
                          <w:p w14:paraId="57D20012" w14:textId="77777777" w:rsidR="0069165C" w:rsidRDefault="0069165C" w:rsidP="00D22843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v:textbox>
                    </v:rect>
                    <v:rect id="Téglalap 301" o:spid="_x0000_s1268" style="position:absolute;left:12287;top:-2571;width:2476;height:32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" fillcolor="white [3212]" strokecolor="black [3213]" strokeweight="1pt">
                      <v:textbox>
                        <w:txbxContent>
                          <w:p w14:paraId="3DC14785" w14:textId="77777777" w:rsidR="0069165C" w:rsidRDefault="0069165C" w:rsidP="00D22843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v:textbox>
                    </v:rect>
                    <v:rect id="Téglalap 302" o:spid="_x0000_s1269" style="position:absolute;left:19716;top:-2571;width:2477;height:32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" fillcolor="#bfbfbf [2412]" strokecolor="black [3213]" strokeweight="1pt">
                      <v:textbox>
                        <w:txbxContent>
                          <w:p w14:paraId="7C05099F" w14:textId="77777777" w:rsidR="0069165C" w:rsidRDefault="0069165C" w:rsidP="00D22843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v:textbox>
                    </v:rect>
                    <v:rect id="Téglalap 303" o:spid="_x0000_s1270" style="position:absolute;left:22193;top:-2571;width:2476;height:32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" fillcolor="white [3212]" strokecolor="black [3213]" strokeweight="1pt">
                      <v:textbox>
                        <w:txbxContent>
                          <w:p w14:paraId="3BD140D3" w14:textId="77777777" w:rsidR="0069165C" w:rsidRDefault="0069165C" w:rsidP="00D22843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v:textbox>
                    </v:rect>
                    <v:rect id="Téglalap 304" o:spid="_x0000_s1271" style="position:absolute;left:14763;top:-2571;width:2477;height:32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" fillcolor="#bfbfbf [2412]" strokecolor="black [3213]" strokeweight="1pt">
                      <v:textbox>
                        <w:txbxContent>
                          <w:p w14:paraId="43F0D5FE" w14:textId="77777777" w:rsidR="0069165C" w:rsidRDefault="0069165C" w:rsidP="00D22843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v:textbox>
                    </v:rect>
                    <v:rect id="Téglalap 305" o:spid="_x0000_s1272" style="position:absolute;left:17240;top:-2571;width:2476;height:32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" fillcolor="#bfbfbf [2412]" strokecolor="black [3213]" strokeweight="1pt">
                      <v:textbox>
                        <w:txbxContent>
                          <w:p w14:paraId="1D8A335A" w14:textId="77777777" w:rsidR="0069165C" w:rsidRDefault="0069165C" w:rsidP="00D22843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v:textbox>
                    </v:rect>
                    <v:group id="Csoportba foglalás 306" o:spid="_x0000_s1273" style="position:absolute;left:2381;top:-2571;width:7429;height:3239" coordorigin="-95,-2571" coordsize="7429,3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clSxAAAANw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rG0QT+zoQjIBdvAAAA//8DAFBLAQItABQABgAIAAAAIQDb4fbL7gAAAIUBAAATAAAAAAAAAAAA&#10;AAAAAAAAAABbQ29udGVudF9UeXBlc10ueG1sUEsBAi0AFAAGAAgAAAAhAFr0LFu/AAAAFQEAAAsA&#10;AAAAAAAAAAAAAAAAHwEAAF9yZWxzLy5yZWxzUEsBAi0AFAAGAAgAAAAhAAalyVLEAAAA3AAAAA8A&#10;AAAAAAAAAAAAAAAABwIAAGRycy9kb3ducmV2LnhtbFBLBQYAAAAAAwADALcAAAD4AgAAAAA=&#10;">
                      <v:rect id="Téglalap 308" o:spid="_x0000_s1274" style="position:absolute;left:4857;top:-2571;width:2477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" fillcolor="#bfbfbf [2412]" strokecolor="black [3213]" strokeweight="1pt">
                        <v:textbox>
                          <w:txbxContent>
                            <w:p w14:paraId="21AB4D70" w14:textId="77777777" w:rsidR="0069165C" w:rsidRDefault="0069165C" w:rsidP="00D22843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v:textbox>
                      </v:rect>
                      <v:rect id="Téglalap 309" o:spid="_x0000_s1275" style="position:absolute;left:-95;top:-2571;width:2476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" fillcolor="#bfbfbf [2412]" strokecolor="black [3213]" strokeweight="1pt">
                        <v:textbox>
                          <w:txbxContent>
                            <w:p w14:paraId="3038F60B" w14:textId="77777777" w:rsidR="0069165C" w:rsidRDefault="0069165C" w:rsidP="00D22843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v:textbox>
                      </v:rect>
                    </v:group>
                  </v:group>
                </v:group>
                <v:shape id="Szövegdoboz 322" o:spid="_x0000_s1276" type="#_x0000_t202" style="position:absolute;top:9906;width:55530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" stroked="f">
                  <v:textbox inset="0,0,0,0">
                    <w:txbxContent>
                      <w:p w14:paraId="076371CB" w14:textId="77777777" w:rsidR="0069165C" w:rsidRPr="000720B0" w:rsidRDefault="0069165C" w:rsidP="00D22843">
                        <w:pPr>
                          <w:pStyle w:val="SzKpalrs"/>
                        </w:pPr>
                        <w:r>
                          <w:t>5. ábra: Egyenletes keresztezés egy utóddal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F28B73B" w14:textId="77777777" w:rsidR="00272C54" w:rsidRDefault="00434D12" w:rsidP="004C265B">
      <w:pPr>
        <w:pStyle w:val="SzDSzvegTrzs"/>
      </w:pPr>
      <w:r>
        <w:t xml:space="preserve">A pozíciós hiba kiküszöbölésére alkalmas módszer még a csúsztatott keresztezés, itt a csere előtt mindkét szülőben eltoljuk a biteket egy </w:t>
      </w:r>
      <w:r w:rsidR="006411F7">
        <w:t xml:space="preserve">véletlenszerűen meghatározott </w:t>
      </w:r>
      <w:r>
        <w:t xml:space="preserve">értékkel, majd utána fordított irányba is elvégezzük a tolást. </w:t>
      </w:r>
    </w:p>
    <w:p w14:paraId="580A466C" w14:textId="77777777" w:rsidR="00AA03C2" w:rsidRDefault="00E602AB" w:rsidP="004C265B">
      <w:pPr>
        <w:pStyle w:val="SzDSzvegTrzs"/>
      </w:pPr>
      <w:r>
        <w:t xml:space="preserve">Az említett módszerek olyan esetekben használhatók, ha a gének értékei megegyezhetnek, viszont ha az </w:t>
      </w:r>
      <w:r w:rsidR="000B4235">
        <w:t>allélok</w:t>
      </w:r>
      <w:r>
        <w:t xml:space="preserve"> egyediek más műveleteket kell használni, </w:t>
      </w:r>
      <w:r w:rsidR="00B25AA7">
        <w:t>melyeket</w:t>
      </w:r>
      <w:r>
        <w:t xml:space="preserve"> átrendező operátoroknak </w:t>
      </w:r>
      <w:r w:rsidR="000B4235">
        <w:t xml:space="preserve">(reordering operators) </w:t>
      </w:r>
      <w:r w:rsidR="00B25AA7">
        <w:t>hív</w:t>
      </w:r>
      <w:r>
        <w:t>u</w:t>
      </w:r>
      <w:r w:rsidR="00B25AA7">
        <w:t>n</w:t>
      </w:r>
      <w:r>
        <w:t>k.</w:t>
      </w:r>
      <w:r w:rsidR="00434D12">
        <w:t xml:space="preserve"> </w:t>
      </w:r>
    </w:p>
    <w:p w14:paraId="1A671DCD" w14:textId="39ED40E1" w:rsidR="00957123" w:rsidRDefault="000B4235" w:rsidP="004C265B">
      <w:pPr>
        <w:pStyle w:val="SzDSzvegTrzs"/>
      </w:pPr>
      <w:r>
        <w:t>A részlegesen megfeleltetett keresztezés (partially matched crossover</w:t>
      </w:r>
      <w:r w:rsidR="00D55B12">
        <w:t>, PMX</w:t>
      </w:r>
      <w:r>
        <w:t>) során a szülőkben két véletlenszerű vágással egy megfeleltetési szakaszt hozunk létre, melynek elemeit</w:t>
      </w:r>
      <w:r w:rsidR="00811A84">
        <w:t xml:space="preserve"> a szülőkön belül</w:t>
      </w:r>
      <w:r>
        <w:t xml:space="preserve"> megcseréljük</w:t>
      </w:r>
      <w:r w:rsidR="00947C48">
        <w:t xml:space="preserve"> a szakaszon belüli párjukkal, </w:t>
      </w:r>
      <w:r w:rsidR="00811A84">
        <w:t>a 6. ábra egy ilyen keresztezést mutat be.</w:t>
      </w:r>
      <w:r w:rsidR="00957123">
        <w:t xml:space="preserve"> Az ábrán a megfeleltetési szakasz az első szülőben EAF, a másik szülőben CDE, így a párok E-C, A-D, F-E. A felső szülőn a keresztezés menete:</w:t>
      </w:r>
    </w:p>
    <w:p w14:paraId="67C75AF5" w14:textId="2947433A" w:rsidR="00957123" w:rsidRDefault="00957123" w:rsidP="00957123">
      <w:pPr>
        <w:pStyle w:val="SzDSzvegTrzs"/>
        <w:numPr>
          <w:ilvl w:val="0"/>
          <w:numId w:val="21"/>
        </w:numPr>
      </w:pPr>
      <w:r>
        <w:t>E – C: megkeressük a pár két tagját az első szülőben, majd megcseréljük őket. (részállás: HBCAFGDE)</w:t>
      </w:r>
    </w:p>
    <w:p w14:paraId="2DEAE283" w14:textId="631E4B1A" w:rsidR="00957123" w:rsidRDefault="00957123" w:rsidP="00957123">
      <w:pPr>
        <w:pStyle w:val="SzDSzvegTrzs"/>
        <w:numPr>
          <w:ilvl w:val="0"/>
          <w:numId w:val="21"/>
        </w:numPr>
      </w:pPr>
      <w:r>
        <w:lastRenderedPageBreak/>
        <w:t>A – D: itt is megkeressük a géneket és megcseréljük őket. (részállás HBCDFGA</w:t>
      </w:r>
      <w:r>
        <w:t>E</w:t>
      </w:r>
      <w:r>
        <w:t>)</w:t>
      </w:r>
    </w:p>
    <w:p w14:paraId="6A2D62A7" w14:textId="36367B4D" w:rsidR="00957123" w:rsidRDefault="006B1391" w:rsidP="00957123">
      <w:pPr>
        <w:pStyle w:val="SzDSzvegTrzs"/>
        <w:numPr>
          <w:ilvl w:val="0"/>
          <w:numId w:val="21"/>
        </w:numPr>
      </w:pPr>
      <w:r>
        <w:rPr>
          <w:noProof/>
          <w:lang w:eastAsia="hu-HU" w:bidi="ar-SA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2626566" wp14:editId="44D5B682">
                <wp:simplePos x="0" y="0"/>
                <wp:positionH relativeFrom="margin">
                  <wp:posOffset>413385</wp:posOffset>
                </wp:positionH>
                <wp:positionV relativeFrom="margin">
                  <wp:posOffset>600075</wp:posOffset>
                </wp:positionV>
                <wp:extent cx="4726305" cy="2613660"/>
                <wp:effectExtent l="0" t="0" r="17145" b="0"/>
                <wp:wrapTopAndBottom/>
                <wp:docPr id="417" name="Csoportba foglalás 4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26305" cy="2613660"/>
                          <a:chOff x="-1905" y="0"/>
                          <a:chExt cx="4726305" cy="2613661"/>
                        </a:xfrm>
                      </wpg:grpSpPr>
                      <wps:wsp>
                        <wps:cNvPr id="415" name="Szövegdoboz 415"/>
                        <wps:cNvSpPr txBox="1"/>
                        <wps:spPr>
                          <a:xfrm>
                            <a:off x="-1905" y="2133601"/>
                            <a:ext cx="4724400" cy="48006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70B362E" w14:textId="77777777" w:rsidR="0069165C" w:rsidRPr="00073530" w:rsidRDefault="0069165C" w:rsidP="00AE194A">
                              <w:pPr>
                                <w:pStyle w:val="SzKpalrs"/>
                              </w:pPr>
                              <w:r>
                                <w:t>6. ábra: PMX működése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g:grpSp>
                        <wpg:cNvPr id="414" name="Csoportba foglalás 414"/>
                        <wpg:cNvGrpSpPr/>
                        <wpg:grpSpPr>
                          <a:xfrm>
                            <a:off x="0" y="0"/>
                            <a:ext cx="4724400" cy="2333625"/>
                            <a:chOff x="0" y="0"/>
                            <a:chExt cx="4724400" cy="2333625"/>
                          </a:xfrm>
                        </wpg:grpSpPr>
                        <wpg:grpSp>
                          <wpg:cNvPr id="413" name="Csoportba foglalás 413"/>
                          <wpg:cNvGrpSpPr/>
                          <wpg:grpSpPr>
                            <a:xfrm>
                              <a:off x="2657475" y="0"/>
                              <a:ext cx="2066925" cy="2333625"/>
                              <a:chOff x="0" y="0"/>
                              <a:chExt cx="2066925" cy="2333625"/>
                            </a:xfrm>
                          </wpg:grpSpPr>
                          <wpg:grpSp>
                            <wpg:cNvPr id="373" name="Csoportba foglalás 373"/>
                            <wpg:cNvGrpSpPr/>
                            <wpg:grpSpPr>
                              <a:xfrm>
                                <a:off x="85725" y="514350"/>
                                <a:ext cx="1981200" cy="1171050"/>
                                <a:chOff x="0" y="0"/>
                                <a:chExt cx="1981200" cy="1171050"/>
                              </a:xfrm>
                            </wpg:grpSpPr>
                            <wpg:grpSp>
                              <wpg:cNvPr id="350" name="Csoportba foglalás 350"/>
                              <wpg:cNvGrpSpPr/>
                              <wpg:grpSpPr>
                                <a:xfrm>
                                  <a:off x="0" y="85725"/>
                                  <a:ext cx="1981200" cy="323850"/>
                                  <a:chOff x="0" y="0"/>
                                  <a:chExt cx="1981200" cy="324244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351" name="Téglalap 351"/>
                                <wps:cNvSpPr/>
                                <wps:spPr>
                                  <a:xfrm>
                                    <a:off x="495300" y="0"/>
                                    <a:ext cx="247650" cy="324244"/>
                                  </a:xfrm>
                                  <a:prstGeom prst="rect">
                                    <a:avLst/>
                                  </a:prstGeom>
                                  <a:grp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591BF429" w14:textId="77777777" w:rsidR="0069165C" w:rsidRDefault="0069165C" w:rsidP="0079417C">
                                      <w:pPr>
                                        <w:jc w:val="center"/>
                                      </w:pPr>
                                      <w:r>
                                        <w:t>C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52" name="Téglalap 352"/>
                                <wps:cNvSpPr/>
                                <wps:spPr>
                                  <a:xfrm>
                                    <a:off x="742950" y="0"/>
                                    <a:ext cx="247650" cy="324244"/>
                                  </a:xfrm>
                                  <a:prstGeom prst="rect">
                                    <a:avLst/>
                                  </a:prstGeom>
                                  <a:grp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6944332E" w14:textId="77777777" w:rsidR="0069165C" w:rsidRDefault="0069165C" w:rsidP="0079417C">
                                      <w:pPr>
                                        <w:jc w:val="center"/>
                                      </w:pPr>
                                      <w:r>
                                        <w:t>D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53" name="Téglalap 353"/>
                                <wps:cNvSpPr/>
                                <wps:spPr>
                                  <a:xfrm>
                                    <a:off x="247650" y="0"/>
                                    <a:ext cx="247650" cy="324244"/>
                                  </a:xfrm>
                                  <a:prstGeom prst="rect">
                                    <a:avLst/>
                                  </a:prstGeom>
                                  <a:grp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7288E0C6" w14:textId="77777777" w:rsidR="0069165C" w:rsidRDefault="0069165C" w:rsidP="0079417C">
                                      <w:pPr>
                                        <w:jc w:val="center"/>
                                      </w:pPr>
                                      <w:r>
                                        <w:t>B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54" name="Téglalap 354"/>
                                <wps:cNvSpPr/>
                                <wps:spPr>
                                  <a:xfrm>
                                    <a:off x="0" y="0"/>
                                    <a:ext cx="247650" cy="323850"/>
                                  </a:xfrm>
                                  <a:prstGeom prst="rect">
                                    <a:avLst/>
                                  </a:prstGeom>
                                  <a:grp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65913889" w14:textId="77777777" w:rsidR="0069165C" w:rsidRDefault="0069165C" w:rsidP="0079417C">
                                      <w:pPr>
                                        <w:jc w:val="center"/>
                                      </w:pPr>
                                      <w:r>
                                        <w:t>H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55" name="Téglalap 355"/>
                                <wps:cNvSpPr/>
                                <wps:spPr>
                                  <a:xfrm>
                                    <a:off x="990600" y="0"/>
                                    <a:ext cx="247650" cy="324000"/>
                                  </a:xfrm>
                                  <a:prstGeom prst="rect">
                                    <a:avLst/>
                                  </a:prstGeom>
                                  <a:grp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28664314" w14:textId="77777777" w:rsidR="0069165C" w:rsidRDefault="0069165C" w:rsidP="0079417C">
                                      <w:pPr>
                                        <w:jc w:val="center"/>
                                      </w:pPr>
                                      <w:r>
                                        <w:t>E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56" name="Téglalap 356"/>
                                <wps:cNvSpPr/>
                                <wps:spPr>
                                  <a:xfrm>
                                    <a:off x="1238250" y="0"/>
                                    <a:ext cx="247650" cy="324000"/>
                                  </a:xfrm>
                                  <a:prstGeom prst="rect">
                                    <a:avLst/>
                                  </a:prstGeom>
                                  <a:grp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7B971256" w14:textId="77777777" w:rsidR="0069165C" w:rsidRDefault="0069165C" w:rsidP="0079417C">
                                      <w:pPr>
                                        <w:jc w:val="center"/>
                                      </w:pPr>
                                      <w:r>
                                        <w:t>G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57" name="Téglalap 357"/>
                                <wps:cNvSpPr/>
                                <wps:spPr>
                                  <a:xfrm>
                                    <a:off x="1485900" y="0"/>
                                    <a:ext cx="247650" cy="324000"/>
                                  </a:xfrm>
                                  <a:prstGeom prst="rect">
                                    <a:avLst/>
                                  </a:prstGeom>
                                  <a:grp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48D9DA49" w14:textId="77777777" w:rsidR="0069165C" w:rsidRDefault="0069165C" w:rsidP="0079417C">
                                      <w:pPr>
                                        <w:jc w:val="center"/>
                                      </w:pPr>
                                      <w:r>
                                        <w:t>A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58" name="Téglalap 358"/>
                                <wps:cNvSpPr/>
                                <wps:spPr>
                                  <a:xfrm>
                                    <a:off x="1733550" y="0"/>
                                    <a:ext cx="247650" cy="324000"/>
                                  </a:xfrm>
                                  <a:prstGeom prst="rect">
                                    <a:avLst/>
                                  </a:prstGeom>
                                  <a:grp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28FB6FA2" w14:textId="77777777" w:rsidR="0069165C" w:rsidRDefault="0069165C" w:rsidP="0079417C">
                                      <w:pPr>
                                        <w:jc w:val="center"/>
                                      </w:pPr>
                                      <w:r>
                                        <w:t>F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359" name="Csoportba foglalás 359"/>
                              <wpg:cNvGrpSpPr/>
                              <wpg:grpSpPr>
                                <a:xfrm>
                                  <a:off x="0" y="771525"/>
                                  <a:ext cx="1981200" cy="324244"/>
                                  <a:chOff x="0" y="0"/>
                                  <a:chExt cx="1981200" cy="324244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360" name="Téglalap 360"/>
                                <wps:cNvSpPr/>
                                <wps:spPr>
                                  <a:xfrm>
                                    <a:off x="495300" y="0"/>
                                    <a:ext cx="247650" cy="324244"/>
                                  </a:xfrm>
                                  <a:prstGeom prst="rect">
                                    <a:avLst/>
                                  </a:prstGeom>
                                  <a:grp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14745C04" w14:textId="77777777" w:rsidR="0069165C" w:rsidRDefault="0069165C" w:rsidP="0079417C">
                                      <w:pPr>
                                        <w:jc w:val="center"/>
                                      </w:pPr>
                                      <w:r>
                                        <w:t>E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61" name="Téglalap 361"/>
                                <wps:cNvSpPr/>
                                <wps:spPr>
                                  <a:xfrm>
                                    <a:off x="742950" y="0"/>
                                    <a:ext cx="247650" cy="324244"/>
                                  </a:xfrm>
                                  <a:prstGeom prst="rect">
                                    <a:avLst/>
                                  </a:prstGeom>
                                  <a:grp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078EE65B" w14:textId="77777777" w:rsidR="0069165C" w:rsidRDefault="0069165C" w:rsidP="00361CE9">
                                      <w:r>
                                        <w:t>A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62" name="Téglalap 362"/>
                                <wps:cNvSpPr/>
                                <wps:spPr>
                                  <a:xfrm>
                                    <a:off x="247650" y="0"/>
                                    <a:ext cx="247650" cy="324244"/>
                                  </a:xfrm>
                                  <a:prstGeom prst="rect">
                                    <a:avLst/>
                                  </a:prstGeom>
                                  <a:grp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653DB007" w14:textId="77777777" w:rsidR="0069165C" w:rsidRDefault="0069165C" w:rsidP="0079417C">
                                      <w:pPr>
                                        <w:jc w:val="center"/>
                                      </w:pPr>
                                      <w:r>
                                        <w:t>B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63" name="Téglalap 363"/>
                                <wps:cNvSpPr/>
                                <wps:spPr>
                                  <a:xfrm>
                                    <a:off x="0" y="0"/>
                                    <a:ext cx="247650" cy="323850"/>
                                  </a:xfrm>
                                  <a:prstGeom prst="rect">
                                    <a:avLst/>
                                  </a:prstGeom>
                                  <a:grp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58747638" w14:textId="77777777" w:rsidR="0069165C" w:rsidRDefault="0069165C" w:rsidP="0079417C">
                                      <w:pPr>
                                        <w:jc w:val="center"/>
                                      </w:pPr>
                                      <w:r>
                                        <w:t>D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64" name="Téglalap 364"/>
                                <wps:cNvSpPr/>
                                <wps:spPr>
                                  <a:xfrm>
                                    <a:off x="990600" y="0"/>
                                    <a:ext cx="247650" cy="324000"/>
                                  </a:xfrm>
                                  <a:prstGeom prst="rect">
                                    <a:avLst/>
                                  </a:prstGeom>
                                  <a:grp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143FE9B6" w14:textId="77777777" w:rsidR="0069165C" w:rsidRDefault="0069165C" w:rsidP="0079417C">
                                      <w:pPr>
                                        <w:jc w:val="center"/>
                                      </w:pPr>
                                      <w:r>
                                        <w:t>C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65" name="Téglalap 365"/>
                                <wps:cNvSpPr/>
                                <wps:spPr>
                                  <a:xfrm>
                                    <a:off x="1238250" y="0"/>
                                    <a:ext cx="247650" cy="324000"/>
                                  </a:xfrm>
                                  <a:prstGeom prst="rect">
                                    <a:avLst/>
                                  </a:prstGeom>
                                  <a:grp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5502B12E" w14:textId="77777777" w:rsidR="0069165C" w:rsidRDefault="0069165C" w:rsidP="0079417C">
                                      <w:pPr>
                                        <w:jc w:val="center"/>
                                      </w:pPr>
                                      <w:r>
                                        <w:t>F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66" name="Téglalap 366"/>
                                <wps:cNvSpPr/>
                                <wps:spPr>
                                  <a:xfrm>
                                    <a:off x="1485900" y="0"/>
                                    <a:ext cx="247650" cy="324000"/>
                                  </a:xfrm>
                                  <a:prstGeom prst="rect">
                                    <a:avLst/>
                                  </a:prstGeom>
                                  <a:grp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2DC14A10" w14:textId="77777777" w:rsidR="0069165C" w:rsidRDefault="0069165C" w:rsidP="0079417C">
                                      <w:pPr>
                                        <w:jc w:val="center"/>
                                      </w:pPr>
                                      <w:r>
                                        <w:t>G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67" name="Téglalap 367"/>
                                <wps:cNvSpPr/>
                                <wps:spPr>
                                  <a:xfrm>
                                    <a:off x="1733550" y="0"/>
                                    <a:ext cx="247650" cy="324000"/>
                                  </a:xfrm>
                                  <a:prstGeom prst="rect">
                                    <a:avLst/>
                                  </a:prstGeom>
                                  <a:grp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08DF1BCF" w14:textId="77777777" w:rsidR="0069165C" w:rsidRDefault="0069165C" w:rsidP="0079417C">
                                      <w:pPr>
                                        <w:jc w:val="center"/>
                                      </w:pPr>
                                      <w:r>
                                        <w:t>H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371" name="Egyenes összekötő 371"/>
                              <wps:cNvCnPr/>
                              <wps:spPr>
                                <a:xfrm>
                                  <a:off x="1257300" y="0"/>
                                  <a:ext cx="0" cy="1152000"/>
                                </a:xfrm>
                                <a:prstGeom prst="line">
                                  <a:avLst/>
                                </a:prstGeom>
                                <a:ln w="3810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2" name="Egyenes összekötő 372"/>
                              <wps:cNvCnPr/>
                              <wps:spPr>
                                <a:xfrm>
                                  <a:off x="504825" y="19050"/>
                                  <a:ext cx="0" cy="1152000"/>
                                </a:xfrm>
                                <a:prstGeom prst="line">
                                  <a:avLst/>
                                </a:prstGeom>
                                <a:ln w="3810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408" name="Csoportba foglalás 408"/>
                            <wpg:cNvGrpSpPr/>
                            <wpg:grpSpPr>
                              <a:xfrm>
                                <a:off x="504825" y="295275"/>
                                <a:ext cx="1466850" cy="323850"/>
                                <a:chOff x="0" y="0"/>
                                <a:chExt cx="1466850" cy="323850"/>
                              </a:xfrm>
                            </wpg:grpSpPr>
                            <wpg:grpSp>
                              <wpg:cNvPr id="379" name="Csoportba foglalás 379"/>
                              <wpg:cNvGrpSpPr/>
                              <wpg:grpSpPr>
                                <a:xfrm>
                                  <a:off x="247650" y="85725"/>
                                  <a:ext cx="1219200" cy="218440"/>
                                  <a:chOff x="0" y="0"/>
                                  <a:chExt cx="1219200" cy="219069"/>
                                </a:xfrm>
                              </wpg:grpSpPr>
                              <wps:wsp>
                                <wps:cNvPr id="376" name="Egyenes összekötő nyíllal 376"/>
                                <wps:cNvCnPr/>
                                <wps:spPr>
                                  <a:xfrm>
                                    <a:off x="0" y="0"/>
                                    <a:ext cx="0" cy="219069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77" name="Egyenes összekötő nyíllal 377"/>
                                <wps:cNvCnPr/>
                                <wps:spPr>
                                  <a:xfrm>
                                    <a:off x="1219200" y="0"/>
                                    <a:ext cx="0" cy="219069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78" name="Egyenes összekötő 378"/>
                                <wps:cNvCnPr/>
                                <wps:spPr>
                                  <a:xfrm>
                                    <a:off x="0" y="0"/>
                                    <a:ext cx="12192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389" name="Szövegdoboz 389"/>
                              <wps:cNvSpPr txBox="1"/>
                              <wps:spPr>
                                <a:xfrm>
                                  <a:off x="0" y="0"/>
                                  <a:ext cx="323850" cy="3238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C84B1B9" w14:textId="77777777" w:rsidR="0069165C" w:rsidRDefault="0069165C">
                                    <w:r>
                                      <w:t>1.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09" name="Csoportba foglalás 409"/>
                            <wpg:cNvGrpSpPr/>
                            <wpg:grpSpPr>
                              <a:xfrm>
                                <a:off x="923925" y="923925"/>
                                <a:ext cx="1039650" cy="323850"/>
                                <a:chOff x="0" y="0"/>
                                <a:chExt cx="1039650" cy="323850"/>
                              </a:xfrm>
                            </wpg:grpSpPr>
                            <wpg:grpSp>
                              <wpg:cNvPr id="385" name="Csoportba foglalás 385"/>
                              <wpg:cNvGrpSpPr/>
                              <wpg:grpSpPr>
                                <a:xfrm rot="10800000">
                                  <a:off x="247650" y="0"/>
                                  <a:ext cx="792000" cy="171450"/>
                                  <a:chOff x="0" y="0"/>
                                  <a:chExt cx="792000" cy="324000"/>
                                </a:xfrm>
                              </wpg:grpSpPr>
                              <wps:wsp>
                                <wps:cNvPr id="386" name="Egyenes összekötő nyíllal 386"/>
                                <wps:cNvCnPr/>
                                <wps:spPr>
                                  <a:xfrm>
                                    <a:off x="0" y="0"/>
                                    <a:ext cx="0" cy="32400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87" name="Egyenes összekötő nyíllal 387"/>
                                <wps:cNvCnPr/>
                                <wps:spPr>
                                  <a:xfrm>
                                    <a:off x="781050" y="0"/>
                                    <a:ext cx="0" cy="32385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88" name="Egyenes összekötő 388"/>
                                <wps:cNvCnPr/>
                                <wps:spPr>
                                  <a:xfrm>
                                    <a:off x="0" y="0"/>
                                    <a:ext cx="7920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391" name="Szövegdoboz 391"/>
                              <wps:cNvSpPr txBox="1"/>
                              <wps:spPr>
                                <a:xfrm>
                                  <a:off x="0" y="0"/>
                                  <a:ext cx="323850" cy="3238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9C76F08" w14:textId="77777777" w:rsidR="0069165C" w:rsidRDefault="0069165C" w:rsidP="00361CE9">
                                    <w:r>
                                      <w:t>3.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11" name="Csoportba foglalás 411"/>
                            <wpg:cNvGrpSpPr/>
                            <wpg:grpSpPr>
                              <a:xfrm>
                                <a:off x="495300" y="1619250"/>
                                <a:ext cx="668020" cy="390525"/>
                                <a:chOff x="0" y="0"/>
                                <a:chExt cx="668020" cy="390525"/>
                              </a:xfrm>
                            </wpg:grpSpPr>
                            <wpg:grpSp>
                              <wpg:cNvPr id="392" name="Csoportba foglalás 392"/>
                              <wpg:cNvGrpSpPr/>
                              <wpg:grpSpPr>
                                <a:xfrm rot="10800000">
                                  <a:off x="161925" y="0"/>
                                  <a:ext cx="506095" cy="171451"/>
                                  <a:chOff x="0" y="0"/>
                                  <a:chExt cx="792000" cy="324000"/>
                                </a:xfrm>
                              </wpg:grpSpPr>
                              <wps:wsp>
                                <wps:cNvPr id="393" name="Egyenes összekötő nyíllal 393"/>
                                <wps:cNvCnPr/>
                                <wps:spPr>
                                  <a:xfrm>
                                    <a:off x="0" y="0"/>
                                    <a:ext cx="0" cy="32400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94" name="Egyenes összekötő nyíllal 394"/>
                                <wps:cNvCnPr/>
                                <wps:spPr>
                                  <a:xfrm>
                                    <a:off x="781050" y="0"/>
                                    <a:ext cx="0" cy="32385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95" name="Egyenes összekötő 395"/>
                                <wps:cNvCnPr/>
                                <wps:spPr>
                                  <a:xfrm>
                                    <a:off x="0" y="0"/>
                                    <a:ext cx="7920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396" name="Szövegdoboz 396"/>
                              <wps:cNvSpPr txBox="1"/>
                              <wps:spPr>
                                <a:xfrm>
                                  <a:off x="0" y="66675"/>
                                  <a:ext cx="323850" cy="3238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DDD535B" w14:textId="77777777" w:rsidR="0069165C" w:rsidRDefault="0069165C" w:rsidP="007768C8">
                                    <w:r>
                                      <w:t>1.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12" name="Csoportba foglalás 412"/>
                            <wpg:cNvGrpSpPr/>
                            <wpg:grpSpPr>
                              <a:xfrm>
                                <a:off x="0" y="1619250"/>
                                <a:ext cx="1001550" cy="714375"/>
                                <a:chOff x="0" y="0"/>
                                <a:chExt cx="1001550" cy="714375"/>
                              </a:xfrm>
                            </wpg:grpSpPr>
                            <wpg:grpSp>
                              <wpg:cNvPr id="397" name="Csoportba foglalás 397"/>
                              <wpg:cNvGrpSpPr/>
                              <wpg:grpSpPr>
                                <a:xfrm rot="10800000">
                                  <a:off x="209550" y="0"/>
                                  <a:ext cx="792000" cy="495300"/>
                                  <a:chOff x="0" y="0"/>
                                  <a:chExt cx="792000" cy="324000"/>
                                </a:xfrm>
                              </wpg:grpSpPr>
                              <wps:wsp>
                                <wps:cNvPr id="398" name="Egyenes összekötő nyíllal 398"/>
                                <wps:cNvCnPr/>
                                <wps:spPr>
                                  <a:xfrm>
                                    <a:off x="0" y="0"/>
                                    <a:ext cx="0" cy="32400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99" name="Egyenes összekötő nyíllal 399"/>
                                <wps:cNvCnPr/>
                                <wps:spPr>
                                  <a:xfrm>
                                    <a:off x="781050" y="0"/>
                                    <a:ext cx="0" cy="32385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00" name="Egyenes összekötő 400"/>
                                <wps:cNvCnPr/>
                                <wps:spPr>
                                  <a:xfrm>
                                    <a:off x="0" y="0"/>
                                    <a:ext cx="7920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401" name="Szövegdoboz 401"/>
                              <wps:cNvSpPr txBox="1"/>
                              <wps:spPr>
                                <a:xfrm>
                                  <a:off x="0" y="390525"/>
                                  <a:ext cx="323850" cy="3238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82C8143" w14:textId="77777777" w:rsidR="0069165C" w:rsidRDefault="0069165C" w:rsidP="007768C8">
                                    <w:r>
                                      <w:t>2.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07" name="Csoportba foglalás 407"/>
                            <wpg:cNvGrpSpPr/>
                            <wpg:grpSpPr>
                              <a:xfrm>
                                <a:off x="942975" y="0"/>
                                <a:ext cx="791845" cy="581025"/>
                                <a:chOff x="0" y="0"/>
                                <a:chExt cx="791845" cy="581025"/>
                              </a:xfrm>
                            </wpg:grpSpPr>
                            <wps:wsp>
                              <wps:cNvPr id="390" name="Szövegdoboz 390"/>
                              <wps:cNvSpPr txBox="1"/>
                              <wps:spPr>
                                <a:xfrm>
                                  <a:off x="57150" y="0"/>
                                  <a:ext cx="323850" cy="3238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C8A9D79" w14:textId="77777777" w:rsidR="0069165C" w:rsidRDefault="0069165C" w:rsidP="00361CE9">
                                    <w:r>
                                      <w:t>2.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402" name="Csoportba foglalás 402"/>
                              <wpg:cNvGrpSpPr/>
                              <wpg:grpSpPr>
                                <a:xfrm>
                                  <a:off x="0" y="257175"/>
                                  <a:ext cx="791845" cy="323850"/>
                                  <a:chOff x="0" y="0"/>
                                  <a:chExt cx="792000" cy="324000"/>
                                </a:xfrm>
                              </wpg:grpSpPr>
                              <wps:wsp>
                                <wps:cNvPr id="403" name="Egyenes összekötő nyíllal 403"/>
                                <wps:cNvCnPr/>
                                <wps:spPr>
                                  <a:xfrm>
                                    <a:off x="0" y="0"/>
                                    <a:ext cx="0" cy="32400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04" name="Egyenes összekötő nyíllal 404"/>
                                <wps:cNvCnPr/>
                                <wps:spPr>
                                  <a:xfrm>
                                    <a:off x="781050" y="0"/>
                                    <a:ext cx="0" cy="32385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05" name="Egyenes összekötő 405"/>
                                <wps:cNvCnPr/>
                                <wps:spPr>
                                  <a:xfrm>
                                    <a:off x="0" y="0"/>
                                    <a:ext cx="7920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g:grpSp>
                            <wpg:cNvPr id="410" name="Csoportba foglalás 410"/>
                            <wpg:cNvGrpSpPr/>
                            <wpg:grpSpPr>
                              <a:xfrm>
                                <a:off x="523875" y="1000125"/>
                                <a:ext cx="933450" cy="323850"/>
                                <a:chOff x="0" y="0"/>
                                <a:chExt cx="933450" cy="323850"/>
                              </a:xfrm>
                            </wpg:grpSpPr>
                            <wpg:grpSp>
                              <wpg:cNvPr id="384" name="Csoportba foglalás 384"/>
                              <wpg:cNvGrpSpPr/>
                              <wpg:grpSpPr>
                                <a:xfrm>
                                  <a:off x="200025" y="133350"/>
                                  <a:ext cx="733425" cy="152400"/>
                                  <a:chOff x="0" y="0"/>
                                  <a:chExt cx="792000" cy="324000"/>
                                </a:xfrm>
                              </wpg:grpSpPr>
                              <wps:wsp>
                                <wps:cNvPr id="381" name="Egyenes összekötő nyíllal 381"/>
                                <wps:cNvCnPr/>
                                <wps:spPr>
                                  <a:xfrm>
                                    <a:off x="0" y="0"/>
                                    <a:ext cx="0" cy="32400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82" name="Egyenes összekötő nyíllal 382"/>
                                <wps:cNvCnPr/>
                                <wps:spPr>
                                  <a:xfrm>
                                    <a:off x="781050" y="0"/>
                                    <a:ext cx="0" cy="32385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83" name="Egyenes összekötő 383"/>
                                <wps:cNvCnPr/>
                                <wps:spPr>
                                  <a:xfrm>
                                    <a:off x="0" y="0"/>
                                    <a:ext cx="7920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406" name="Szövegdoboz 406"/>
                              <wps:cNvSpPr txBox="1"/>
                              <wps:spPr>
                                <a:xfrm>
                                  <a:off x="0" y="0"/>
                                  <a:ext cx="323850" cy="3238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CC981AE" w14:textId="77777777" w:rsidR="0069165C" w:rsidRDefault="0069165C" w:rsidP="007768C8">
                                    <w:r>
                                      <w:t>3.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74" name="Csoportba foglalás 374"/>
                          <wpg:cNvGrpSpPr/>
                          <wpg:grpSpPr>
                            <a:xfrm>
                              <a:off x="0" y="533400"/>
                              <a:ext cx="1981200" cy="1152000"/>
                              <a:chOff x="0" y="0"/>
                              <a:chExt cx="1981200" cy="1152000"/>
                            </a:xfrm>
                          </wpg:grpSpPr>
                          <wpg:grpSp>
                            <wpg:cNvPr id="336" name="Csoportba foglalás 336"/>
                            <wpg:cNvGrpSpPr/>
                            <wpg:grpSpPr>
                              <a:xfrm>
                                <a:off x="0" y="66675"/>
                                <a:ext cx="1981200" cy="323850"/>
                                <a:chOff x="0" y="0"/>
                                <a:chExt cx="1981200" cy="324244"/>
                              </a:xfrm>
                              <a:solidFill>
                                <a:schemeClr val="bg1"/>
                              </a:solidFill>
                            </wpg:grpSpPr>
                            <wps:wsp>
                              <wps:cNvPr id="328" name="Téglalap 328"/>
                              <wps:cNvSpPr/>
                              <wps:spPr>
                                <a:xfrm>
                                  <a:off x="495300" y="0"/>
                                  <a:ext cx="247650" cy="324244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16331F7" w14:textId="77777777" w:rsidR="0069165C" w:rsidRDefault="0069165C" w:rsidP="000B4235">
                                    <w:pPr>
                                      <w:jc w:val="center"/>
                                    </w:pPr>
                                    <w:r>
                                      <w:t>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9" name="Téglalap 329"/>
                              <wps:cNvSpPr/>
                              <wps:spPr>
                                <a:xfrm>
                                  <a:off x="742950" y="0"/>
                                  <a:ext cx="247650" cy="324244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18FF212" w14:textId="77777777" w:rsidR="0069165C" w:rsidRDefault="0069165C" w:rsidP="000B4235">
                                    <w:pPr>
                                      <w:jc w:val="center"/>
                                    </w:pPr>
                                    <w:r>
                                      <w:t>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0" name="Téglalap 330"/>
                              <wps:cNvSpPr/>
                              <wps:spPr>
                                <a:xfrm>
                                  <a:off x="247650" y="0"/>
                                  <a:ext cx="247650" cy="324244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89D826D" w14:textId="77777777" w:rsidR="0069165C" w:rsidRDefault="0069165C" w:rsidP="000B4235">
                                    <w:pPr>
                                      <w:jc w:val="center"/>
                                    </w:pPr>
                                    <w:r>
                                      <w:t>B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1" name="Téglalap 331"/>
                              <wps:cNvSpPr/>
                              <wps:spPr>
                                <a:xfrm>
                                  <a:off x="0" y="0"/>
                                  <a:ext cx="247650" cy="32385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304FE85" w14:textId="77777777" w:rsidR="0069165C" w:rsidRDefault="0069165C" w:rsidP="000B4235">
                                    <w:pPr>
                                      <w:jc w:val="center"/>
                                    </w:pPr>
                                    <w:r>
                                      <w:t>H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2" name="Téglalap 332"/>
                              <wps:cNvSpPr/>
                              <wps:spPr>
                                <a:xfrm>
                                  <a:off x="990600" y="0"/>
                                  <a:ext cx="247650" cy="32400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159C604" w14:textId="77777777" w:rsidR="0069165C" w:rsidRDefault="0069165C" w:rsidP="000B4235">
                                    <w:pPr>
                                      <w:jc w:val="center"/>
                                    </w:pPr>
                                    <w:r>
                                      <w:t>F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3" name="Téglalap 333"/>
                              <wps:cNvSpPr/>
                              <wps:spPr>
                                <a:xfrm>
                                  <a:off x="1238250" y="0"/>
                                  <a:ext cx="247650" cy="32400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118B093" w14:textId="77777777" w:rsidR="0069165C" w:rsidRDefault="0069165C" w:rsidP="000B4235">
                                    <w:pPr>
                                      <w:jc w:val="center"/>
                                    </w:pPr>
                                    <w:r>
                                      <w:t>G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4" name="Téglalap 334"/>
                              <wps:cNvSpPr/>
                              <wps:spPr>
                                <a:xfrm>
                                  <a:off x="1485900" y="0"/>
                                  <a:ext cx="247650" cy="32400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CC18F17" w14:textId="77777777" w:rsidR="0069165C" w:rsidRDefault="0069165C" w:rsidP="000B4235">
                                    <w:pPr>
                                      <w:jc w:val="center"/>
                                    </w:pPr>
                                    <w:r>
                                      <w:t>D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5" name="Téglalap 335"/>
                              <wps:cNvSpPr/>
                              <wps:spPr>
                                <a:xfrm>
                                  <a:off x="1733550" y="0"/>
                                  <a:ext cx="247650" cy="32400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9F62EE7" w14:textId="77777777" w:rsidR="0069165C" w:rsidRDefault="0069165C" w:rsidP="000B4235">
                                    <w:pPr>
                                      <w:jc w:val="center"/>
                                    </w:pPr>
                                    <w:r>
                                      <w:t>C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37" name="Csoportba foglalás 337"/>
                            <wpg:cNvGrpSpPr/>
                            <wpg:grpSpPr>
                              <a:xfrm>
                                <a:off x="0" y="752475"/>
                                <a:ext cx="1981200" cy="323850"/>
                                <a:chOff x="0" y="0"/>
                                <a:chExt cx="1981200" cy="324244"/>
                              </a:xfrm>
                              <a:solidFill>
                                <a:schemeClr val="bg1"/>
                              </a:solidFill>
                            </wpg:grpSpPr>
                            <wps:wsp>
                              <wps:cNvPr id="338" name="Téglalap 338"/>
                              <wps:cNvSpPr/>
                              <wps:spPr>
                                <a:xfrm>
                                  <a:off x="495300" y="0"/>
                                  <a:ext cx="247650" cy="324244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D82C3EE" w14:textId="77777777" w:rsidR="0069165C" w:rsidRDefault="0069165C" w:rsidP="000B4235">
                                    <w:pPr>
                                      <w:jc w:val="center"/>
                                    </w:pPr>
                                    <w:r>
                                      <w:t>C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9" name="Téglalap 339"/>
                              <wps:cNvSpPr/>
                              <wps:spPr>
                                <a:xfrm>
                                  <a:off x="742950" y="0"/>
                                  <a:ext cx="247650" cy="324244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22EC7EF" w14:textId="77777777" w:rsidR="0069165C" w:rsidRDefault="0069165C" w:rsidP="000B4235">
                                    <w:pPr>
                                      <w:jc w:val="center"/>
                                    </w:pPr>
                                    <w:r>
                                      <w:t>D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0" name="Téglalap 340"/>
                              <wps:cNvSpPr/>
                              <wps:spPr>
                                <a:xfrm>
                                  <a:off x="247650" y="0"/>
                                  <a:ext cx="247650" cy="324244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66BC05C" w14:textId="77777777" w:rsidR="0069165C" w:rsidRDefault="0069165C" w:rsidP="000B4235">
                                    <w:pPr>
                                      <w:jc w:val="center"/>
                                    </w:pPr>
                                    <w:r>
                                      <w:t>B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1" name="Téglalap 341"/>
                              <wps:cNvSpPr/>
                              <wps:spPr>
                                <a:xfrm>
                                  <a:off x="0" y="0"/>
                                  <a:ext cx="247650" cy="32385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35D8453" w14:textId="77777777" w:rsidR="0069165C" w:rsidRDefault="0069165C" w:rsidP="000B4235">
                                    <w:pPr>
                                      <w:jc w:val="center"/>
                                    </w:pPr>
                                    <w:r>
                                      <w:t>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2" name="Téglalap 342"/>
                              <wps:cNvSpPr/>
                              <wps:spPr>
                                <a:xfrm>
                                  <a:off x="990600" y="0"/>
                                  <a:ext cx="247650" cy="32400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04C9D1C" w14:textId="77777777" w:rsidR="0069165C" w:rsidRDefault="0069165C" w:rsidP="000B4235">
                                    <w:pPr>
                                      <w:jc w:val="center"/>
                                    </w:pPr>
                                    <w:r>
                                      <w:t>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3" name="Téglalap 343"/>
                              <wps:cNvSpPr/>
                              <wps:spPr>
                                <a:xfrm>
                                  <a:off x="1238250" y="0"/>
                                  <a:ext cx="247650" cy="32400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42E6741" w14:textId="77777777" w:rsidR="0069165C" w:rsidRDefault="0069165C" w:rsidP="000B4235">
                                    <w:pPr>
                                      <w:jc w:val="center"/>
                                    </w:pPr>
                                    <w:r>
                                      <w:t>F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4" name="Téglalap 344"/>
                              <wps:cNvSpPr/>
                              <wps:spPr>
                                <a:xfrm>
                                  <a:off x="1485900" y="0"/>
                                  <a:ext cx="247650" cy="32400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4DFD84B" w14:textId="77777777" w:rsidR="0069165C" w:rsidRDefault="0069165C" w:rsidP="000B4235">
                                    <w:pPr>
                                      <w:jc w:val="center"/>
                                    </w:pPr>
                                    <w:r>
                                      <w:t>G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5" name="Téglalap 345"/>
                              <wps:cNvSpPr/>
                              <wps:spPr>
                                <a:xfrm>
                                  <a:off x="1733550" y="0"/>
                                  <a:ext cx="247650" cy="32400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322BFCB" w14:textId="77777777" w:rsidR="0069165C" w:rsidRDefault="0069165C" w:rsidP="000B4235">
                                    <w:pPr>
                                      <w:jc w:val="center"/>
                                    </w:pPr>
                                    <w:r>
                                      <w:t>H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370" name="Egyenes összekötő 370"/>
                            <wps:cNvCnPr/>
                            <wps:spPr>
                              <a:xfrm>
                                <a:off x="1238250" y="0"/>
                                <a:ext cx="0" cy="1152000"/>
                              </a:xfrm>
                              <a:prstGeom prst="line">
                                <a:avLst/>
                              </a:prstGeom>
                              <a:ln w="381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46" name="Egyenes összekötő 346"/>
                            <wps:cNvCnPr/>
                            <wps:spPr>
                              <a:xfrm>
                                <a:off x="495300" y="0"/>
                                <a:ext cx="0" cy="1152000"/>
                              </a:xfrm>
                              <a:prstGeom prst="line">
                                <a:avLst/>
                              </a:prstGeom>
                              <a:ln w="381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2626566" id="Csoportba foglalás 417" o:spid="_x0000_s1277" style="position:absolute;left:0;text-align:left;margin-left:32.55pt;margin-top:47.25pt;width:372.15pt;height:205.8pt;z-index:251661312;mso-position-horizontal-relative:margin;mso-position-vertical-relative:margin;mso-width-relative:margin;mso-height-relative:margin" coordorigin="-19" coordsize="47263,26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">
                <v:shape id="Szövegdoboz 415" o:spid="_x0000_s1278" type="#_x0000_t202" style="position:absolute;left:-19;top:21336;width:47243;height:4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" stroked="f">
                  <v:textbox style="mso-fit-shape-to-text:t" inset="0,0,0,0">
                    <w:txbxContent>
                      <w:p w14:paraId="670B362E" w14:textId="77777777" w:rsidR="0069165C" w:rsidRPr="00073530" w:rsidRDefault="0069165C" w:rsidP="00AE194A">
                        <w:pPr>
                          <w:pStyle w:val="SzKpalrs"/>
                        </w:pPr>
                        <w:r>
                          <w:t>6. ábra: PMX működése</w:t>
                        </w:r>
                      </w:p>
                    </w:txbxContent>
                  </v:textbox>
                </v:shape>
                <v:group id="Csoportba foglalás 414" o:spid="_x0000_s1279" style="position:absolute;width:47244;height:23336" coordsize="47244,23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">
                  <v:group id="Csoportba foglalás 413" o:spid="_x0000_s1280" style="position:absolute;left:26574;width:20670;height:23336" coordsize="20669,23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">
                    <v:group id="Csoportba foglalás 373" o:spid="_x0000_s1281" style="position:absolute;left:857;top:5143;width:19812;height:11711" coordsize="19812,11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">
                      <v:group id="Csoportba foglalás 350" o:spid="_x0000_s1282" style="position:absolute;top:857;width:19812;height:3238" coordsize="19812,32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">
                        <v:rect id="Téglalap 351" o:spid="_x0000_s1283" style="position:absolute;left:4953;width:2476;height:32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" filled="f" strokecolor="black [3213]" strokeweight="1pt">
                          <v:textbox>
                            <w:txbxContent>
                              <w:p w14:paraId="591BF429" w14:textId="77777777" w:rsidR="0069165C" w:rsidRDefault="0069165C" w:rsidP="0079417C">
                                <w:pPr>
                                  <w:jc w:val="center"/>
                                </w:pPr>
                                <w:r>
                                  <w:t>C</w:t>
                                </w:r>
                              </w:p>
                            </w:txbxContent>
                          </v:textbox>
                        </v:rect>
                        <v:rect id="Téglalap 352" o:spid="_x0000_s1284" style="position:absolute;left:7429;width:2477;height:32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" filled="f" strokecolor="black [3213]" strokeweight="1pt">
                          <v:textbox>
                            <w:txbxContent>
                              <w:p w14:paraId="6944332E" w14:textId="77777777" w:rsidR="0069165C" w:rsidRDefault="0069165C" w:rsidP="0079417C">
                                <w:pPr>
                                  <w:jc w:val="center"/>
                                </w:pPr>
                                <w:r>
                                  <w:t>D</w:t>
                                </w:r>
                              </w:p>
                            </w:txbxContent>
                          </v:textbox>
                        </v:rect>
                        <v:rect id="Téglalap 353" o:spid="_x0000_s1285" style="position:absolute;left:2476;width:2477;height:32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" filled="f" strokecolor="black [3213]" strokeweight="1pt">
                          <v:textbox>
                            <w:txbxContent>
                              <w:p w14:paraId="7288E0C6" w14:textId="77777777" w:rsidR="0069165C" w:rsidRDefault="0069165C" w:rsidP="0079417C">
                                <w:pPr>
                                  <w:jc w:val="center"/>
                                </w:pPr>
                                <w:r>
                                  <w:t>B</w:t>
                                </w:r>
                              </w:p>
                            </w:txbxContent>
                          </v:textbox>
                        </v:rect>
                        <v:rect id="Téglalap 354" o:spid="_x0000_s1286" style="position:absolute;width:2476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" filled="f" strokecolor="black [3213]" strokeweight="1pt">
                          <v:textbox>
                            <w:txbxContent>
                              <w:p w14:paraId="65913889" w14:textId="77777777" w:rsidR="0069165C" w:rsidRDefault="0069165C" w:rsidP="0079417C">
                                <w:pPr>
                                  <w:jc w:val="center"/>
                                </w:pPr>
                                <w:r>
                                  <w:t>H</w:t>
                                </w:r>
                              </w:p>
                            </w:txbxContent>
                          </v:textbox>
                        </v:rect>
                        <v:rect id="Téglalap 355" o:spid="_x0000_s1287" style="position:absolute;left:9906;width:2476;height:3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" filled="f" strokecolor="black [3213]" strokeweight="1pt">
                          <v:textbox>
                            <w:txbxContent>
                              <w:p w14:paraId="28664314" w14:textId="77777777" w:rsidR="0069165C" w:rsidRDefault="0069165C" w:rsidP="0079417C">
                                <w:pPr>
                                  <w:jc w:val="center"/>
                                </w:pPr>
                                <w:r>
                                  <w:t>E</w:t>
                                </w:r>
                              </w:p>
                            </w:txbxContent>
                          </v:textbox>
                        </v:rect>
                        <v:rect id="Téglalap 356" o:spid="_x0000_s1288" style="position:absolute;left:12382;width:2477;height:3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" filled="f" strokecolor="black [3213]" strokeweight="1pt">
                          <v:textbox>
                            <w:txbxContent>
                              <w:p w14:paraId="7B971256" w14:textId="77777777" w:rsidR="0069165C" w:rsidRDefault="0069165C" w:rsidP="0079417C">
                                <w:pPr>
                                  <w:jc w:val="center"/>
                                </w:pPr>
                                <w:r>
                                  <w:t>G</w:t>
                                </w:r>
                              </w:p>
                            </w:txbxContent>
                          </v:textbox>
                        </v:rect>
                        <v:rect id="Téglalap 357" o:spid="_x0000_s1289" style="position:absolute;left:14859;width:2476;height:3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" filled="f" strokecolor="black [3213]" strokeweight="1pt">
                          <v:textbox>
                            <w:txbxContent>
                              <w:p w14:paraId="48D9DA49" w14:textId="77777777" w:rsidR="0069165C" w:rsidRDefault="0069165C" w:rsidP="0079417C">
                                <w:pPr>
                                  <w:jc w:val="center"/>
                                </w:pPr>
                                <w:r>
                                  <w:t>A</w:t>
                                </w:r>
                              </w:p>
                            </w:txbxContent>
                          </v:textbox>
                        </v:rect>
                        <v:rect id="Téglalap 358" o:spid="_x0000_s1290" style="position:absolute;left:17335;width:2477;height:3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" filled="f" strokecolor="black [3213]" strokeweight="1pt">
                          <v:textbox>
                            <w:txbxContent>
                              <w:p w14:paraId="28FB6FA2" w14:textId="77777777" w:rsidR="0069165C" w:rsidRDefault="0069165C" w:rsidP="0079417C">
                                <w:pPr>
                                  <w:jc w:val="center"/>
                                </w:pPr>
                                <w:r>
                                  <w:t>F</w:t>
                                </w:r>
                              </w:p>
                            </w:txbxContent>
                          </v:textbox>
                        </v:rect>
                      </v:group>
                      <v:group id="Csoportba foglalás 359" o:spid="_x0000_s1291" style="position:absolute;top:7715;width:19812;height:3242" coordsize="19812,32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">
                        <v:rect id="Téglalap 360" o:spid="_x0000_s1292" style="position:absolute;left:4953;width:2476;height:32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" filled="f" strokecolor="black [3213]" strokeweight="1pt">
                          <v:textbox>
                            <w:txbxContent>
                              <w:p w14:paraId="14745C04" w14:textId="77777777" w:rsidR="0069165C" w:rsidRDefault="0069165C" w:rsidP="0079417C">
                                <w:pPr>
                                  <w:jc w:val="center"/>
                                </w:pPr>
                                <w:r>
                                  <w:t>E</w:t>
                                </w:r>
                              </w:p>
                            </w:txbxContent>
                          </v:textbox>
                        </v:rect>
                        <v:rect id="Téglalap 361" o:spid="_x0000_s1293" style="position:absolute;left:7429;width:2477;height:32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" filled="f" strokecolor="black [3213]" strokeweight="1pt">
                          <v:textbox>
                            <w:txbxContent>
                              <w:p w14:paraId="078EE65B" w14:textId="77777777" w:rsidR="0069165C" w:rsidRDefault="0069165C" w:rsidP="00361CE9">
                                <w:r>
                                  <w:t>A</w:t>
                                </w:r>
                              </w:p>
                            </w:txbxContent>
                          </v:textbox>
                        </v:rect>
                        <v:rect id="Téglalap 362" o:spid="_x0000_s1294" style="position:absolute;left:2476;width:2477;height:32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" filled="f" strokecolor="black [3213]" strokeweight="1pt">
                          <v:textbox>
                            <w:txbxContent>
                              <w:p w14:paraId="653DB007" w14:textId="77777777" w:rsidR="0069165C" w:rsidRDefault="0069165C" w:rsidP="0079417C">
                                <w:pPr>
                                  <w:jc w:val="center"/>
                                </w:pPr>
                                <w:r>
                                  <w:t>B</w:t>
                                </w:r>
                              </w:p>
                            </w:txbxContent>
                          </v:textbox>
                        </v:rect>
                        <v:rect id="Téglalap 363" o:spid="_x0000_s1295" style="position:absolute;width:2476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" filled="f" strokecolor="black [3213]" strokeweight="1pt">
                          <v:textbox>
                            <w:txbxContent>
                              <w:p w14:paraId="58747638" w14:textId="77777777" w:rsidR="0069165C" w:rsidRDefault="0069165C" w:rsidP="0079417C">
                                <w:pPr>
                                  <w:jc w:val="center"/>
                                </w:pPr>
                                <w:r>
                                  <w:t>D</w:t>
                                </w:r>
                              </w:p>
                            </w:txbxContent>
                          </v:textbox>
                        </v:rect>
                        <v:rect id="Téglalap 364" o:spid="_x0000_s1296" style="position:absolute;left:9906;width:2476;height:3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" filled="f" strokecolor="black [3213]" strokeweight="1pt">
                          <v:textbox>
                            <w:txbxContent>
                              <w:p w14:paraId="143FE9B6" w14:textId="77777777" w:rsidR="0069165C" w:rsidRDefault="0069165C" w:rsidP="0079417C">
                                <w:pPr>
                                  <w:jc w:val="center"/>
                                </w:pPr>
                                <w:r>
                                  <w:t>C</w:t>
                                </w:r>
                              </w:p>
                            </w:txbxContent>
                          </v:textbox>
                        </v:rect>
                        <v:rect id="Téglalap 365" o:spid="_x0000_s1297" style="position:absolute;left:12382;width:2477;height:3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" filled="f" strokecolor="black [3213]" strokeweight="1pt">
                          <v:textbox>
                            <w:txbxContent>
                              <w:p w14:paraId="5502B12E" w14:textId="77777777" w:rsidR="0069165C" w:rsidRDefault="0069165C" w:rsidP="0079417C">
                                <w:pPr>
                                  <w:jc w:val="center"/>
                                </w:pPr>
                                <w:r>
                                  <w:t>F</w:t>
                                </w:r>
                              </w:p>
                            </w:txbxContent>
                          </v:textbox>
                        </v:rect>
                        <v:rect id="Téglalap 366" o:spid="_x0000_s1298" style="position:absolute;left:14859;width:2476;height:3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" filled="f" strokecolor="black [3213]" strokeweight="1pt">
                          <v:textbox>
                            <w:txbxContent>
                              <w:p w14:paraId="2DC14A10" w14:textId="77777777" w:rsidR="0069165C" w:rsidRDefault="0069165C" w:rsidP="0079417C">
                                <w:pPr>
                                  <w:jc w:val="center"/>
                                </w:pPr>
                                <w:r>
                                  <w:t>G</w:t>
                                </w:r>
                              </w:p>
                            </w:txbxContent>
                          </v:textbox>
                        </v:rect>
                        <v:rect id="Téglalap 367" o:spid="_x0000_s1299" style="position:absolute;left:17335;width:2477;height:3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" filled="f" strokecolor="black [3213]" strokeweight="1pt">
                          <v:textbox>
                            <w:txbxContent>
                              <w:p w14:paraId="08DF1BCF" w14:textId="77777777" w:rsidR="0069165C" w:rsidRDefault="0069165C" w:rsidP="0079417C">
                                <w:pPr>
                                  <w:jc w:val="center"/>
                                </w:pPr>
                                <w:r>
                                  <w:t>H</w:t>
                                </w:r>
                              </w:p>
                            </w:txbxContent>
                          </v:textbox>
                        </v:rect>
                      </v:group>
                      <v:line id="Egyenes összekötő 371" o:spid="_x0000_s1300" style="position:absolute;visibility:visible;mso-wrap-style:square" from="12573,0" to="12573,115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" strokecolor="black [3200]" strokeweight="3pt">
                        <v:stroke joinstyle="miter"/>
                      </v:line>
                      <v:line id="Egyenes összekötő 372" o:spid="_x0000_s1301" style="position:absolute;visibility:visible;mso-wrap-style:square" from="5048,190" to="5048,117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" strokecolor="black [3200]" strokeweight="3pt">
                        <v:stroke joinstyle="miter"/>
                      </v:line>
                    </v:group>
                    <v:group id="Csoportba foglalás 408" o:spid="_x0000_s1302" style="position:absolute;left:5048;top:2952;width:14668;height:3239" coordsize="14668,3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">
                      <v:group id="Csoportba foglalás 379" o:spid="_x0000_s1303" style="position:absolute;left:2476;top:857;width:12192;height:2184" coordsize="12192,2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">
                        <v:shape id="Egyenes összekötő nyíllal 376" o:spid="_x0000_s1304" type="#_x0000_t32" style="position:absolute;width:0;height:21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" strokecolor="black [3200]" strokeweight=".5pt">
                          <v:stroke endarrow="block" joinstyle="miter"/>
                        </v:shape>
                        <v:shape id="Egyenes összekötő nyíllal 377" o:spid="_x0000_s1305" type="#_x0000_t32" style="position:absolute;left:12192;width:0;height:21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" strokecolor="black [3200]" strokeweight=".5pt">
                          <v:stroke endarrow="block" joinstyle="miter"/>
                        </v:shape>
                        <v:line id="Egyenes összekötő 378" o:spid="_x0000_s1306" style="position:absolute;visibility:visible;mso-wrap-style:square" from="0,0" to="12192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" strokecolor="black [3200]" strokeweight=".5pt">
                          <v:stroke joinstyle="miter"/>
                        </v:line>
                      </v:group>
                      <v:shape id="Szövegdoboz 389" o:spid="_x0000_s1307" type="#_x0000_t202" style="position:absolute;width:3238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" filled="f" stroked="f" strokeweight=".5pt">
                        <v:textbox>
                          <w:txbxContent>
                            <w:p w14:paraId="4C84B1B9" w14:textId="77777777" w:rsidR="0069165C" w:rsidRDefault="0069165C">
                              <w:r>
                                <w:t>1.</w:t>
                              </w:r>
                            </w:p>
                          </w:txbxContent>
                        </v:textbox>
                      </v:shape>
                    </v:group>
                    <v:group id="Csoportba foglalás 409" o:spid="_x0000_s1308" style="position:absolute;left:9239;top:9239;width:10396;height:3238" coordsize="10396,3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JBFxgAAANw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AWLeD3TDgCcvUDAAD//wMAUEsBAi0AFAAGAAgAAAAhANvh9svuAAAAhQEAABMAAAAAAAAA&#10;AAAAAAAAAAAAAFtDb250ZW50X1R5cGVzXS54bWxQSwECLQAUAAYACAAAACEAWvQsW78AAAAVAQAA&#10;CwAAAAAAAAAAAAAAAAAfAQAAX3JlbHMvLnJlbHNQSwECLQAUAAYACAAAACEAt5CQRcYAAADcAAAA&#10;DwAAAAAAAAAAAAAAAAAHAgAAZHJzL2Rvd25yZXYueG1sUEsFBgAAAAADAAMAtwAAAPoCAAAAAA==&#10;">
                      <v:group id="Csoportba foglalás 385" o:spid="_x0000_s1309" style="position:absolute;left:2476;width:7920;height:1714;rotation:180" coordsize="7920,3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">
                        <v:shape id="Egyenes összekötő nyíllal 386" o:spid="_x0000_s1310" type="#_x0000_t32" style="position:absolute;width:0;height:32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" strokecolor="black [3200]" strokeweight=".5pt">
                          <v:stroke endarrow="block" joinstyle="miter"/>
                        </v:shape>
                        <v:shape id="Egyenes összekötő nyíllal 387" o:spid="_x0000_s1311" type="#_x0000_t32" style="position:absolute;left:7810;width:0;height:32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" strokecolor="black [3200]" strokeweight=".5pt">
                          <v:stroke endarrow="block" joinstyle="miter"/>
                        </v:shape>
                        <v:line id="Egyenes összekötő 388" o:spid="_x0000_s1312" style="position:absolute;visibility:visible;mso-wrap-style:square" from="0,0" to="792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" strokecolor="black [3200]" strokeweight=".5pt">
                          <v:stroke joinstyle="miter"/>
                        </v:line>
                      </v:group>
                      <v:shape id="Szövegdoboz 391" o:spid="_x0000_s1313" type="#_x0000_t202" style="position:absolute;width:3238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" filled="f" stroked="f" strokeweight=".5pt">
                        <v:textbox>
                          <w:txbxContent>
                            <w:p w14:paraId="19C76F08" w14:textId="77777777" w:rsidR="0069165C" w:rsidRDefault="0069165C" w:rsidP="00361CE9">
                              <w:r>
                                <w:t>3.</w:t>
                              </w:r>
                            </w:p>
                          </w:txbxContent>
                        </v:textbox>
                      </v:shape>
                    </v:group>
                    <v:group id="Csoportba foglalás 411" o:spid="_x0000_s1314" style="position:absolute;left:4953;top:16192;width:6680;height:3905" coordsize="6680,3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">
                      <v:group id="Csoportba foglalás 392" o:spid="_x0000_s1315" style="position:absolute;left:1619;width:5061;height:1714;rotation:180" coordsize="7920,3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">
                        <v:shape id="Egyenes összekötő nyíllal 393" o:spid="_x0000_s1316" type="#_x0000_t32" style="position:absolute;width:0;height:32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" strokecolor="black [3200]" strokeweight=".5pt">
                          <v:stroke endarrow="block" joinstyle="miter"/>
                        </v:shape>
                        <v:shape id="Egyenes összekötő nyíllal 394" o:spid="_x0000_s1317" type="#_x0000_t32" style="position:absolute;left:7810;width:0;height:32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" strokecolor="black [3200]" strokeweight=".5pt">
                          <v:stroke endarrow="block" joinstyle="miter"/>
                        </v:shape>
                        <v:line id="Egyenes összekötő 395" o:spid="_x0000_s1318" style="position:absolute;visibility:visible;mso-wrap-style:square" from="0,0" to="792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" strokecolor="black [3200]" strokeweight=".5pt">
                          <v:stroke joinstyle="miter"/>
                        </v:line>
                      </v:group>
                      <v:shape id="Szövegdoboz 396" o:spid="_x0000_s1319" type="#_x0000_t202" style="position:absolute;top:666;width:3238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" filled="f" stroked="f" strokeweight=".5pt">
                        <v:textbox>
                          <w:txbxContent>
                            <w:p w14:paraId="4DDD535B" w14:textId="77777777" w:rsidR="0069165C" w:rsidRDefault="0069165C" w:rsidP="007768C8">
                              <w:r>
                                <w:t>1.</w:t>
                              </w:r>
                            </w:p>
                          </w:txbxContent>
                        </v:textbox>
                      </v:shape>
                    </v:group>
                    <v:group id="Csoportba foglalás 412" o:spid="_x0000_s1320" style="position:absolute;top:16192;width:10015;height:7144" coordsize="10015,7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7ZTpxAAAANw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3gEzzPhCMjFAwAA//8DAFBLAQItABQABgAIAAAAIQDb4fbL7gAAAIUBAAATAAAAAAAAAAAA&#10;AAAAAAAAAABbQ29udGVudF9UeXBlc10ueG1sUEsBAi0AFAAGAAgAAAAhAFr0LFu/AAAAFQEAAAsA&#10;AAAAAAAAAAAAAAAAHwEAAF9yZWxzLy5yZWxzUEsBAi0AFAAGAAgAAAAhADztlOnEAAAA3AAAAA8A&#10;AAAAAAAAAAAAAAAABwIAAGRycy9kb3ducmV2LnhtbFBLBQYAAAAAAwADALcAAAD4AgAAAAA=&#10;">
                      <v:group id="Csoportba foglalás 397" o:spid="_x0000_s1321" style="position:absolute;left:2095;width:7920;height:4953;rotation:180" coordsize="7920,3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">
                        <v:shape id="Egyenes összekötő nyíllal 398" o:spid="_x0000_s1322" type="#_x0000_t32" style="position:absolute;width:0;height:32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" strokecolor="black [3200]" strokeweight=".5pt">
                          <v:stroke endarrow="block" joinstyle="miter"/>
                        </v:shape>
                        <v:shape id="Egyenes összekötő nyíllal 399" o:spid="_x0000_s1323" type="#_x0000_t32" style="position:absolute;left:7810;width:0;height:32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" strokecolor="black [3200]" strokeweight=".5pt">
                          <v:stroke endarrow="block" joinstyle="miter"/>
                        </v:shape>
                        <v:line id="Egyenes összekötő 400" o:spid="_x0000_s1324" style="position:absolute;visibility:visible;mso-wrap-style:square" from="0,0" to="792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" strokecolor="black [3200]" strokeweight=".5pt">
                          <v:stroke joinstyle="miter"/>
                        </v:line>
                      </v:group>
                      <v:shape id="Szövegdoboz 401" o:spid="_x0000_s1325" type="#_x0000_t202" style="position:absolute;top:3905;width:3238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" filled="f" stroked="f" strokeweight=".5pt">
                        <v:textbox>
                          <w:txbxContent>
                            <w:p w14:paraId="582C8143" w14:textId="77777777" w:rsidR="0069165C" w:rsidRDefault="0069165C" w:rsidP="007768C8">
                              <w:r>
                                <w:t>2.</w:t>
                              </w:r>
                            </w:p>
                          </w:txbxContent>
                        </v:textbox>
                      </v:shape>
                    </v:group>
                    <v:group id="Csoportba foglalás 407" o:spid="_x0000_s1326" style="position:absolute;left:9429;width:7919;height:5810" coordsize="7918,5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6GsxgAAANw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WzeH3TDgCcvUDAAD//wMAUEsBAi0AFAAGAAgAAAAhANvh9svuAAAAhQEAABMAAAAAAAAA&#10;AAAAAAAAAAAAAFtDb250ZW50X1R5cGVzXS54bWxQSwECLQAUAAYACAAAACEAWvQsW78AAAAVAQAA&#10;CwAAAAAAAAAAAAAAAAAfAQAAX3JlbHMvLnJlbHNQSwECLQAUAAYACAAAACEAqUOhrMYAAADcAAAA&#10;DwAAAAAAAAAAAAAAAAAHAgAAZHJzL2Rvd25yZXYueG1sUEsFBgAAAAADAAMAtwAAAPoCAAAAAA==&#10;">
                      <v:shape id="Szövegdoboz 390" o:spid="_x0000_s1327" type="#_x0000_t202" style="position:absolute;left:571;width:3239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" filled="f" stroked="f" strokeweight=".5pt">
                        <v:textbox>
                          <w:txbxContent>
                            <w:p w14:paraId="2C8A9D79" w14:textId="77777777" w:rsidR="0069165C" w:rsidRDefault="0069165C" w:rsidP="00361CE9">
                              <w:r>
                                <w:t>2.</w:t>
                              </w:r>
                            </w:p>
                          </w:txbxContent>
                        </v:textbox>
                      </v:shape>
                      <v:group id="Csoportba foglalás 402" o:spid="_x0000_s1328" style="position:absolute;top:2571;width:7918;height:3239" coordsize="7920,3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">
                        <v:shape id="Egyenes összekötő nyíllal 403" o:spid="_x0000_s1329" type="#_x0000_t32" style="position:absolute;width:0;height:32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" strokecolor="black [3200]" strokeweight=".5pt">
                          <v:stroke endarrow="block" joinstyle="miter"/>
                        </v:shape>
                        <v:shape id="Egyenes összekötő nyíllal 404" o:spid="_x0000_s1330" type="#_x0000_t32" style="position:absolute;left:7810;width:0;height:32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" strokecolor="black [3200]" strokeweight=".5pt">
                          <v:stroke endarrow="block" joinstyle="miter"/>
                        </v:shape>
                        <v:line id="Egyenes összekötő 405" o:spid="_x0000_s1331" style="position:absolute;visibility:visible;mso-wrap-style:square" from="0,0" to="792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" strokecolor="black [3200]" strokeweight=".5pt">
                          <v:stroke joinstyle="miter"/>
                        </v:line>
                      </v:group>
                    </v:group>
                    <v:group id="Csoportba foglalás 410" o:spid="_x0000_s1332" style="position:absolute;left:5238;top:10001;width:9335;height:3238" coordsize="9334,3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">
                      <v:group id="Csoportba foglalás 384" o:spid="_x0000_s1333" style="position:absolute;left:2000;top:1333;width:7334;height:1524" coordsize="7920,3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">
                        <v:shape id="Egyenes összekötő nyíllal 381" o:spid="_x0000_s1334" type="#_x0000_t32" style="position:absolute;width:0;height:32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" strokecolor="black [3200]" strokeweight=".5pt">
                          <v:stroke endarrow="block" joinstyle="miter"/>
                        </v:shape>
                        <v:shape id="Egyenes összekötő nyíllal 382" o:spid="_x0000_s1335" type="#_x0000_t32" style="position:absolute;left:7810;width:0;height:32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" strokecolor="black [3200]" strokeweight=".5pt">
                          <v:stroke endarrow="block" joinstyle="miter"/>
                        </v:shape>
                        <v:line id="Egyenes összekötő 383" o:spid="_x0000_s1336" style="position:absolute;visibility:visible;mso-wrap-style:square" from="0,0" to="792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" strokecolor="black [3200]" strokeweight=".5pt">
                          <v:stroke joinstyle="miter"/>
                        </v:line>
                      </v:group>
                      <v:shape id="Szövegdoboz 406" o:spid="_x0000_s1337" type="#_x0000_t202" style="position:absolute;width:3238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" filled="f" stroked="f" strokeweight=".5pt">
                        <v:textbox>
                          <w:txbxContent>
                            <w:p w14:paraId="7CC981AE" w14:textId="77777777" w:rsidR="0069165C" w:rsidRDefault="0069165C" w:rsidP="007768C8">
                              <w:r>
                                <w:t>3.</w:t>
                              </w:r>
                            </w:p>
                          </w:txbxContent>
                        </v:textbox>
                      </v:shape>
                    </v:group>
                  </v:group>
                  <v:group id="Csoportba foglalás 374" o:spid="_x0000_s1338" style="position:absolute;top:5334;width:19812;height:11520" coordsize="19812,11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">
                    <v:group id="Csoportba foglalás 336" o:spid="_x0000_s1339" style="position:absolute;top:666;width:19812;height:3239" coordsize="19812,32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">
                      <v:rect id="Téglalap 328" o:spid="_x0000_s1340" style="position:absolute;left:4953;width:2476;height:32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" filled="f" strokecolor="black [3213]" strokeweight="1pt">
                        <v:textbox>
                          <w:txbxContent>
                            <w:p w14:paraId="416331F7" w14:textId="77777777" w:rsidR="0069165C" w:rsidRDefault="0069165C" w:rsidP="000B4235">
                              <w:pPr>
                                <w:jc w:val="center"/>
                              </w:pPr>
                              <w:r>
                                <w:t>E</w:t>
                              </w:r>
                            </w:p>
                          </w:txbxContent>
                        </v:textbox>
                      </v:rect>
                      <v:rect id="Téglalap 329" o:spid="_x0000_s1341" style="position:absolute;left:7429;width:2477;height:32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" filled="f" strokecolor="black [3213]" strokeweight="1pt">
                        <v:textbox>
                          <w:txbxContent>
                            <w:p w14:paraId="018FF212" w14:textId="77777777" w:rsidR="0069165C" w:rsidRDefault="0069165C" w:rsidP="000B4235">
                              <w:pPr>
                                <w:jc w:val="center"/>
                              </w:pPr>
                              <w:r>
                                <w:t>A</w:t>
                              </w:r>
                            </w:p>
                          </w:txbxContent>
                        </v:textbox>
                      </v:rect>
                      <v:rect id="Téglalap 330" o:spid="_x0000_s1342" style="position:absolute;left:2476;width:2477;height:32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" filled="f" strokecolor="black [3213]" strokeweight="1pt">
                        <v:textbox>
                          <w:txbxContent>
                            <w:p w14:paraId="489D826D" w14:textId="77777777" w:rsidR="0069165C" w:rsidRDefault="0069165C" w:rsidP="000B4235">
                              <w:pPr>
                                <w:jc w:val="center"/>
                              </w:pPr>
                              <w:r>
                                <w:t>B</w:t>
                              </w:r>
                            </w:p>
                          </w:txbxContent>
                        </v:textbox>
                      </v:rect>
                      <v:rect id="Téglalap 331" o:spid="_x0000_s1343" style="position:absolute;width:2476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" filled="f" strokecolor="black [3213]" strokeweight="1pt">
                        <v:textbox>
                          <w:txbxContent>
                            <w:p w14:paraId="1304FE85" w14:textId="77777777" w:rsidR="0069165C" w:rsidRDefault="0069165C" w:rsidP="000B4235">
                              <w:pPr>
                                <w:jc w:val="center"/>
                              </w:pPr>
                              <w:r>
                                <w:t>H</w:t>
                              </w:r>
                            </w:p>
                          </w:txbxContent>
                        </v:textbox>
                      </v:rect>
                      <v:rect id="Téglalap 332" o:spid="_x0000_s1344" style="position:absolute;left:9906;width:2476;height:3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" filled="f" strokecolor="black [3213]" strokeweight="1pt">
                        <v:textbox>
                          <w:txbxContent>
                            <w:p w14:paraId="7159C604" w14:textId="77777777" w:rsidR="0069165C" w:rsidRDefault="0069165C" w:rsidP="000B4235">
                              <w:pPr>
                                <w:jc w:val="center"/>
                              </w:pPr>
                              <w:r>
                                <w:t>F</w:t>
                              </w:r>
                            </w:p>
                          </w:txbxContent>
                        </v:textbox>
                      </v:rect>
                      <v:rect id="Téglalap 333" o:spid="_x0000_s1345" style="position:absolute;left:12382;width:2477;height:3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" filled="f" strokecolor="black [3213]" strokeweight="1pt">
                        <v:textbox>
                          <w:txbxContent>
                            <w:p w14:paraId="7118B093" w14:textId="77777777" w:rsidR="0069165C" w:rsidRDefault="0069165C" w:rsidP="000B4235">
                              <w:pPr>
                                <w:jc w:val="center"/>
                              </w:pPr>
                              <w:r>
                                <w:t>G</w:t>
                              </w:r>
                            </w:p>
                          </w:txbxContent>
                        </v:textbox>
                      </v:rect>
                      <v:rect id="Téglalap 334" o:spid="_x0000_s1346" style="position:absolute;left:14859;width:2476;height:3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" filled="f" strokecolor="black [3213]" strokeweight="1pt">
                        <v:textbox>
                          <w:txbxContent>
                            <w:p w14:paraId="7CC18F17" w14:textId="77777777" w:rsidR="0069165C" w:rsidRDefault="0069165C" w:rsidP="000B4235">
                              <w:pPr>
                                <w:jc w:val="center"/>
                              </w:pPr>
                              <w:r>
                                <w:t>D</w:t>
                              </w:r>
                            </w:p>
                          </w:txbxContent>
                        </v:textbox>
                      </v:rect>
                      <v:rect id="Téglalap 335" o:spid="_x0000_s1347" style="position:absolute;left:17335;width:2477;height:3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" filled="f" strokecolor="black [3213]" strokeweight="1pt">
                        <v:textbox>
                          <w:txbxContent>
                            <w:p w14:paraId="69F62EE7" w14:textId="77777777" w:rsidR="0069165C" w:rsidRDefault="0069165C" w:rsidP="000B4235">
                              <w:pPr>
                                <w:jc w:val="center"/>
                              </w:pPr>
                              <w:r>
                                <w:t>C</w:t>
                              </w:r>
                            </w:p>
                          </w:txbxContent>
                        </v:textbox>
                      </v:rect>
                    </v:group>
                    <v:group id="Csoportba foglalás 337" o:spid="_x0000_s1348" style="position:absolute;top:7524;width:19812;height:3239" coordsize="19812,32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">
                      <v:rect id="Téglalap 338" o:spid="_x0000_s1349" style="position:absolute;left:4953;width:2476;height:32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" filled="f" strokecolor="black [3213]" strokeweight="1pt">
                        <v:textbox>
                          <w:txbxContent>
                            <w:p w14:paraId="4D82C3EE" w14:textId="77777777" w:rsidR="0069165C" w:rsidRDefault="0069165C" w:rsidP="000B4235">
                              <w:pPr>
                                <w:jc w:val="center"/>
                              </w:pPr>
                              <w:r>
                                <w:t>C</w:t>
                              </w:r>
                            </w:p>
                          </w:txbxContent>
                        </v:textbox>
                      </v:rect>
                      <v:rect id="Téglalap 339" o:spid="_x0000_s1350" style="position:absolute;left:7429;width:2477;height:32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" filled="f" strokecolor="black [3213]" strokeweight="1pt">
                        <v:textbox>
                          <w:txbxContent>
                            <w:p w14:paraId="122EC7EF" w14:textId="77777777" w:rsidR="0069165C" w:rsidRDefault="0069165C" w:rsidP="000B4235">
                              <w:pPr>
                                <w:jc w:val="center"/>
                              </w:pPr>
                              <w:r>
                                <w:t>D</w:t>
                              </w:r>
                            </w:p>
                          </w:txbxContent>
                        </v:textbox>
                      </v:rect>
                      <v:rect id="Téglalap 340" o:spid="_x0000_s1351" style="position:absolute;left:2476;width:2477;height:32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" filled="f" strokecolor="black [3213]" strokeweight="1pt">
                        <v:textbox>
                          <w:txbxContent>
                            <w:p w14:paraId="766BC05C" w14:textId="77777777" w:rsidR="0069165C" w:rsidRDefault="0069165C" w:rsidP="000B4235">
                              <w:pPr>
                                <w:jc w:val="center"/>
                              </w:pPr>
                              <w:r>
                                <w:t>B</w:t>
                              </w:r>
                            </w:p>
                          </w:txbxContent>
                        </v:textbox>
                      </v:rect>
                      <v:rect id="Téglalap 341" o:spid="_x0000_s1352" style="position:absolute;width:2476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" filled="f" strokecolor="black [3213]" strokeweight="1pt">
                        <v:textbox>
                          <w:txbxContent>
                            <w:p w14:paraId="335D8453" w14:textId="77777777" w:rsidR="0069165C" w:rsidRDefault="0069165C" w:rsidP="000B4235">
                              <w:pPr>
                                <w:jc w:val="center"/>
                              </w:pPr>
                              <w:r>
                                <w:t>A</w:t>
                              </w:r>
                            </w:p>
                          </w:txbxContent>
                        </v:textbox>
                      </v:rect>
                      <v:rect id="Téglalap 342" o:spid="_x0000_s1353" style="position:absolute;left:9906;width:2476;height:3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" filled="f" strokecolor="black [3213]" strokeweight="1pt">
                        <v:textbox>
                          <w:txbxContent>
                            <w:p w14:paraId="104C9D1C" w14:textId="77777777" w:rsidR="0069165C" w:rsidRDefault="0069165C" w:rsidP="000B4235">
                              <w:pPr>
                                <w:jc w:val="center"/>
                              </w:pPr>
                              <w:r>
                                <w:t>E</w:t>
                              </w:r>
                            </w:p>
                          </w:txbxContent>
                        </v:textbox>
                      </v:rect>
                      <v:rect id="Téglalap 343" o:spid="_x0000_s1354" style="position:absolute;left:12382;width:2477;height:3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" filled="f" strokecolor="black [3213]" strokeweight="1pt">
                        <v:textbox>
                          <w:txbxContent>
                            <w:p w14:paraId="742E6741" w14:textId="77777777" w:rsidR="0069165C" w:rsidRDefault="0069165C" w:rsidP="000B4235">
                              <w:pPr>
                                <w:jc w:val="center"/>
                              </w:pPr>
                              <w:r>
                                <w:t>F</w:t>
                              </w:r>
                            </w:p>
                          </w:txbxContent>
                        </v:textbox>
                      </v:rect>
                      <v:rect id="Téglalap 344" o:spid="_x0000_s1355" style="position:absolute;left:14859;width:2476;height:3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" filled="f" strokecolor="black [3213]" strokeweight="1pt">
                        <v:textbox>
                          <w:txbxContent>
                            <w:p w14:paraId="24DFD84B" w14:textId="77777777" w:rsidR="0069165C" w:rsidRDefault="0069165C" w:rsidP="000B4235">
                              <w:pPr>
                                <w:jc w:val="center"/>
                              </w:pPr>
                              <w:r>
                                <w:t>G</w:t>
                              </w:r>
                            </w:p>
                          </w:txbxContent>
                        </v:textbox>
                      </v:rect>
                      <v:rect id="Téglalap 345" o:spid="_x0000_s1356" style="position:absolute;left:17335;width:2477;height:3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" filled="f" strokecolor="black [3213]" strokeweight="1pt">
                        <v:textbox>
                          <w:txbxContent>
                            <w:p w14:paraId="6322BFCB" w14:textId="77777777" w:rsidR="0069165C" w:rsidRDefault="0069165C" w:rsidP="000B4235">
                              <w:pPr>
                                <w:jc w:val="center"/>
                              </w:pPr>
                              <w:r>
                                <w:t>H</w:t>
                              </w:r>
                            </w:p>
                          </w:txbxContent>
                        </v:textbox>
                      </v:rect>
                    </v:group>
                    <v:line id="Egyenes összekötő 370" o:spid="_x0000_s1357" style="position:absolute;visibility:visible;mso-wrap-style:square" from="12382,0" to="12382,115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" strokecolor="black [3200]" strokeweight="3pt">
                      <v:stroke joinstyle="miter"/>
                    </v:line>
                    <v:line id="Egyenes összekötő 346" o:spid="_x0000_s1358" style="position:absolute;visibility:visible;mso-wrap-style:square" from="4953,0" to="4953,115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" strokecolor="black [3200]" strokeweight="3pt">
                      <v:stroke joinstyle="miter"/>
                    </v:line>
                  </v:group>
                </v:group>
                <w10:wrap type="topAndBottom" anchorx="margin" anchory="margin"/>
              </v:group>
            </w:pict>
          </mc:Fallback>
        </mc:AlternateContent>
      </w:r>
      <w:r w:rsidR="007135EA">
        <w:t>F – E: lépés ugyan az, mint előbb. Végeredmény: HBCDEGAF.</w:t>
      </w:r>
    </w:p>
    <w:p w14:paraId="34B959AD" w14:textId="0D5FFB40" w:rsidR="005122D2" w:rsidRDefault="005E35D6" w:rsidP="004C265B">
      <w:pPr>
        <w:pStyle w:val="SzDSzvegTrzs"/>
      </w:pPr>
      <w:r>
        <w:rPr>
          <w:noProof/>
          <w:lang w:eastAsia="hu-HU" w:bidi="ar-SA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0B7D40F6" wp14:editId="55C76D85">
                <wp:simplePos x="0" y="0"/>
                <wp:positionH relativeFrom="column">
                  <wp:posOffset>-92075</wp:posOffset>
                </wp:positionH>
                <wp:positionV relativeFrom="paragraph">
                  <wp:posOffset>4733290</wp:posOffset>
                </wp:positionV>
                <wp:extent cx="5829300" cy="3432810"/>
                <wp:effectExtent l="0" t="0" r="0" b="0"/>
                <wp:wrapTopAndBottom/>
                <wp:docPr id="485" name="Csoportba foglalás 4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9300" cy="3432810"/>
                          <a:chOff x="0" y="0"/>
                          <a:chExt cx="5829300" cy="3432810"/>
                        </a:xfrm>
                      </wpg:grpSpPr>
                      <wpg:grpSp>
                        <wpg:cNvPr id="483" name="Csoportba foglalás 483"/>
                        <wpg:cNvGrpSpPr/>
                        <wpg:grpSpPr>
                          <a:xfrm>
                            <a:off x="0" y="0"/>
                            <a:ext cx="5829300" cy="2895600"/>
                            <a:chOff x="0" y="0"/>
                            <a:chExt cx="5829300" cy="2895600"/>
                          </a:xfrm>
                        </wpg:grpSpPr>
                        <wpg:grpSp>
                          <wpg:cNvPr id="478" name="Csoportba foglalás 478"/>
                          <wpg:cNvGrpSpPr/>
                          <wpg:grpSpPr>
                            <a:xfrm>
                              <a:off x="0" y="790575"/>
                              <a:ext cx="1981200" cy="1152000"/>
                              <a:chOff x="0" y="0"/>
                              <a:chExt cx="1981200" cy="1152000"/>
                            </a:xfrm>
                          </wpg:grpSpPr>
                          <wpg:grpSp>
                            <wpg:cNvPr id="437" name="Csoportba foglalás 437"/>
                            <wpg:cNvGrpSpPr/>
                            <wpg:grpSpPr>
                              <a:xfrm>
                                <a:off x="0" y="66675"/>
                                <a:ext cx="1981200" cy="323850"/>
                                <a:chOff x="0" y="0"/>
                                <a:chExt cx="1981200" cy="323850"/>
                              </a:xfrm>
                            </wpg:grpSpPr>
                            <wps:wsp>
                              <wps:cNvPr id="419" name="Téglalap 419"/>
                              <wps:cNvSpPr/>
                              <wps:spPr>
                                <a:xfrm>
                                  <a:off x="495300" y="0"/>
                                  <a:ext cx="247650" cy="32385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7978F4E" w14:textId="77777777" w:rsidR="0069165C" w:rsidRDefault="0069165C" w:rsidP="005122D2">
                                    <w:pPr>
                                      <w:jc w:val="center"/>
                                    </w:pPr>
                                    <w:r>
                                      <w:t>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0" name="Téglalap 420"/>
                              <wps:cNvSpPr/>
                              <wps:spPr>
                                <a:xfrm>
                                  <a:off x="742950" y="0"/>
                                  <a:ext cx="247650" cy="32385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5310052" w14:textId="77777777" w:rsidR="0069165C" w:rsidRDefault="0069165C" w:rsidP="005122D2">
                                    <w:pPr>
                                      <w:jc w:val="center"/>
                                    </w:pPr>
                                    <w:r>
                                      <w:t>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1" name="Téglalap 421"/>
                              <wps:cNvSpPr/>
                              <wps:spPr>
                                <a:xfrm>
                                  <a:off x="247650" y="0"/>
                                  <a:ext cx="247650" cy="32385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BE6AC34" w14:textId="77777777" w:rsidR="0069165C" w:rsidRDefault="0069165C" w:rsidP="005122D2">
                                    <w:pPr>
                                      <w:jc w:val="center"/>
                                    </w:pPr>
                                    <w:r>
                                      <w:t>B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2" name="Téglalap 422"/>
                              <wps:cNvSpPr/>
                              <wps:spPr>
                                <a:xfrm>
                                  <a:off x="0" y="0"/>
                                  <a:ext cx="247650" cy="323456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16BCEF1" w14:textId="77777777" w:rsidR="0069165C" w:rsidRDefault="0069165C" w:rsidP="005122D2">
                                    <w:pPr>
                                      <w:jc w:val="center"/>
                                    </w:pPr>
                                    <w:r>
                                      <w:t>H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3" name="Téglalap 423"/>
                              <wps:cNvSpPr/>
                              <wps:spPr>
                                <a:xfrm>
                                  <a:off x="990600" y="0"/>
                                  <a:ext cx="247650" cy="323606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C4F2D32" w14:textId="77777777" w:rsidR="0069165C" w:rsidRDefault="0069165C" w:rsidP="005122D2">
                                    <w:pPr>
                                      <w:jc w:val="center"/>
                                    </w:pPr>
                                    <w:r>
                                      <w:t>F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4" name="Téglalap 424"/>
                              <wps:cNvSpPr/>
                              <wps:spPr>
                                <a:xfrm>
                                  <a:off x="1238250" y="0"/>
                                  <a:ext cx="247650" cy="323606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1FC4910" w14:textId="77777777" w:rsidR="0069165C" w:rsidRDefault="0069165C" w:rsidP="005122D2">
                                    <w:pPr>
                                      <w:jc w:val="center"/>
                                    </w:pPr>
                                    <w:r>
                                      <w:t>G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5" name="Téglalap 425"/>
                              <wps:cNvSpPr/>
                              <wps:spPr>
                                <a:xfrm>
                                  <a:off x="1485900" y="0"/>
                                  <a:ext cx="247650" cy="323606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818ADF8" w14:textId="77777777" w:rsidR="0069165C" w:rsidRDefault="0069165C" w:rsidP="005122D2">
                                    <w:pPr>
                                      <w:jc w:val="center"/>
                                    </w:pPr>
                                    <w:r>
                                      <w:t>D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6" name="Téglalap 426"/>
                              <wps:cNvSpPr/>
                              <wps:spPr>
                                <a:xfrm>
                                  <a:off x="1733550" y="0"/>
                                  <a:ext cx="247650" cy="323606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8AE1625" w14:textId="77777777" w:rsidR="0069165C" w:rsidRDefault="0069165C" w:rsidP="005122D2">
                                    <w:pPr>
                                      <w:jc w:val="center"/>
                                    </w:pPr>
                                    <w:r>
                                      <w:t>C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38" name="Csoportba foglalás 438"/>
                            <wpg:cNvGrpSpPr/>
                            <wpg:grpSpPr>
                              <a:xfrm>
                                <a:off x="0" y="752475"/>
                                <a:ext cx="1981200" cy="323850"/>
                                <a:chOff x="0" y="0"/>
                                <a:chExt cx="1981200" cy="323850"/>
                              </a:xfrm>
                            </wpg:grpSpPr>
                            <wps:wsp>
                              <wps:cNvPr id="427" name="Téglalap 427"/>
                              <wps:cNvSpPr/>
                              <wps:spPr>
                                <a:xfrm>
                                  <a:off x="495300" y="0"/>
                                  <a:ext cx="247650" cy="32385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9D1B3EF" w14:textId="77777777" w:rsidR="0069165C" w:rsidRDefault="0069165C" w:rsidP="005122D2">
                                    <w:pPr>
                                      <w:jc w:val="center"/>
                                    </w:pPr>
                                    <w:r>
                                      <w:t>C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8" name="Téglalap 428"/>
                              <wps:cNvSpPr/>
                              <wps:spPr>
                                <a:xfrm>
                                  <a:off x="742950" y="0"/>
                                  <a:ext cx="247650" cy="32385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BAB382C" w14:textId="77777777" w:rsidR="0069165C" w:rsidRDefault="0069165C" w:rsidP="005122D2">
                                    <w:pPr>
                                      <w:jc w:val="center"/>
                                    </w:pPr>
                                    <w:r>
                                      <w:t>D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9" name="Téglalap 429"/>
                              <wps:cNvSpPr/>
                              <wps:spPr>
                                <a:xfrm>
                                  <a:off x="247650" y="0"/>
                                  <a:ext cx="247650" cy="32385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F9B205F" w14:textId="77777777" w:rsidR="0069165C" w:rsidRDefault="0069165C" w:rsidP="005122D2">
                                    <w:pPr>
                                      <w:jc w:val="center"/>
                                    </w:pPr>
                                    <w:r>
                                      <w:t>B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30" name="Téglalap 430"/>
                              <wps:cNvSpPr/>
                              <wps:spPr>
                                <a:xfrm>
                                  <a:off x="0" y="0"/>
                                  <a:ext cx="247650" cy="323456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3FFC591" w14:textId="77777777" w:rsidR="0069165C" w:rsidRDefault="0069165C" w:rsidP="005122D2">
                                    <w:pPr>
                                      <w:jc w:val="center"/>
                                    </w:pPr>
                                    <w:r>
                                      <w:t>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31" name="Téglalap 431"/>
                              <wps:cNvSpPr/>
                              <wps:spPr>
                                <a:xfrm>
                                  <a:off x="990600" y="0"/>
                                  <a:ext cx="247650" cy="323606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04C1844" w14:textId="77777777" w:rsidR="0069165C" w:rsidRDefault="0069165C" w:rsidP="005122D2">
                                    <w:pPr>
                                      <w:jc w:val="center"/>
                                    </w:pPr>
                                    <w:r>
                                      <w:t>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32" name="Téglalap 432"/>
                              <wps:cNvSpPr/>
                              <wps:spPr>
                                <a:xfrm>
                                  <a:off x="1238250" y="0"/>
                                  <a:ext cx="247650" cy="323606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B48B027" w14:textId="77777777" w:rsidR="0069165C" w:rsidRDefault="0069165C" w:rsidP="005122D2">
                                    <w:pPr>
                                      <w:jc w:val="center"/>
                                    </w:pPr>
                                    <w:r>
                                      <w:t>F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33" name="Téglalap 433"/>
                              <wps:cNvSpPr/>
                              <wps:spPr>
                                <a:xfrm>
                                  <a:off x="1485900" y="0"/>
                                  <a:ext cx="247650" cy="323606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8C4D948" w14:textId="77777777" w:rsidR="0069165C" w:rsidRDefault="0069165C" w:rsidP="005122D2">
                                    <w:pPr>
                                      <w:jc w:val="center"/>
                                    </w:pPr>
                                    <w:r>
                                      <w:t>G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34" name="Téglalap 434"/>
                              <wps:cNvSpPr/>
                              <wps:spPr>
                                <a:xfrm>
                                  <a:off x="1733550" y="0"/>
                                  <a:ext cx="247650" cy="323606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1CE9B1C" w14:textId="77777777" w:rsidR="0069165C" w:rsidRDefault="0069165C" w:rsidP="005122D2">
                                    <w:pPr>
                                      <w:jc w:val="center"/>
                                    </w:pPr>
                                    <w:r>
                                      <w:t>H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35" name="Egyenes összekötő 435"/>
                            <wps:cNvCnPr/>
                            <wps:spPr>
                              <a:xfrm>
                                <a:off x="1238250" y="0"/>
                                <a:ext cx="0" cy="1152000"/>
                              </a:xfrm>
                              <a:prstGeom prst="line">
                                <a:avLst/>
                              </a:prstGeom>
                              <a:ln w="381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36" name="Egyenes összekötő 436"/>
                            <wps:cNvCnPr/>
                            <wps:spPr>
                              <a:xfrm>
                                <a:off x="495300" y="0"/>
                                <a:ext cx="0" cy="1152000"/>
                              </a:xfrm>
                              <a:prstGeom prst="line">
                                <a:avLst/>
                              </a:prstGeom>
                              <a:ln w="381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482" name="Csoportba foglalás 482"/>
                          <wpg:cNvGrpSpPr/>
                          <wpg:grpSpPr>
                            <a:xfrm>
                              <a:off x="2495550" y="0"/>
                              <a:ext cx="3333750" cy="2895600"/>
                              <a:chOff x="0" y="0"/>
                              <a:chExt cx="3333750" cy="2895600"/>
                            </a:xfrm>
                          </wpg:grpSpPr>
                          <wpg:grpSp>
                            <wpg:cNvPr id="479" name="Csoportba foglalás 479"/>
                            <wpg:cNvGrpSpPr/>
                            <wpg:grpSpPr>
                              <a:xfrm>
                                <a:off x="0" y="0"/>
                                <a:ext cx="3333750" cy="847725"/>
                                <a:chOff x="0" y="0"/>
                                <a:chExt cx="3333750" cy="847725"/>
                              </a:xfrm>
                            </wpg:grpSpPr>
                            <wpg:grpSp>
                              <wpg:cNvPr id="450" name="Csoportba foglalás 450"/>
                              <wpg:cNvGrpSpPr/>
                              <wpg:grpSpPr>
                                <a:xfrm>
                                  <a:off x="590550" y="247650"/>
                                  <a:ext cx="1981200" cy="600075"/>
                                  <a:chOff x="0" y="0"/>
                                  <a:chExt cx="1981200" cy="600075"/>
                                </a:xfrm>
                              </wpg:grpSpPr>
                              <wpg:grpSp>
                                <wpg:cNvPr id="439" name="Csoportba foglalás 439"/>
                                <wpg:cNvGrpSpPr/>
                                <wpg:grpSpPr>
                                  <a:xfrm>
                                    <a:off x="0" y="142875"/>
                                    <a:ext cx="1981200" cy="323850"/>
                                    <a:chOff x="0" y="0"/>
                                    <a:chExt cx="1981200" cy="323850"/>
                                  </a:xfrm>
                                </wpg:grpSpPr>
                                <wps:wsp>
                                  <wps:cNvPr id="440" name="Téglalap 440"/>
                                  <wps:cNvSpPr/>
                                  <wps:spPr>
                                    <a:xfrm>
                                      <a:off x="495300" y="0"/>
                                      <a:ext cx="247650" cy="323850"/>
                                    </a:xfrm>
                                    <a:prstGeom prst="rect">
                                      <a:avLst/>
                                    </a:prstGeom>
                                    <a:grp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3D8FA7A6" w14:textId="77777777" w:rsidR="0069165C" w:rsidRDefault="0069165C" w:rsidP="005122D2">
                                        <w:pPr>
                                          <w:jc w:val="center"/>
                                        </w:pPr>
                                        <w:r>
                                          <w:t>C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41" name="Téglalap 441"/>
                                  <wps:cNvSpPr/>
                                  <wps:spPr>
                                    <a:xfrm>
                                      <a:off x="742950" y="0"/>
                                      <a:ext cx="247650" cy="323850"/>
                                    </a:xfrm>
                                    <a:prstGeom prst="rect">
                                      <a:avLst/>
                                    </a:prstGeom>
                                    <a:grp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102FDA54" w14:textId="77777777" w:rsidR="0069165C" w:rsidRDefault="0069165C" w:rsidP="005122D2">
                                        <w:pPr>
                                          <w:jc w:val="center"/>
                                        </w:pPr>
                                        <w:r>
                                          <w:t>D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42" name="Téglalap 442"/>
                                  <wps:cNvSpPr/>
                                  <wps:spPr>
                                    <a:xfrm>
                                      <a:off x="247650" y="0"/>
                                      <a:ext cx="247650" cy="323850"/>
                                    </a:xfrm>
                                    <a:prstGeom prst="rect">
                                      <a:avLst/>
                                    </a:prstGeom>
                                    <a:grp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66EA0C58" w14:textId="77777777" w:rsidR="0069165C" w:rsidRDefault="0069165C" w:rsidP="005122D2">
                                        <w:pPr>
                                          <w:jc w:val="center"/>
                                        </w:pPr>
                                        <w:r>
                                          <w:t>B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43" name="Téglalap 443"/>
                                  <wps:cNvSpPr/>
                                  <wps:spPr>
                                    <a:xfrm>
                                      <a:off x="0" y="0"/>
                                      <a:ext cx="247650" cy="323456"/>
                                    </a:xfrm>
                                    <a:prstGeom prst="rect">
                                      <a:avLst/>
                                    </a:prstGeom>
                                    <a:grp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60F7C0F1" w14:textId="77777777" w:rsidR="0069165C" w:rsidRDefault="0069165C" w:rsidP="005122D2">
                                        <w:pPr>
                                          <w:jc w:val="center"/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44" name="Téglalap 444"/>
                                  <wps:cNvSpPr/>
                                  <wps:spPr>
                                    <a:xfrm>
                                      <a:off x="990600" y="0"/>
                                      <a:ext cx="247650" cy="323606"/>
                                    </a:xfrm>
                                    <a:prstGeom prst="rect">
                                      <a:avLst/>
                                    </a:prstGeom>
                                    <a:grp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0F983DAE" w14:textId="77777777" w:rsidR="0069165C" w:rsidRDefault="0069165C" w:rsidP="005122D2">
                                        <w:pPr>
                                          <w:jc w:val="center"/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45" name="Téglalap 445"/>
                                  <wps:cNvSpPr/>
                                  <wps:spPr>
                                    <a:xfrm>
                                      <a:off x="1238250" y="0"/>
                                      <a:ext cx="247650" cy="323606"/>
                                    </a:xfrm>
                                    <a:prstGeom prst="rect">
                                      <a:avLst/>
                                    </a:prstGeom>
                                    <a:grp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6034E47A" w14:textId="77777777" w:rsidR="0069165C" w:rsidRDefault="0069165C" w:rsidP="005122D2">
                                        <w:pPr>
                                          <w:jc w:val="center"/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46" name="Téglalap 446"/>
                                  <wps:cNvSpPr/>
                                  <wps:spPr>
                                    <a:xfrm>
                                      <a:off x="1485900" y="0"/>
                                      <a:ext cx="247650" cy="323606"/>
                                    </a:xfrm>
                                    <a:prstGeom prst="rect">
                                      <a:avLst/>
                                    </a:prstGeom>
                                    <a:grp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4B59BA3D" w14:textId="77777777" w:rsidR="0069165C" w:rsidRDefault="0069165C" w:rsidP="005122D2">
                                        <w:pPr>
                                          <w:jc w:val="center"/>
                                        </w:pPr>
                                        <w:r>
                                          <w:t>G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47" name="Téglalap 447"/>
                                  <wps:cNvSpPr/>
                                  <wps:spPr>
                                    <a:xfrm>
                                      <a:off x="1733550" y="0"/>
                                      <a:ext cx="247650" cy="323606"/>
                                    </a:xfrm>
                                    <a:prstGeom prst="rect">
                                      <a:avLst/>
                                    </a:prstGeom>
                                    <a:grp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669F5DD9" w14:textId="77777777" w:rsidR="0069165C" w:rsidRDefault="0069165C" w:rsidP="005122D2">
                                        <w:pPr>
                                          <w:jc w:val="center"/>
                                        </w:pPr>
                                        <w:r>
                                          <w:t>H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448" name="Egyenes összekötő 448"/>
                                <wps:cNvCnPr/>
                                <wps:spPr>
                                  <a:xfrm>
                                    <a:off x="495300" y="0"/>
                                    <a:ext cx="0" cy="600075"/>
                                  </a:xfrm>
                                  <a:prstGeom prst="line">
                                    <a:avLst/>
                                  </a:prstGeom>
                                  <a:ln w="3810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49" name="Egyenes összekötő 449"/>
                                <wps:cNvCnPr/>
                                <wps:spPr>
                                  <a:xfrm>
                                    <a:off x="1238250" y="0"/>
                                    <a:ext cx="0" cy="600075"/>
                                  </a:xfrm>
                                  <a:prstGeom prst="line">
                                    <a:avLst/>
                                  </a:prstGeom>
                                  <a:ln w="3810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463" name="Szövegdoboz 463"/>
                              <wps:cNvSpPr txBox="1"/>
                              <wps:spPr>
                                <a:xfrm>
                                  <a:off x="0" y="0"/>
                                  <a:ext cx="3333750" cy="32345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5B4D3C4" w14:textId="77777777" w:rsidR="0069165C" w:rsidRDefault="0069165C">
                                    <w:r>
                                      <w:t>1. Eltávolítjuk a megfeleltetési szakasz elemeit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80" name="Csoportba foglalás 480"/>
                            <wpg:cNvGrpSpPr/>
                            <wpg:grpSpPr>
                              <a:xfrm>
                                <a:off x="0" y="838200"/>
                                <a:ext cx="3333750" cy="1028700"/>
                                <a:chOff x="0" y="0"/>
                                <a:chExt cx="3333750" cy="1028700"/>
                              </a:xfrm>
                            </wpg:grpSpPr>
                            <wpg:grpSp>
                              <wpg:cNvPr id="451" name="Csoportba foglalás 451"/>
                              <wpg:cNvGrpSpPr/>
                              <wpg:grpSpPr>
                                <a:xfrm>
                                  <a:off x="600075" y="428625"/>
                                  <a:ext cx="1981200" cy="600075"/>
                                  <a:chOff x="0" y="0"/>
                                  <a:chExt cx="1981200" cy="600075"/>
                                </a:xfrm>
                              </wpg:grpSpPr>
                              <wpg:grpSp>
                                <wpg:cNvPr id="452" name="Csoportba foglalás 452"/>
                                <wpg:cNvGrpSpPr/>
                                <wpg:grpSpPr>
                                  <a:xfrm>
                                    <a:off x="0" y="142875"/>
                                    <a:ext cx="1981200" cy="323850"/>
                                    <a:chOff x="0" y="0"/>
                                    <a:chExt cx="1981200" cy="323850"/>
                                  </a:xfrm>
                                </wpg:grpSpPr>
                                <wps:wsp>
                                  <wps:cNvPr id="453" name="Téglalap 453"/>
                                  <wps:cNvSpPr/>
                                  <wps:spPr>
                                    <a:xfrm>
                                      <a:off x="495300" y="0"/>
                                      <a:ext cx="247650" cy="323850"/>
                                    </a:xfrm>
                                    <a:prstGeom prst="rect">
                                      <a:avLst/>
                                    </a:prstGeom>
                                    <a:grp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76C9AA16" w14:textId="77777777" w:rsidR="0069165C" w:rsidRDefault="0069165C" w:rsidP="005122D2">
                                        <w:pPr>
                                          <w:jc w:val="center"/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54" name="Téglalap 454"/>
                                  <wps:cNvSpPr/>
                                  <wps:spPr>
                                    <a:xfrm>
                                      <a:off x="742950" y="0"/>
                                      <a:ext cx="247650" cy="323850"/>
                                    </a:xfrm>
                                    <a:prstGeom prst="rect">
                                      <a:avLst/>
                                    </a:prstGeom>
                                    <a:grp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56741941" w14:textId="77777777" w:rsidR="0069165C" w:rsidRDefault="0069165C" w:rsidP="005122D2">
                                        <w:pPr>
                                          <w:jc w:val="center"/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55" name="Téglalap 455"/>
                                  <wps:cNvSpPr/>
                                  <wps:spPr>
                                    <a:xfrm>
                                      <a:off x="247650" y="0"/>
                                      <a:ext cx="247650" cy="323850"/>
                                    </a:xfrm>
                                    <a:prstGeom prst="rect">
                                      <a:avLst/>
                                    </a:prstGeom>
                                    <a:grp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0D67B826" w14:textId="77777777" w:rsidR="0069165C" w:rsidRDefault="0069165C" w:rsidP="005122D2">
                                        <w:pPr>
                                          <w:jc w:val="center"/>
                                        </w:pPr>
                                        <w:r>
                                          <w:t>D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56" name="Téglalap 456"/>
                                  <wps:cNvSpPr/>
                                  <wps:spPr>
                                    <a:xfrm>
                                      <a:off x="0" y="0"/>
                                      <a:ext cx="247650" cy="323456"/>
                                    </a:xfrm>
                                    <a:prstGeom prst="rect">
                                      <a:avLst/>
                                    </a:prstGeom>
                                    <a:grp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0EF18EFA" w14:textId="77777777" w:rsidR="0069165C" w:rsidRDefault="0069165C" w:rsidP="005122D2">
                                        <w:pPr>
                                          <w:jc w:val="center"/>
                                        </w:pPr>
                                        <w:r>
                                          <w:t>C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57" name="Téglalap 457"/>
                                  <wps:cNvSpPr/>
                                  <wps:spPr>
                                    <a:xfrm>
                                      <a:off x="990600" y="0"/>
                                      <a:ext cx="247650" cy="323606"/>
                                    </a:xfrm>
                                    <a:prstGeom prst="rect">
                                      <a:avLst/>
                                    </a:prstGeom>
                                    <a:grp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7117A045" w14:textId="77777777" w:rsidR="0069165C" w:rsidRDefault="0069165C" w:rsidP="005122D2">
                                        <w:pPr>
                                          <w:jc w:val="center"/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58" name="Téglalap 458"/>
                                  <wps:cNvSpPr/>
                                  <wps:spPr>
                                    <a:xfrm>
                                      <a:off x="1238250" y="0"/>
                                      <a:ext cx="247650" cy="323606"/>
                                    </a:xfrm>
                                    <a:prstGeom prst="rect">
                                      <a:avLst/>
                                    </a:prstGeom>
                                    <a:grp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06D7BBDA" w14:textId="77777777" w:rsidR="0069165C" w:rsidRDefault="0069165C" w:rsidP="005122D2">
                                        <w:pPr>
                                          <w:jc w:val="center"/>
                                        </w:pPr>
                                        <w:r>
                                          <w:t>G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59" name="Téglalap 459"/>
                                  <wps:cNvSpPr/>
                                  <wps:spPr>
                                    <a:xfrm>
                                      <a:off x="1485900" y="0"/>
                                      <a:ext cx="247650" cy="323606"/>
                                    </a:xfrm>
                                    <a:prstGeom prst="rect">
                                      <a:avLst/>
                                    </a:prstGeom>
                                    <a:grp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62879451" w14:textId="77777777" w:rsidR="0069165C" w:rsidRDefault="0069165C" w:rsidP="005122D2">
                                        <w:pPr>
                                          <w:jc w:val="center"/>
                                        </w:pPr>
                                        <w:r>
                                          <w:t>H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60" name="Téglalap 460"/>
                                  <wps:cNvSpPr/>
                                  <wps:spPr>
                                    <a:xfrm>
                                      <a:off x="1733550" y="0"/>
                                      <a:ext cx="247650" cy="323606"/>
                                    </a:xfrm>
                                    <a:prstGeom prst="rect">
                                      <a:avLst/>
                                    </a:prstGeom>
                                    <a:grp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09A0FD2E" w14:textId="77777777" w:rsidR="0069165C" w:rsidRDefault="0069165C" w:rsidP="005122D2">
                                        <w:pPr>
                                          <w:jc w:val="center"/>
                                        </w:pPr>
                                        <w:r>
                                          <w:t>B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461" name="Egyenes összekötő 461"/>
                                <wps:cNvCnPr/>
                                <wps:spPr>
                                  <a:xfrm>
                                    <a:off x="495300" y="0"/>
                                    <a:ext cx="0" cy="600075"/>
                                  </a:xfrm>
                                  <a:prstGeom prst="line">
                                    <a:avLst/>
                                  </a:prstGeom>
                                  <a:ln w="3810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62" name="Egyenes összekötő 462"/>
                                <wps:cNvCnPr/>
                                <wps:spPr>
                                  <a:xfrm>
                                    <a:off x="1238250" y="0"/>
                                    <a:ext cx="0" cy="600075"/>
                                  </a:xfrm>
                                  <a:prstGeom prst="line">
                                    <a:avLst/>
                                  </a:prstGeom>
                                  <a:ln w="3810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464" name="Szövegdoboz 464"/>
                              <wps:cNvSpPr txBox="1"/>
                              <wps:spPr>
                                <a:xfrm>
                                  <a:off x="0" y="0"/>
                                  <a:ext cx="3333750" cy="4184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7E07561" w14:textId="77777777" w:rsidR="0069165C" w:rsidRDefault="0069165C" w:rsidP="005122D2">
                                    <w:r>
                                      <w:t>2.Addig toljuk balra az elemeket amíg az üres gének középre nem kerülnek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81" name="Csoportba foglalás 481"/>
                            <wpg:cNvGrpSpPr/>
                            <wpg:grpSpPr>
                              <a:xfrm>
                                <a:off x="0" y="1866900"/>
                                <a:ext cx="3333750" cy="1028700"/>
                                <a:chOff x="0" y="0"/>
                                <a:chExt cx="3333750" cy="1028700"/>
                              </a:xfrm>
                            </wpg:grpSpPr>
                            <wpg:grpSp>
                              <wpg:cNvPr id="465" name="Csoportba foglalás 465"/>
                              <wpg:cNvGrpSpPr/>
                              <wpg:grpSpPr>
                                <a:xfrm>
                                  <a:off x="600075" y="428625"/>
                                  <a:ext cx="1981200" cy="600075"/>
                                  <a:chOff x="0" y="0"/>
                                  <a:chExt cx="1981200" cy="600075"/>
                                </a:xfrm>
                              </wpg:grpSpPr>
                              <wpg:grpSp>
                                <wpg:cNvPr id="466" name="Csoportba foglalás 466"/>
                                <wpg:cNvGrpSpPr/>
                                <wpg:grpSpPr>
                                  <a:xfrm>
                                    <a:off x="0" y="142875"/>
                                    <a:ext cx="1981200" cy="323850"/>
                                    <a:chOff x="0" y="0"/>
                                    <a:chExt cx="1981200" cy="323850"/>
                                  </a:xfrm>
                                </wpg:grpSpPr>
                                <wps:wsp>
                                  <wps:cNvPr id="467" name="Téglalap 467"/>
                                  <wps:cNvSpPr/>
                                  <wps:spPr>
                                    <a:xfrm>
                                      <a:off x="495300" y="0"/>
                                      <a:ext cx="247650" cy="323850"/>
                                    </a:xfrm>
                                    <a:prstGeom prst="rect">
                                      <a:avLst/>
                                    </a:prstGeom>
                                    <a:grp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2FFC50BF" w14:textId="77777777" w:rsidR="0069165C" w:rsidRDefault="0069165C" w:rsidP="005122D2">
                                        <w:pPr>
                                          <w:jc w:val="center"/>
                                        </w:pPr>
                                        <w:r>
                                          <w:t>E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68" name="Téglalap 468"/>
                                  <wps:cNvSpPr/>
                                  <wps:spPr>
                                    <a:xfrm>
                                      <a:off x="742950" y="0"/>
                                      <a:ext cx="247650" cy="323850"/>
                                    </a:xfrm>
                                    <a:prstGeom prst="rect">
                                      <a:avLst/>
                                    </a:prstGeom>
                                    <a:grp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4259097F" w14:textId="77777777" w:rsidR="0069165C" w:rsidRDefault="0069165C" w:rsidP="005122D2">
                                        <w:pPr>
                                          <w:jc w:val="center"/>
                                        </w:pPr>
                                        <w:r>
                                          <w:t>A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69" name="Téglalap 469"/>
                                  <wps:cNvSpPr/>
                                  <wps:spPr>
                                    <a:xfrm>
                                      <a:off x="247650" y="0"/>
                                      <a:ext cx="247650" cy="323850"/>
                                    </a:xfrm>
                                    <a:prstGeom prst="rect">
                                      <a:avLst/>
                                    </a:prstGeom>
                                    <a:grp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3BE254AF" w14:textId="77777777" w:rsidR="0069165C" w:rsidRDefault="0069165C" w:rsidP="005122D2">
                                        <w:pPr>
                                          <w:jc w:val="center"/>
                                        </w:pPr>
                                        <w:r>
                                          <w:t>D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70" name="Téglalap 470"/>
                                  <wps:cNvSpPr/>
                                  <wps:spPr>
                                    <a:xfrm>
                                      <a:off x="0" y="0"/>
                                      <a:ext cx="247650" cy="323456"/>
                                    </a:xfrm>
                                    <a:prstGeom prst="rect">
                                      <a:avLst/>
                                    </a:prstGeom>
                                    <a:grp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0AE1B153" w14:textId="77777777" w:rsidR="0069165C" w:rsidRDefault="0069165C" w:rsidP="005122D2">
                                        <w:pPr>
                                          <w:jc w:val="center"/>
                                        </w:pPr>
                                        <w:r>
                                          <w:t>C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71" name="Téglalap 471"/>
                                  <wps:cNvSpPr/>
                                  <wps:spPr>
                                    <a:xfrm>
                                      <a:off x="990600" y="0"/>
                                      <a:ext cx="247650" cy="323606"/>
                                    </a:xfrm>
                                    <a:prstGeom prst="rect">
                                      <a:avLst/>
                                    </a:prstGeom>
                                    <a:grp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6A5F0AE1" w14:textId="77777777" w:rsidR="0069165C" w:rsidRDefault="0069165C" w:rsidP="005122D2">
                                        <w:pPr>
                                          <w:jc w:val="center"/>
                                        </w:pPr>
                                        <w:r>
                                          <w:t>F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72" name="Téglalap 472"/>
                                  <wps:cNvSpPr/>
                                  <wps:spPr>
                                    <a:xfrm>
                                      <a:off x="1238250" y="0"/>
                                      <a:ext cx="247650" cy="323606"/>
                                    </a:xfrm>
                                    <a:prstGeom prst="rect">
                                      <a:avLst/>
                                    </a:prstGeom>
                                    <a:grp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0D549B3F" w14:textId="77777777" w:rsidR="0069165C" w:rsidRDefault="0069165C" w:rsidP="005122D2">
                                        <w:pPr>
                                          <w:jc w:val="center"/>
                                        </w:pPr>
                                        <w:r>
                                          <w:t>G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73" name="Téglalap 473"/>
                                  <wps:cNvSpPr/>
                                  <wps:spPr>
                                    <a:xfrm>
                                      <a:off x="1485900" y="0"/>
                                      <a:ext cx="247650" cy="323606"/>
                                    </a:xfrm>
                                    <a:prstGeom prst="rect">
                                      <a:avLst/>
                                    </a:prstGeom>
                                    <a:grp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4EFB8137" w14:textId="77777777" w:rsidR="0069165C" w:rsidRDefault="0069165C" w:rsidP="005122D2">
                                        <w:pPr>
                                          <w:jc w:val="center"/>
                                        </w:pPr>
                                        <w:r>
                                          <w:t>H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74" name="Téglalap 474"/>
                                  <wps:cNvSpPr/>
                                  <wps:spPr>
                                    <a:xfrm>
                                      <a:off x="1733550" y="0"/>
                                      <a:ext cx="247650" cy="323606"/>
                                    </a:xfrm>
                                    <a:prstGeom prst="rect">
                                      <a:avLst/>
                                    </a:prstGeom>
                                    <a:grp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03CCC6C7" w14:textId="77777777" w:rsidR="0069165C" w:rsidRDefault="0069165C" w:rsidP="005122D2">
                                        <w:pPr>
                                          <w:jc w:val="center"/>
                                        </w:pPr>
                                        <w:r>
                                          <w:t>B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475" name="Egyenes összekötő 475"/>
                                <wps:cNvCnPr/>
                                <wps:spPr>
                                  <a:xfrm>
                                    <a:off x="495300" y="0"/>
                                    <a:ext cx="0" cy="600075"/>
                                  </a:xfrm>
                                  <a:prstGeom prst="line">
                                    <a:avLst/>
                                  </a:prstGeom>
                                  <a:ln w="3810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76" name="Egyenes összekötő 476"/>
                                <wps:cNvCnPr/>
                                <wps:spPr>
                                  <a:xfrm>
                                    <a:off x="1238250" y="0"/>
                                    <a:ext cx="0" cy="600075"/>
                                  </a:xfrm>
                                  <a:prstGeom prst="line">
                                    <a:avLst/>
                                  </a:prstGeom>
                                  <a:ln w="3810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477" name="Szövegdoboz 477"/>
                              <wps:cNvSpPr txBox="1"/>
                              <wps:spPr>
                                <a:xfrm>
                                  <a:off x="0" y="0"/>
                                  <a:ext cx="3333750" cy="4184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EC8AD4C" w14:textId="77777777" w:rsidR="0069165C" w:rsidRDefault="0069165C" w:rsidP="005122D2">
                                    <w:r>
                                      <w:t>3. Végül beillesszük a megfeleltetési szakaszt a másik kromoszómából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s:wsp>
                        <wps:cNvPr id="484" name="Szövegdoboz 484"/>
                        <wps:cNvSpPr txBox="1"/>
                        <wps:spPr>
                          <a:xfrm>
                            <a:off x="0" y="2952750"/>
                            <a:ext cx="5829300" cy="48006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1C77104" w14:textId="77777777" w:rsidR="0069165C" w:rsidRPr="00F17DC0" w:rsidRDefault="0069165C" w:rsidP="00727B48">
                              <w:pPr>
                                <w:pStyle w:val="SzKpalrs"/>
                              </w:pPr>
                              <w:r>
                                <w:t>7. ábra: Az OX működése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7D40F6" id="Csoportba foglalás 485" o:spid="_x0000_s1359" style="position:absolute;left:0;text-align:left;margin-left:-7.25pt;margin-top:372.7pt;width:459pt;height:270.3pt;z-index:251697152;mso-position-horizontal-relative:text;mso-position-vertical-relative:text" coordsize="58293,34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">
                <v:group id="Csoportba foglalás 483" o:spid="_x0000_s1360" style="position:absolute;width:58293;height:28956" coordsize="58293,28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">
                  <v:group id="Csoportba foglalás 478" o:spid="_x0000_s1361" style="position:absolute;top:7905;width:19812;height:11520" coordsize="19812,11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">
                    <v:group id="Csoportba foglalás 437" o:spid="_x0000_s1362" style="position:absolute;top:666;width:19812;height:3239" coordsize="19812,3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">
                      <v:rect id="Téglalap 419" o:spid="_x0000_s1363" style="position:absolute;left:4953;width:2476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" filled="f" strokecolor="black [3213]" strokeweight="1pt">
                        <v:textbox>
                          <w:txbxContent>
                            <w:p w14:paraId="67978F4E" w14:textId="77777777" w:rsidR="0069165C" w:rsidRDefault="0069165C" w:rsidP="005122D2">
                              <w:pPr>
                                <w:jc w:val="center"/>
                              </w:pPr>
                              <w:r>
                                <w:t>E</w:t>
                              </w:r>
                            </w:p>
                          </w:txbxContent>
                        </v:textbox>
                      </v:rect>
                      <v:rect id="Téglalap 420" o:spid="_x0000_s1364" style="position:absolute;left:7429;width:2477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" filled="f" strokecolor="black [3213]" strokeweight="1pt">
                        <v:textbox>
                          <w:txbxContent>
                            <w:p w14:paraId="05310052" w14:textId="77777777" w:rsidR="0069165C" w:rsidRDefault="0069165C" w:rsidP="005122D2">
                              <w:pPr>
                                <w:jc w:val="center"/>
                              </w:pPr>
                              <w:r>
                                <w:t>A</w:t>
                              </w:r>
                            </w:p>
                          </w:txbxContent>
                        </v:textbox>
                      </v:rect>
                      <v:rect id="Téglalap 421" o:spid="_x0000_s1365" style="position:absolute;left:2476;width:2477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" filled="f" strokecolor="black [3213]" strokeweight="1pt">
                        <v:textbox>
                          <w:txbxContent>
                            <w:p w14:paraId="6BE6AC34" w14:textId="77777777" w:rsidR="0069165C" w:rsidRDefault="0069165C" w:rsidP="005122D2">
                              <w:pPr>
                                <w:jc w:val="center"/>
                              </w:pPr>
                              <w:r>
                                <w:t>B</w:t>
                              </w:r>
                            </w:p>
                          </w:txbxContent>
                        </v:textbox>
                      </v:rect>
                      <v:rect id="Téglalap 422" o:spid="_x0000_s1366" style="position:absolute;width:2476;height:32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" filled="f" strokecolor="black [3213]" strokeweight="1pt">
                        <v:textbox>
                          <w:txbxContent>
                            <w:p w14:paraId="616BCEF1" w14:textId="77777777" w:rsidR="0069165C" w:rsidRDefault="0069165C" w:rsidP="005122D2">
                              <w:pPr>
                                <w:jc w:val="center"/>
                              </w:pPr>
                              <w:r>
                                <w:t>H</w:t>
                              </w:r>
                            </w:p>
                          </w:txbxContent>
                        </v:textbox>
                      </v:rect>
                      <v:rect id="Téglalap 423" o:spid="_x0000_s1367" style="position:absolute;left:9906;width:2476;height:32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" filled="f" strokecolor="black [3213]" strokeweight="1pt">
                        <v:textbox>
                          <w:txbxContent>
                            <w:p w14:paraId="0C4F2D32" w14:textId="77777777" w:rsidR="0069165C" w:rsidRDefault="0069165C" w:rsidP="005122D2">
                              <w:pPr>
                                <w:jc w:val="center"/>
                              </w:pPr>
                              <w:r>
                                <w:t>F</w:t>
                              </w:r>
                            </w:p>
                          </w:txbxContent>
                        </v:textbox>
                      </v:rect>
                      <v:rect id="Téglalap 424" o:spid="_x0000_s1368" style="position:absolute;left:12382;width:2477;height:32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" filled="f" strokecolor="black [3213]" strokeweight="1pt">
                        <v:textbox>
                          <w:txbxContent>
                            <w:p w14:paraId="21FC4910" w14:textId="77777777" w:rsidR="0069165C" w:rsidRDefault="0069165C" w:rsidP="005122D2">
                              <w:pPr>
                                <w:jc w:val="center"/>
                              </w:pPr>
                              <w:r>
                                <w:t>G</w:t>
                              </w:r>
                            </w:p>
                          </w:txbxContent>
                        </v:textbox>
                      </v:rect>
                      <v:rect id="Téglalap 425" o:spid="_x0000_s1369" style="position:absolute;left:14859;width:2476;height:32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" filled="f" strokecolor="black [3213]" strokeweight="1pt">
                        <v:textbox>
                          <w:txbxContent>
                            <w:p w14:paraId="1818ADF8" w14:textId="77777777" w:rsidR="0069165C" w:rsidRDefault="0069165C" w:rsidP="005122D2">
                              <w:pPr>
                                <w:jc w:val="center"/>
                              </w:pPr>
                              <w:r>
                                <w:t>D</w:t>
                              </w:r>
                            </w:p>
                          </w:txbxContent>
                        </v:textbox>
                      </v:rect>
                      <v:rect id="Téglalap 426" o:spid="_x0000_s1370" style="position:absolute;left:17335;width:2477;height:32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" filled="f" strokecolor="black [3213]" strokeweight="1pt">
                        <v:textbox>
                          <w:txbxContent>
                            <w:p w14:paraId="18AE1625" w14:textId="77777777" w:rsidR="0069165C" w:rsidRDefault="0069165C" w:rsidP="005122D2">
                              <w:pPr>
                                <w:jc w:val="center"/>
                              </w:pPr>
                              <w:r>
                                <w:t>C</w:t>
                              </w:r>
                            </w:p>
                          </w:txbxContent>
                        </v:textbox>
                      </v:rect>
                    </v:group>
                    <v:group id="Csoportba foglalás 438" o:spid="_x0000_s1371" style="position:absolute;top:7524;width:19812;height:3239" coordsize="19812,3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">
                      <v:rect id="Téglalap 427" o:spid="_x0000_s1372" style="position:absolute;left:4953;width:2476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" filled="f" strokecolor="black [3213]" strokeweight="1pt">
                        <v:textbox>
                          <w:txbxContent>
                            <w:p w14:paraId="79D1B3EF" w14:textId="77777777" w:rsidR="0069165C" w:rsidRDefault="0069165C" w:rsidP="005122D2">
                              <w:pPr>
                                <w:jc w:val="center"/>
                              </w:pPr>
                              <w:r>
                                <w:t>C</w:t>
                              </w:r>
                            </w:p>
                          </w:txbxContent>
                        </v:textbox>
                      </v:rect>
                      <v:rect id="Téglalap 428" o:spid="_x0000_s1373" style="position:absolute;left:7429;width:2477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" filled="f" strokecolor="black [3213]" strokeweight="1pt">
                        <v:textbox>
                          <w:txbxContent>
                            <w:p w14:paraId="3BAB382C" w14:textId="77777777" w:rsidR="0069165C" w:rsidRDefault="0069165C" w:rsidP="005122D2">
                              <w:pPr>
                                <w:jc w:val="center"/>
                              </w:pPr>
                              <w:r>
                                <w:t>D</w:t>
                              </w:r>
                            </w:p>
                          </w:txbxContent>
                        </v:textbox>
                      </v:rect>
                      <v:rect id="Téglalap 429" o:spid="_x0000_s1374" style="position:absolute;left:2476;width:2477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" filled="f" strokecolor="black [3213]" strokeweight="1pt">
                        <v:textbox>
                          <w:txbxContent>
                            <w:p w14:paraId="5F9B205F" w14:textId="77777777" w:rsidR="0069165C" w:rsidRDefault="0069165C" w:rsidP="005122D2">
                              <w:pPr>
                                <w:jc w:val="center"/>
                              </w:pPr>
                              <w:r>
                                <w:t>B</w:t>
                              </w:r>
                            </w:p>
                          </w:txbxContent>
                        </v:textbox>
                      </v:rect>
                      <v:rect id="Téglalap 430" o:spid="_x0000_s1375" style="position:absolute;width:2476;height:32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" filled="f" strokecolor="black [3213]" strokeweight="1pt">
                        <v:textbox>
                          <w:txbxContent>
                            <w:p w14:paraId="73FFC591" w14:textId="77777777" w:rsidR="0069165C" w:rsidRDefault="0069165C" w:rsidP="005122D2">
                              <w:pPr>
                                <w:jc w:val="center"/>
                              </w:pPr>
                              <w:r>
                                <w:t>A</w:t>
                              </w:r>
                            </w:p>
                          </w:txbxContent>
                        </v:textbox>
                      </v:rect>
                      <v:rect id="Téglalap 431" o:spid="_x0000_s1376" style="position:absolute;left:9906;width:2476;height:32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" filled="f" strokecolor="black [3213]" strokeweight="1pt">
                        <v:textbox>
                          <w:txbxContent>
                            <w:p w14:paraId="004C1844" w14:textId="77777777" w:rsidR="0069165C" w:rsidRDefault="0069165C" w:rsidP="005122D2">
                              <w:pPr>
                                <w:jc w:val="center"/>
                              </w:pPr>
                              <w:r>
                                <w:t>E</w:t>
                              </w:r>
                            </w:p>
                          </w:txbxContent>
                        </v:textbox>
                      </v:rect>
                      <v:rect id="Téglalap 432" o:spid="_x0000_s1377" style="position:absolute;left:12382;width:2477;height:32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" filled="f" strokecolor="black [3213]" strokeweight="1pt">
                        <v:textbox>
                          <w:txbxContent>
                            <w:p w14:paraId="2B48B027" w14:textId="77777777" w:rsidR="0069165C" w:rsidRDefault="0069165C" w:rsidP="005122D2">
                              <w:pPr>
                                <w:jc w:val="center"/>
                              </w:pPr>
                              <w:r>
                                <w:t>F</w:t>
                              </w:r>
                            </w:p>
                          </w:txbxContent>
                        </v:textbox>
                      </v:rect>
                      <v:rect id="Téglalap 433" o:spid="_x0000_s1378" style="position:absolute;left:14859;width:2476;height:32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" filled="f" strokecolor="black [3213]" strokeweight="1pt">
                        <v:textbox>
                          <w:txbxContent>
                            <w:p w14:paraId="28C4D948" w14:textId="77777777" w:rsidR="0069165C" w:rsidRDefault="0069165C" w:rsidP="005122D2">
                              <w:pPr>
                                <w:jc w:val="center"/>
                              </w:pPr>
                              <w:r>
                                <w:t>G</w:t>
                              </w:r>
                            </w:p>
                          </w:txbxContent>
                        </v:textbox>
                      </v:rect>
                      <v:rect id="Téglalap 434" o:spid="_x0000_s1379" style="position:absolute;left:17335;width:2477;height:32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" filled="f" strokecolor="black [3213]" strokeweight="1pt">
                        <v:textbox>
                          <w:txbxContent>
                            <w:p w14:paraId="31CE9B1C" w14:textId="77777777" w:rsidR="0069165C" w:rsidRDefault="0069165C" w:rsidP="005122D2">
                              <w:pPr>
                                <w:jc w:val="center"/>
                              </w:pPr>
                              <w:r>
                                <w:t>H</w:t>
                              </w:r>
                            </w:p>
                          </w:txbxContent>
                        </v:textbox>
                      </v:rect>
                    </v:group>
                    <v:line id="Egyenes összekötő 435" o:spid="_x0000_s1380" style="position:absolute;visibility:visible;mso-wrap-style:square" from="12382,0" to="12382,115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" strokecolor="black [3200]" strokeweight="3pt">
                      <v:stroke joinstyle="miter"/>
                    </v:line>
                    <v:line id="Egyenes összekötő 436" o:spid="_x0000_s1381" style="position:absolute;visibility:visible;mso-wrap-style:square" from="4953,0" to="4953,115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" strokecolor="black [3200]" strokeweight="3pt">
                      <v:stroke joinstyle="miter"/>
                    </v:line>
                  </v:group>
                  <v:group id="Csoportba foglalás 482" o:spid="_x0000_s1382" style="position:absolute;left:24955;width:33338;height:28956" coordsize="33337,28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">
                    <v:group id="Csoportba foglalás 479" o:spid="_x0000_s1383" style="position:absolute;width:33337;height:8477" coordsize="33337,8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">
                      <v:group id="Csoportba foglalás 450" o:spid="_x0000_s1384" style="position:absolute;left:5905;top:2476;width:19812;height:6001" coordsize="19812,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">
                        <v:group id="Csoportba foglalás 439" o:spid="_x0000_s1385" style="position:absolute;top:1428;width:19812;height:3239" coordsize="19812,3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">
                          <v:rect id="Téglalap 440" o:spid="_x0000_s1386" style="position:absolute;left:4953;width:2476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" filled="f" strokecolor="black [3213]" strokeweight="1pt">
                            <v:textbox>
                              <w:txbxContent>
                                <w:p w14:paraId="3D8FA7A6" w14:textId="77777777" w:rsidR="0069165C" w:rsidRDefault="0069165C" w:rsidP="005122D2">
                                  <w:pPr>
                                    <w:jc w:val="center"/>
                                  </w:pPr>
                                  <w:r>
                                    <w:t>C</w:t>
                                  </w:r>
                                </w:p>
                              </w:txbxContent>
                            </v:textbox>
                          </v:rect>
                          <v:rect id="Téglalap 441" o:spid="_x0000_s1387" style="position:absolute;left:7429;width:2477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" filled="f" strokecolor="black [3213]" strokeweight="1pt">
                            <v:textbox>
                              <w:txbxContent>
                                <w:p w14:paraId="102FDA54" w14:textId="77777777" w:rsidR="0069165C" w:rsidRDefault="0069165C" w:rsidP="005122D2">
                                  <w:pPr>
                                    <w:jc w:val="center"/>
                                  </w:pPr>
                                  <w:r>
                                    <w:t>D</w:t>
                                  </w:r>
                                </w:p>
                              </w:txbxContent>
                            </v:textbox>
                          </v:rect>
                          <v:rect id="Téglalap 442" o:spid="_x0000_s1388" style="position:absolute;left:2476;width:2477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" filled="f" strokecolor="black [3213]" strokeweight="1pt">
                            <v:textbox>
                              <w:txbxContent>
                                <w:p w14:paraId="66EA0C58" w14:textId="77777777" w:rsidR="0069165C" w:rsidRDefault="0069165C" w:rsidP="005122D2">
                                  <w:pPr>
                                    <w:jc w:val="center"/>
                                  </w:pPr>
                                  <w:r>
                                    <w:t>B</w:t>
                                  </w:r>
                                </w:p>
                              </w:txbxContent>
                            </v:textbox>
                          </v:rect>
                          <v:rect id="Téglalap 443" o:spid="_x0000_s1389" style="position:absolute;width:2476;height:32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" filled="f" strokecolor="black [3213]" strokeweight="1pt">
                            <v:textbox>
                              <w:txbxContent>
                                <w:p w14:paraId="60F7C0F1" w14:textId="77777777" w:rsidR="0069165C" w:rsidRDefault="0069165C" w:rsidP="005122D2">
                                  <w:pPr>
                                    <w:jc w:val="center"/>
                                  </w:pPr>
                                </w:p>
                              </w:txbxContent>
                            </v:textbox>
                          </v:rect>
                          <v:rect id="Téglalap 444" o:spid="_x0000_s1390" style="position:absolute;left:9906;width:2476;height:32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" filled="f" strokecolor="black [3213]" strokeweight="1pt">
                            <v:textbox>
                              <w:txbxContent>
                                <w:p w14:paraId="0F983DAE" w14:textId="77777777" w:rsidR="0069165C" w:rsidRDefault="0069165C" w:rsidP="005122D2">
                                  <w:pPr>
                                    <w:jc w:val="center"/>
                                  </w:pPr>
                                </w:p>
                              </w:txbxContent>
                            </v:textbox>
                          </v:rect>
                          <v:rect id="Téglalap 445" o:spid="_x0000_s1391" style="position:absolute;left:12382;width:2477;height:32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" filled="f" strokecolor="black [3213]" strokeweight="1pt">
                            <v:textbox>
                              <w:txbxContent>
                                <w:p w14:paraId="6034E47A" w14:textId="77777777" w:rsidR="0069165C" w:rsidRDefault="0069165C" w:rsidP="005122D2">
                                  <w:pPr>
                                    <w:jc w:val="center"/>
                                  </w:pPr>
                                </w:p>
                              </w:txbxContent>
                            </v:textbox>
                          </v:rect>
                          <v:rect id="Téglalap 446" o:spid="_x0000_s1392" style="position:absolute;left:14859;width:2476;height:32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" filled="f" strokecolor="black [3213]" strokeweight="1pt">
                            <v:textbox>
                              <w:txbxContent>
                                <w:p w14:paraId="4B59BA3D" w14:textId="77777777" w:rsidR="0069165C" w:rsidRDefault="0069165C" w:rsidP="005122D2">
                                  <w:pPr>
                                    <w:jc w:val="center"/>
                                  </w:pPr>
                                  <w:r>
                                    <w:t>G</w:t>
                                  </w:r>
                                </w:p>
                              </w:txbxContent>
                            </v:textbox>
                          </v:rect>
                          <v:rect id="Téglalap 447" o:spid="_x0000_s1393" style="position:absolute;left:17335;width:2477;height:32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" filled="f" strokecolor="black [3213]" strokeweight="1pt">
                            <v:textbox>
                              <w:txbxContent>
                                <w:p w14:paraId="669F5DD9" w14:textId="77777777" w:rsidR="0069165C" w:rsidRDefault="0069165C" w:rsidP="005122D2">
                                  <w:pPr>
                                    <w:jc w:val="center"/>
                                  </w:pPr>
                                  <w:r>
                                    <w:t>H</w:t>
                                  </w:r>
                                </w:p>
                              </w:txbxContent>
                            </v:textbox>
                          </v:rect>
                        </v:group>
                        <v:line id="Egyenes összekötő 448" o:spid="_x0000_s1394" style="position:absolute;visibility:visible;mso-wrap-style:square" from="4953,0" to="4953,6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" strokecolor="black [3200]" strokeweight="3pt">
                          <v:stroke joinstyle="miter"/>
                        </v:line>
                        <v:line id="Egyenes összekötő 449" o:spid="_x0000_s1395" style="position:absolute;visibility:visible;mso-wrap-style:square" from="12382,0" to="12382,6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" strokecolor="black [3200]" strokeweight="3pt">
                          <v:stroke joinstyle="miter"/>
                        </v:line>
                      </v:group>
                      <v:shape id="Szövegdoboz 463" o:spid="_x0000_s1396" type="#_x0000_t202" style="position:absolute;width:33337;height:32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" filled="f" stroked="f" strokeweight=".5pt">
                        <v:textbox>
                          <w:txbxContent>
                            <w:p w14:paraId="55B4D3C4" w14:textId="77777777" w:rsidR="0069165C" w:rsidRDefault="0069165C">
                              <w:r>
                                <w:t>1. Eltávolítjuk a megfeleltetési szakasz elemeit</w:t>
                              </w:r>
                            </w:p>
                          </w:txbxContent>
                        </v:textbox>
                      </v:shape>
                    </v:group>
                    <v:group id="Csoportba foglalás 480" o:spid="_x0000_s1397" style="position:absolute;top:8382;width:33337;height:10287" coordsize="33337,10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">
                      <v:group id="Csoportba foglalás 451" o:spid="_x0000_s1398" style="position:absolute;left:6000;top:4286;width:19812;height:6001" coordsize="19812,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bNexgAAANw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SOD3TDgCcn0HAAD//wMAUEsBAi0AFAAGAAgAAAAhANvh9svuAAAAhQEAABMAAAAAAAAA&#10;AAAAAAAAAAAAAFtDb250ZW50X1R5cGVzXS54bWxQSwECLQAUAAYACAAAACEAWvQsW78AAAAVAQAA&#10;CwAAAAAAAAAAAAAAAAAfAQAAX3JlbHMvLnJlbHNQSwECLQAUAAYACAAAACEAWlWzXsYAAADcAAAA&#10;DwAAAAAAAAAAAAAAAAAHAgAAZHJzL2Rvd25yZXYueG1sUEsFBgAAAAADAAMAtwAAAPoCAAAAAA==&#10;">
                        <v:group id="Csoportba foglalás 452" o:spid="_x0000_s1399" style="position:absolute;top:1428;width:19812;height:3239" coordsize="19812,3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y0p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3hJF/B7JhwBuf4BAAD//wMAUEsBAi0AFAAGAAgAAAAhANvh9svuAAAAhQEAABMAAAAAAAAA&#10;AAAAAAAAAAAAAFtDb250ZW50X1R5cGVzXS54bWxQSwECLQAUAAYACAAAACEAWvQsW78AAAAVAQAA&#10;CwAAAAAAAAAAAAAAAAAfAQAAX3JlbHMvLnJlbHNQSwECLQAUAAYACAAAACEAqoctKcYAAADcAAAA&#10;DwAAAAAAAAAAAAAAAAAHAgAAZHJzL2Rvd25yZXYueG1sUEsFBgAAAAADAAMAtwAAAPoCAAAAAA==&#10;">
                          <v:rect id="Téglalap 453" o:spid="_x0000_s1400" style="position:absolute;left:4953;width:2476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" filled="f" strokecolor="black [3213]" strokeweight="1pt">
                            <v:textbox>
                              <w:txbxContent>
                                <w:p w14:paraId="76C9AA16" w14:textId="77777777" w:rsidR="0069165C" w:rsidRDefault="0069165C" w:rsidP="005122D2">
                                  <w:pPr>
                                    <w:jc w:val="center"/>
                                  </w:pPr>
                                </w:p>
                              </w:txbxContent>
                            </v:textbox>
                          </v:rect>
                          <v:rect id="Téglalap 454" o:spid="_x0000_s1401" style="position:absolute;left:7429;width:2477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" filled="f" strokecolor="black [3213]" strokeweight="1pt">
                            <v:textbox>
                              <w:txbxContent>
                                <w:p w14:paraId="56741941" w14:textId="77777777" w:rsidR="0069165C" w:rsidRDefault="0069165C" w:rsidP="005122D2">
                                  <w:pPr>
                                    <w:jc w:val="center"/>
                                  </w:pPr>
                                </w:p>
                              </w:txbxContent>
                            </v:textbox>
                          </v:rect>
                          <v:rect id="Téglalap 455" o:spid="_x0000_s1402" style="position:absolute;left:2476;width:2477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" filled="f" strokecolor="black [3213]" strokeweight="1pt">
                            <v:textbox>
                              <w:txbxContent>
                                <w:p w14:paraId="0D67B826" w14:textId="77777777" w:rsidR="0069165C" w:rsidRDefault="0069165C" w:rsidP="005122D2">
                                  <w:pPr>
                                    <w:jc w:val="center"/>
                                  </w:pPr>
                                  <w:r>
                                    <w:t>D</w:t>
                                  </w:r>
                                </w:p>
                              </w:txbxContent>
                            </v:textbox>
                          </v:rect>
                          <v:rect id="Téglalap 456" o:spid="_x0000_s1403" style="position:absolute;width:2476;height:32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" filled="f" strokecolor="black [3213]" strokeweight="1pt">
                            <v:textbox>
                              <w:txbxContent>
                                <w:p w14:paraId="0EF18EFA" w14:textId="77777777" w:rsidR="0069165C" w:rsidRDefault="0069165C" w:rsidP="005122D2">
                                  <w:pPr>
                                    <w:jc w:val="center"/>
                                  </w:pPr>
                                  <w:r>
                                    <w:t>C</w:t>
                                  </w:r>
                                </w:p>
                              </w:txbxContent>
                            </v:textbox>
                          </v:rect>
                          <v:rect id="Téglalap 457" o:spid="_x0000_s1404" style="position:absolute;left:9906;width:2476;height:32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" filled="f" strokecolor="black [3213]" strokeweight="1pt">
                            <v:textbox>
                              <w:txbxContent>
                                <w:p w14:paraId="7117A045" w14:textId="77777777" w:rsidR="0069165C" w:rsidRDefault="0069165C" w:rsidP="005122D2">
                                  <w:pPr>
                                    <w:jc w:val="center"/>
                                  </w:pPr>
                                </w:p>
                              </w:txbxContent>
                            </v:textbox>
                          </v:rect>
                          <v:rect id="Téglalap 458" o:spid="_x0000_s1405" style="position:absolute;left:12382;width:2477;height:32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" filled="f" strokecolor="black [3213]" strokeweight="1pt">
                            <v:textbox>
                              <w:txbxContent>
                                <w:p w14:paraId="06D7BBDA" w14:textId="77777777" w:rsidR="0069165C" w:rsidRDefault="0069165C" w:rsidP="005122D2">
                                  <w:pPr>
                                    <w:jc w:val="center"/>
                                  </w:pPr>
                                  <w:r>
                                    <w:t>G</w:t>
                                  </w:r>
                                </w:p>
                              </w:txbxContent>
                            </v:textbox>
                          </v:rect>
                          <v:rect id="Téglalap 459" o:spid="_x0000_s1406" style="position:absolute;left:14859;width:2476;height:32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" filled="f" strokecolor="black [3213]" strokeweight="1pt">
                            <v:textbox>
                              <w:txbxContent>
                                <w:p w14:paraId="62879451" w14:textId="77777777" w:rsidR="0069165C" w:rsidRDefault="0069165C" w:rsidP="005122D2">
                                  <w:pPr>
                                    <w:jc w:val="center"/>
                                  </w:pPr>
                                  <w:r>
                                    <w:t>H</w:t>
                                  </w:r>
                                </w:p>
                              </w:txbxContent>
                            </v:textbox>
                          </v:rect>
                          <v:rect id="Téglalap 460" o:spid="_x0000_s1407" style="position:absolute;left:17335;width:2477;height:32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" filled="f" strokecolor="black [3213]" strokeweight="1pt">
                            <v:textbox>
                              <w:txbxContent>
                                <w:p w14:paraId="09A0FD2E" w14:textId="77777777" w:rsidR="0069165C" w:rsidRDefault="0069165C" w:rsidP="005122D2">
                                  <w:pPr>
                                    <w:jc w:val="center"/>
                                  </w:pPr>
                                  <w:r>
                                    <w:t>B</w:t>
                                  </w:r>
                                </w:p>
                              </w:txbxContent>
                            </v:textbox>
                          </v:rect>
                        </v:group>
                        <v:line id="Egyenes összekötő 461" o:spid="_x0000_s1408" style="position:absolute;visibility:visible;mso-wrap-style:square" from="4953,0" to="4953,6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" strokecolor="black [3200]" strokeweight="3pt">
                          <v:stroke joinstyle="miter"/>
                        </v:line>
                        <v:line id="Egyenes összekötő 462" o:spid="_x0000_s1409" style="position:absolute;visibility:visible;mso-wrap-style:square" from="12382,0" to="12382,6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" strokecolor="black [3200]" strokeweight="3pt">
                          <v:stroke joinstyle="miter"/>
                        </v:line>
                      </v:group>
                      <v:shape id="Szövegdoboz 464" o:spid="_x0000_s1410" type="#_x0000_t202" style="position:absolute;width:33337;height:4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" filled="f" stroked="f" strokeweight=".5pt">
                        <v:textbox>
                          <w:txbxContent>
                            <w:p w14:paraId="07E07561" w14:textId="77777777" w:rsidR="0069165C" w:rsidRDefault="0069165C" w:rsidP="005122D2">
                              <w:r>
                                <w:t>2.Addig toljuk balra az elemeket amíg az üres gének középre nem kerülnek</w:t>
                              </w:r>
                            </w:p>
                          </w:txbxContent>
                        </v:textbox>
                      </v:shape>
                    </v:group>
                    <v:group id="Csoportba foglalás 481" o:spid="_x0000_s1411" style="position:absolute;top:18669;width:33337;height:10287" coordsize="33337,10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Z8ZxAAAANw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o0kMzzPhCMj5AwAA//8DAFBLAQItABQABgAIAAAAIQDb4fbL7gAAAIUBAAATAAAAAAAAAAAA&#10;AAAAAAAAAABbQ29udGVudF9UeXBlc10ueG1sUEsBAi0AFAAGAAgAAAAhAFr0LFu/AAAAFQEAAAsA&#10;AAAAAAAAAAAAAAAAHwEAAF9yZWxzLy5yZWxzUEsBAi0AFAAGAAgAAAAhACQ1nxnEAAAA3AAAAA8A&#10;AAAAAAAAAAAAAAAABwIAAGRycy9kb3ducmV2LnhtbFBLBQYAAAAAAwADALcAAAD4AgAAAAA=&#10;">
                      <v:group id="Csoportba foglalás 465" o:spid="_x0000_s1412" style="position:absolute;left:6000;top:4286;width:19812;height:6001" coordsize="19812,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">
                        <v:group id="Csoportba foglalás 466" o:spid="_x0000_s1413" style="position:absolute;top:1428;width:19812;height:3239" coordsize="19812,3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">
                          <v:rect id="Téglalap 467" o:spid="_x0000_s1414" style="position:absolute;left:4953;width:2476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" filled="f" strokecolor="black [3213]" strokeweight="1pt">
                            <v:textbox>
                              <w:txbxContent>
                                <w:p w14:paraId="2FFC50BF" w14:textId="77777777" w:rsidR="0069165C" w:rsidRDefault="0069165C" w:rsidP="005122D2">
                                  <w:pPr>
                                    <w:jc w:val="center"/>
                                  </w:pPr>
                                  <w:r>
                                    <w:t>E</w:t>
                                  </w:r>
                                </w:p>
                              </w:txbxContent>
                            </v:textbox>
                          </v:rect>
                          <v:rect id="Téglalap 468" o:spid="_x0000_s1415" style="position:absolute;left:7429;width:2477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" filled="f" strokecolor="black [3213]" strokeweight="1pt">
                            <v:textbox>
                              <w:txbxContent>
                                <w:p w14:paraId="4259097F" w14:textId="77777777" w:rsidR="0069165C" w:rsidRDefault="0069165C" w:rsidP="005122D2">
                                  <w:pPr>
                                    <w:jc w:val="center"/>
                                  </w:pPr>
                                  <w:r>
                                    <w:t>A</w:t>
                                  </w:r>
                                </w:p>
                              </w:txbxContent>
                            </v:textbox>
                          </v:rect>
                          <v:rect id="Téglalap 469" o:spid="_x0000_s1416" style="position:absolute;left:2476;width:2477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" filled="f" strokecolor="black [3213]" strokeweight="1pt">
                            <v:textbox>
                              <w:txbxContent>
                                <w:p w14:paraId="3BE254AF" w14:textId="77777777" w:rsidR="0069165C" w:rsidRDefault="0069165C" w:rsidP="005122D2">
                                  <w:pPr>
                                    <w:jc w:val="center"/>
                                  </w:pPr>
                                  <w:r>
                                    <w:t>D</w:t>
                                  </w:r>
                                </w:p>
                              </w:txbxContent>
                            </v:textbox>
                          </v:rect>
                          <v:rect id="Téglalap 470" o:spid="_x0000_s1417" style="position:absolute;width:2476;height:32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" filled="f" strokecolor="black [3213]" strokeweight="1pt">
                            <v:textbox>
                              <w:txbxContent>
                                <w:p w14:paraId="0AE1B153" w14:textId="77777777" w:rsidR="0069165C" w:rsidRDefault="0069165C" w:rsidP="005122D2">
                                  <w:pPr>
                                    <w:jc w:val="center"/>
                                  </w:pPr>
                                  <w:r>
                                    <w:t>C</w:t>
                                  </w:r>
                                </w:p>
                              </w:txbxContent>
                            </v:textbox>
                          </v:rect>
                          <v:rect id="Téglalap 471" o:spid="_x0000_s1418" style="position:absolute;left:9906;width:2476;height:32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" filled="f" strokecolor="black [3213]" strokeweight="1pt">
                            <v:textbox>
                              <w:txbxContent>
                                <w:p w14:paraId="6A5F0AE1" w14:textId="77777777" w:rsidR="0069165C" w:rsidRDefault="0069165C" w:rsidP="005122D2">
                                  <w:pPr>
                                    <w:jc w:val="center"/>
                                  </w:pPr>
                                  <w:r>
                                    <w:t>F</w:t>
                                  </w:r>
                                </w:p>
                              </w:txbxContent>
                            </v:textbox>
                          </v:rect>
                          <v:rect id="Téglalap 472" o:spid="_x0000_s1419" style="position:absolute;left:12382;width:2477;height:32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" filled="f" strokecolor="black [3213]" strokeweight="1pt">
                            <v:textbox>
                              <w:txbxContent>
                                <w:p w14:paraId="0D549B3F" w14:textId="77777777" w:rsidR="0069165C" w:rsidRDefault="0069165C" w:rsidP="005122D2">
                                  <w:pPr>
                                    <w:jc w:val="center"/>
                                  </w:pPr>
                                  <w:r>
                                    <w:t>G</w:t>
                                  </w:r>
                                </w:p>
                              </w:txbxContent>
                            </v:textbox>
                          </v:rect>
                          <v:rect id="Téglalap 473" o:spid="_x0000_s1420" style="position:absolute;left:14859;width:2476;height:32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" filled="f" strokecolor="black [3213]" strokeweight="1pt">
                            <v:textbox>
                              <w:txbxContent>
                                <w:p w14:paraId="4EFB8137" w14:textId="77777777" w:rsidR="0069165C" w:rsidRDefault="0069165C" w:rsidP="005122D2">
                                  <w:pPr>
                                    <w:jc w:val="center"/>
                                  </w:pPr>
                                  <w:r>
                                    <w:t>H</w:t>
                                  </w:r>
                                </w:p>
                              </w:txbxContent>
                            </v:textbox>
                          </v:rect>
                          <v:rect id="Téglalap 474" o:spid="_x0000_s1421" style="position:absolute;left:17335;width:2477;height:32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" filled="f" strokecolor="black [3213]" strokeweight="1pt">
                            <v:textbox>
                              <w:txbxContent>
                                <w:p w14:paraId="03CCC6C7" w14:textId="77777777" w:rsidR="0069165C" w:rsidRDefault="0069165C" w:rsidP="005122D2">
                                  <w:pPr>
                                    <w:jc w:val="center"/>
                                  </w:pPr>
                                  <w:r>
                                    <w:t>B</w:t>
                                  </w:r>
                                </w:p>
                              </w:txbxContent>
                            </v:textbox>
                          </v:rect>
                        </v:group>
                        <v:line id="Egyenes összekötő 475" o:spid="_x0000_s1422" style="position:absolute;visibility:visible;mso-wrap-style:square" from="4953,0" to="4953,6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" strokecolor="black [3200]" strokeweight="3pt">
                          <v:stroke joinstyle="miter"/>
                        </v:line>
                        <v:line id="Egyenes összekötő 476" o:spid="_x0000_s1423" style="position:absolute;visibility:visible;mso-wrap-style:square" from="12382,0" to="12382,6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" strokecolor="black [3200]" strokeweight="3pt">
                          <v:stroke joinstyle="miter"/>
                        </v:line>
                      </v:group>
                      <v:shape id="Szövegdoboz 477" o:spid="_x0000_s1424" type="#_x0000_t202" style="position:absolute;width:33337;height:4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" filled="f" stroked="f" strokeweight=".5pt">
                        <v:textbox>
                          <w:txbxContent>
                            <w:p w14:paraId="2EC8AD4C" w14:textId="77777777" w:rsidR="0069165C" w:rsidRDefault="0069165C" w:rsidP="005122D2">
                              <w:r>
                                <w:t>3. Végül beillesszük a megfeleltetési szakaszt a másik kromoszómából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  <v:shape id="Szövegdoboz 484" o:spid="_x0000_s1425" type="#_x0000_t202" style="position:absolute;top:29527;width:58293;height:48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" stroked="f">
                  <v:textbox style="mso-fit-shape-to-text:t" inset="0,0,0,0">
                    <w:txbxContent>
                      <w:p w14:paraId="01C77104" w14:textId="77777777" w:rsidR="0069165C" w:rsidRPr="00F17DC0" w:rsidRDefault="0069165C" w:rsidP="00727B48">
                        <w:pPr>
                          <w:pStyle w:val="SzKpalrs"/>
                        </w:pPr>
                        <w:r>
                          <w:t>7. ábra: Az OX működése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D55B12">
        <w:t>Az átrendezési keresztezés</w:t>
      </w:r>
      <w:r w:rsidR="00727B48">
        <w:t xml:space="preserve"> (order crossover OX)</w:t>
      </w:r>
      <w:r w:rsidR="00D55B12">
        <w:t xml:space="preserve"> is hasonló képen indul, mint a PMX, létrehozunk egy megfeleltetési szakaszt. Először az egyik egyedből kitöröljük a másik megfelel</w:t>
      </w:r>
      <w:r w:rsidR="00FF1AF6">
        <w:t>tetési szakaszában lévő elemeit, majd ezeket az üres géneket úgy tesszük a két vágáspont közé,</w:t>
      </w:r>
      <w:r w:rsidR="005122D2">
        <w:t xml:space="preserve"> hogy a kromoszómát két végénél fogva összefűzöttnek tekintjük, és a 2. vágásponttól balra lévő elemek</w:t>
      </w:r>
      <w:r w:rsidR="007E5755">
        <w:t>et</w:t>
      </w:r>
      <w:r w:rsidR="005122D2">
        <w:t xml:space="preserve"> addig toljuk balra, amíg az üresek középre nem tolódnak. Végül az első elem megfeleltetési szakaszát a második helyére másoljuk.</w:t>
      </w:r>
      <w:r w:rsidR="00727B48">
        <w:t xml:space="preserve"> Az OX műveletét a 7. ábrán szemléltetem egy utód létrehozásával, a másik gyerek kromoszóma értéke „AFCDEGHB” lenne.</w:t>
      </w:r>
    </w:p>
    <w:p w14:paraId="45B21FBC" w14:textId="76F2ACC3" w:rsidR="00AA03C2" w:rsidRDefault="005122D2" w:rsidP="004C265B">
      <w:pPr>
        <w:pStyle w:val="SzDSzvegTrzs"/>
      </w:pPr>
      <w:r>
        <w:lastRenderedPageBreak/>
        <w:t xml:space="preserve"> </w:t>
      </w:r>
    </w:p>
    <w:p w14:paraId="5D7839A0" w14:textId="77777777" w:rsidR="005122D2" w:rsidRDefault="00A15012" w:rsidP="00A15012">
      <w:pPr>
        <w:pStyle w:val="SzDSzvegTrzs"/>
      </w:pPr>
      <w:r>
        <w:rPr>
          <w:noProof/>
          <w:lang w:eastAsia="hu-HU" w:bidi="ar-SA"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13B5D0B3" wp14:editId="5EC16E6B">
                <wp:simplePos x="0" y="0"/>
                <wp:positionH relativeFrom="margin">
                  <wp:posOffset>-184785</wp:posOffset>
                </wp:positionH>
                <wp:positionV relativeFrom="paragraph">
                  <wp:posOffset>2476500</wp:posOffset>
                </wp:positionV>
                <wp:extent cx="5922010" cy="4528185"/>
                <wp:effectExtent l="0" t="0" r="2540" b="5715"/>
                <wp:wrapTopAndBottom/>
                <wp:docPr id="642" name="Csoportba foglalás 6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22010" cy="4528185"/>
                          <a:chOff x="-1905" y="0"/>
                          <a:chExt cx="5829300" cy="4528185"/>
                        </a:xfrm>
                      </wpg:grpSpPr>
                      <wps:wsp>
                        <wps:cNvPr id="619" name="Szövegdoboz 619"/>
                        <wps:cNvSpPr txBox="1"/>
                        <wps:spPr>
                          <a:xfrm>
                            <a:off x="-1905" y="4048125"/>
                            <a:ext cx="5829300" cy="48006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9100B21" w14:textId="77777777" w:rsidR="0069165C" w:rsidRPr="00F17DC0" w:rsidRDefault="0069165C" w:rsidP="00F05408">
                              <w:pPr>
                                <w:pStyle w:val="SzKpalrs"/>
                              </w:pPr>
                              <w:r>
                                <w:t>8. ábra: Az CX működése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41" name="Csoportba foglalás 641"/>
                        <wpg:cNvGrpSpPr/>
                        <wpg:grpSpPr>
                          <a:xfrm>
                            <a:off x="208200" y="0"/>
                            <a:ext cx="5529299" cy="3886200"/>
                            <a:chOff x="84375" y="0"/>
                            <a:chExt cx="5529299" cy="3886200"/>
                          </a:xfrm>
                        </wpg:grpSpPr>
                        <wpg:grpSp>
                          <wpg:cNvPr id="556" name="Csoportba foglalás 556"/>
                          <wpg:cNvGrpSpPr/>
                          <wpg:grpSpPr>
                            <a:xfrm>
                              <a:off x="84375" y="1295400"/>
                              <a:ext cx="1981201" cy="323850"/>
                              <a:chOff x="84375" y="438150"/>
                              <a:chExt cx="1981201" cy="323850"/>
                            </a:xfrm>
                          </wpg:grpSpPr>
                          <wps:wsp>
                            <wps:cNvPr id="557" name="Téglalap 557"/>
                            <wps:cNvSpPr/>
                            <wps:spPr>
                              <a:xfrm>
                                <a:off x="579676" y="438150"/>
                                <a:ext cx="247650" cy="32385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0856CCB" w14:textId="77777777" w:rsidR="0069165C" w:rsidRDefault="0069165C" w:rsidP="00F05408">
                                  <w:pPr>
                                    <w:jc w:val="center"/>
                                  </w:pPr>
                                  <w:r>
                                    <w:t>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8" name="Téglalap 558"/>
                            <wps:cNvSpPr/>
                            <wps:spPr>
                              <a:xfrm>
                                <a:off x="827325" y="438150"/>
                                <a:ext cx="247650" cy="32385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E72A465" w14:textId="77777777" w:rsidR="0069165C" w:rsidRDefault="0069165C" w:rsidP="00F05408">
                                  <w:pPr>
                                    <w:jc w:val="center"/>
                                  </w:pPr>
                                  <w: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9" name="Téglalap 559"/>
                            <wps:cNvSpPr/>
                            <wps:spPr>
                              <a:xfrm>
                                <a:off x="332025" y="438150"/>
                                <a:ext cx="247650" cy="32385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3DE76BD" w14:textId="77777777" w:rsidR="0069165C" w:rsidRDefault="0069165C" w:rsidP="00F05408">
                                  <w:pPr>
                                    <w:jc w:val="center"/>
                                  </w:pPr>
                                  <w: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60" name="Téglalap 560"/>
                            <wps:cNvSpPr/>
                            <wps:spPr>
                              <a:xfrm>
                                <a:off x="84375" y="438150"/>
                                <a:ext cx="247650" cy="323456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593CB9D" w14:textId="77777777" w:rsidR="0069165C" w:rsidRDefault="0069165C" w:rsidP="00F05408">
                                  <w:pPr>
                                    <w:jc w:val="center"/>
                                  </w:pPr>
                                  <w:r>
                                    <w:t>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61" name="Téglalap 561"/>
                            <wps:cNvSpPr/>
                            <wps:spPr>
                              <a:xfrm>
                                <a:off x="1074975" y="438150"/>
                                <a:ext cx="247650" cy="323606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F94914B" w14:textId="77777777" w:rsidR="0069165C" w:rsidRDefault="0069165C" w:rsidP="00F05408">
                                  <w:pPr>
                                    <w:jc w:val="center"/>
                                  </w:pPr>
                                  <w:r>
                                    <w:t>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62" name="Téglalap 562"/>
                            <wps:cNvSpPr/>
                            <wps:spPr>
                              <a:xfrm>
                                <a:off x="1322625" y="438150"/>
                                <a:ext cx="247650" cy="323606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798B06A" w14:textId="77777777" w:rsidR="0069165C" w:rsidRDefault="0069165C" w:rsidP="00F05408">
                                  <w:pPr>
                                    <w:jc w:val="center"/>
                                  </w:pPr>
                                  <w:r>
                                    <w:t>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63" name="Téglalap 563"/>
                            <wps:cNvSpPr/>
                            <wps:spPr>
                              <a:xfrm>
                                <a:off x="1570276" y="438150"/>
                                <a:ext cx="247650" cy="323606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6C3AC58" w14:textId="77777777" w:rsidR="0069165C" w:rsidRDefault="0069165C" w:rsidP="00F05408">
                                  <w:pPr>
                                    <w:jc w:val="center"/>
                                  </w:pPr>
                                  <w:r>
                                    <w:t>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64" name="Téglalap 564"/>
                            <wps:cNvSpPr/>
                            <wps:spPr>
                              <a:xfrm>
                                <a:off x="1817926" y="438150"/>
                                <a:ext cx="247650" cy="323606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C753246" w14:textId="77777777" w:rsidR="0069165C" w:rsidRDefault="0069165C" w:rsidP="00F05408">
                                  <w:pPr>
                                    <w:jc w:val="center"/>
                                  </w:pPr>
                                  <w: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65" name="Csoportba foglalás 565"/>
                          <wpg:cNvGrpSpPr/>
                          <wpg:grpSpPr>
                            <a:xfrm>
                              <a:off x="84375" y="1981200"/>
                              <a:ext cx="1981201" cy="323850"/>
                              <a:chOff x="84375" y="438150"/>
                              <a:chExt cx="1981201" cy="323850"/>
                            </a:xfrm>
                          </wpg:grpSpPr>
                          <wps:wsp>
                            <wps:cNvPr id="566" name="Téglalap 566"/>
                            <wps:cNvSpPr/>
                            <wps:spPr>
                              <a:xfrm>
                                <a:off x="579676" y="438150"/>
                                <a:ext cx="247650" cy="32385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5B1E282" w14:textId="77777777" w:rsidR="0069165C" w:rsidRDefault="0069165C" w:rsidP="00F05408">
                                  <w:pPr>
                                    <w:jc w:val="center"/>
                                  </w:pPr>
                                  <w: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67" name="Téglalap 567"/>
                            <wps:cNvSpPr/>
                            <wps:spPr>
                              <a:xfrm>
                                <a:off x="827326" y="438150"/>
                                <a:ext cx="247650" cy="32385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8EE7F04" w14:textId="77777777" w:rsidR="0069165C" w:rsidRDefault="0069165C" w:rsidP="00F05408">
                                  <w:pPr>
                                    <w:jc w:val="center"/>
                                  </w:pPr>
                                  <w:r>
                                    <w:t>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68" name="Téglalap 568"/>
                            <wps:cNvSpPr/>
                            <wps:spPr>
                              <a:xfrm>
                                <a:off x="332026" y="438150"/>
                                <a:ext cx="247650" cy="32385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802D68C" w14:textId="77777777" w:rsidR="0069165C" w:rsidRDefault="0069165C" w:rsidP="00F05408">
                                  <w:pPr>
                                    <w:jc w:val="center"/>
                                  </w:pPr>
                                  <w: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69" name="Téglalap 569"/>
                            <wps:cNvSpPr/>
                            <wps:spPr>
                              <a:xfrm>
                                <a:off x="84375" y="438150"/>
                                <a:ext cx="247650" cy="323456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4B501A6" w14:textId="77777777" w:rsidR="0069165C" w:rsidRDefault="0069165C" w:rsidP="00F05408">
                                  <w:pPr>
                                    <w:jc w:val="center"/>
                                  </w:pPr>
                                  <w: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70" name="Téglalap 570"/>
                            <wps:cNvSpPr/>
                            <wps:spPr>
                              <a:xfrm>
                                <a:off x="1074976" y="438150"/>
                                <a:ext cx="247650" cy="323606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F473147" w14:textId="77777777" w:rsidR="0069165C" w:rsidRDefault="0069165C" w:rsidP="00F05408">
                                  <w:pPr>
                                    <w:jc w:val="center"/>
                                  </w:pPr>
                                  <w:r>
                                    <w:t>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71" name="Téglalap 571"/>
                            <wps:cNvSpPr/>
                            <wps:spPr>
                              <a:xfrm>
                                <a:off x="1322626" y="438150"/>
                                <a:ext cx="247650" cy="323606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9401DB4" w14:textId="77777777" w:rsidR="0069165C" w:rsidRDefault="0069165C" w:rsidP="00F05408">
                                  <w:pPr>
                                    <w:jc w:val="center"/>
                                  </w:pPr>
                                  <w:r>
                                    <w:t>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72" name="Téglalap 572"/>
                            <wps:cNvSpPr/>
                            <wps:spPr>
                              <a:xfrm>
                                <a:off x="1570276" y="438150"/>
                                <a:ext cx="247650" cy="323606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910099D" w14:textId="77777777" w:rsidR="0069165C" w:rsidRDefault="0069165C" w:rsidP="00F05408">
                                  <w:pPr>
                                    <w:jc w:val="center"/>
                                  </w:pPr>
                                  <w:r>
                                    <w:t>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73" name="Téglalap 573"/>
                            <wps:cNvSpPr/>
                            <wps:spPr>
                              <a:xfrm>
                                <a:off x="1817926" y="438150"/>
                                <a:ext cx="247650" cy="323606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696EE6E" w14:textId="77777777" w:rsidR="0069165C" w:rsidRDefault="0069165C" w:rsidP="00F05408">
                                  <w:pPr>
                                    <w:jc w:val="center"/>
                                  </w:pPr>
                                  <w:r>
                                    <w:t>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40" name="Csoportba foglalás 640"/>
                          <wpg:cNvGrpSpPr/>
                          <wpg:grpSpPr>
                            <a:xfrm>
                              <a:off x="2270399" y="0"/>
                              <a:ext cx="3343275" cy="3886200"/>
                              <a:chOff x="-215626" y="0"/>
                              <a:chExt cx="3343275" cy="3886200"/>
                            </a:xfrm>
                          </wpg:grpSpPr>
                          <wpg:grpSp>
                            <wpg:cNvPr id="605" name="Csoportba foglalás 605"/>
                            <wpg:cNvGrpSpPr/>
                            <wpg:grpSpPr>
                              <a:xfrm>
                                <a:off x="-206101" y="1809750"/>
                                <a:ext cx="3333750" cy="1057275"/>
                                <a:chOff x="-215626" y="-57150"/>
                                <a:chExt cx="3333750" cy="1057275"/>
                              </a:xfrm>
                            </wpg:grpSpPr>
                            <wpg:grpSp>
                              <wpg:cNvPr id="607" name="Csoportba foglalás 607"/>
                              <wpg:cNvGrpSpPr/>
                              <wpg:grpSpPr>
                                <a:xfrm>
                                  <a:off x="384449" y="676275"/>
                                  <a:ext cx="1981200" cy="323850"/>
                                  <a:chOff x="-215626" y="104775"/>
                                  <a:chExt cx="1981200" cy="323850"/>
                                </a:xfrm>
                              </wpg:grpSpPr>
                              <wps:wsp>
                                <wps:cNvPr id="608" name="Téglalap 608"/>
                                <wps:cNvSpPr/>
                                <wps:spPr>
                                  <a:xfrm>
                                    <a:off x="279674" y="104775"/>
                                    <a:ext cx="247650" cy="323850"/>
                                  </a:xfrm>
                                  <a:prstGeom prst="rect">
                                    <a:avLst/>
                                  </a:prstGeom>
                                  <a:grp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1B188F9D" w14:textId="77777777" w:rsidR="0069165C" w:rsidRDefault="0069165C" w:rsidP="00F05408">
                                      <w:pPr>
                                        <w:jc w:val="center"/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09" name="Téglalap 609"/>
                                <wps:cNvSpPr/>
                                <wps:spPr>
                                  <a:xfrm>
                                    <a:off x="527324" y="104775"/>
                                    <a:ext cx="247650" cy="323850"/>
                                  </a:xfrm>
                                  <a:prstGeom prst="rect">
                                    <a:avLst/>
                                  </a:prstGeom>
                                  <a:grp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72D1B477" w14:textId="77777777" w:rsidR="0069165C" w:rsidRDefault="0069165C" w:rsidP="00F05408">
                                      <w:pPr>
                                        <w:jc w:val="center"/>
                                      </w:pPr>
                                      <w:r>
                                        <w:t>A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10" name="Téglalap 610"/>
                                <wps:cNvSpPr/>
                                <wps:spPr>
                                  <a:xfrm>
                                    <a:off x="32024" y="104775"/>
                                    <a:ext cx="247650" cy="323850"/>
                                  </a:xfrm>
                                  <a:prstGeom prst="rect">
                                    <a:avLst/>
                                  </a:prstGeom>
                                  <a:grp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49011C8B" w14:textId="77777777" w:rsidR="0069165C" w:rsidRDefault="0069165C" w:rsidP="00F05408">
                                      <w:pPr>
                                        <w:jc w:val="center"/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11" name="Téglalap 611"/>
                                <wps:cNvSpPr/>
                                <wps:spPr>
                                  <a:xfrm>
                                    <a:off x="-215626" y="104775"/>
                                    <a:ext cx="247650" cy="323456"/>
                                  </a:xfrm>
                                  <a:prstGeom prst="rect">
                                    <a:avLst/>
                                  </a:prstGeom>
                                  <a:grp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7D47ABD3" w14:textId="77777777" w:rsidR="0069165C" w:rsidRDefault="0069165C" w:rsidP="00F05408">
                                      <w:pPr>
                                        <w:jc w:val="center"/>
                                      </w:pPr>
                                      <w:r>
                                        <w:t>H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12" name="Téglalap 612"/>
                                <wps:cNvSpPr/>
                                <wps:spPr>
                                  <a:xfrm>
                                    <a:off x="774973" y="104775"/>
                                    <a:ext cx="247650" cy="323606"/>
                                  </a:xfrm>
                                  <a:prstGeom prst="rect">
                                    <a:avLst/>
                                  </a:prstGeom>
                                  <a:grp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75C2C7A6" w14:textId="77777777" w:rsidR="0069165C" w:rsidRDefault="0069165C" w:rsidP="00B82100"/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13" name="Téglalap 613"/>
                                <wps:cNvSpPr/>
                                <wps:spPr>
                                  <a:xfrm>
                                    <a:off x="1022624" y="104775"/>
                                    <a:ext cx="247650" cy="323606"/>
                                  </a:xfrm>
                                  <a:prstGeom prst="rect">
                                    <a:avLst/>
                                  </a:prstGeom>
                                  <a:grp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4EF9BA38" w14:textId="77777777" w:rsidR="0069165C" w:rsidRDefault="0069165C" w:rsidP="00F05408">
                                      <w:pPr>
                                        <w:jc w:val="center"/>
                                      </w:pPr>
                                      <w:r>
                                        <w:t>G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14" name="Téglalap 614"/>
                                <wps:cNvSpPr/>
                                <wps:spPr>
                                  <a:xfrm>
                                    <a:off x="1270274" y="104775"/>
                                    <a:ext cx="247650" cy="323606"/>
                                  </a:xfrm>
                                  <a:prstGeom prst="rect">
                                    <a:avLst/>
                                  </a:prstGeom>
                                  <a:grp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3DACA089" w14:textId="77777777" w:rsidR="0069165C" w:rsidRDefault="0069165C" w:rsidP="009360BB">
                                      <w:r>
                                        <w:t>D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15" name="Téglalap 615"/>
                                <wps:cNvSpPr/>
                                <wps:spPr>
                                  <a:xfrm>
                                    <a:off x="1517924" y="104775"/>
                                    <a:ext cx="247650" cy="323606"/>
                                  </a:xfrm>
                                  <a:prstGeom prst="rect">
                                    <a:avLst/>
                                  </a:prstGeom>
                                  <a:grp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2604157F" w14:textId="77777777" w:rsidR="0069165C" w:rsidRDefault="0069165C" w:rsidP="00F05408">
                                      <w:pPr>
                                        <w:jc w:val="center"/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618" name="Szövegdoboz 618"/>
                              <wps:cNvSpPr txBox="1"/>
                              <wps:spPr>
                                <a:xfrm>
                                  <a:off x="-215626" y="-57150"/>
                                  <a:ext cx="3333750" cy="7334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70837D5" w14:textId="77777777" w:rsidR="0069165C" w:rsidRDefault="0069165C" w:rsidP="00F05408">
                                    <w:r>
                                      <w:t>3. …és ezt addig folytatjuk amíg el nem érünk egy olyan allélig ami már szerepel az új egyedben, ami most a negyedik lépés után következett be.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91" name="Csoportba foglalás 591"/>
                            <wpg:cNvGrpSpPr/>
                            <wpg:grpSpPr>
                              <a:xfrm>
                                <a:off x="-215626" y="723900"/>
                                <a:ext cx="3333750" cy="1009650"/>
                                <a:chOff x="-225151" y="-114300"/>
                                <a:chExt cx="3333750" cy="1009650"/>
                              </a:xfrm>
                            </wpg:grpSpPr>
                            <wpg:grpSp>
                              <wpg:cNvPr id="593" name="Csoportba foglalás 593"/>
                              <wpg:cNvGrpSpPr/>
                              <wpg:grpSpPr>
                                <a:xfrm>
                                  <a:off x="384449" y="571500"/>
                                  <a:ext cx="1981200" cy="323850"/>
                                  <a:chOff x="-215626" y="0"/>
                                  <a:chExt cx="1981200" cy="323850"/>
                                </a:xfrm>
                              </wpg:grpSpPr>
                              <wps:wsp>
                                <wps:cNvPr id="594" name="Téglalap 594"/>
                                <wps:cNvSpPr/>
                                <wps:spPr>
                                  <a:xfrm>
                                    <a:off x="279674" y="0"/>
                                    <a:ext cx="247650" cy="323850"/>
                                  </a:xfrm>
                                  <a:prstGeom prst="rect">
                                    <a:avLst/>
                                  </a:prstGeom>
                                  <a:grp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6CFE6906" w14:textId="77777777" w:rsidR="0069165C" w:rsidRDefault="0069165C" w:rsidP="00F05408">
                                      <w:pPr>
                                        <w:jc w:val="center"/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95" name="Téglalap 595"/>
                                <wps:cNvSpPr/>
                                <wps:spPr>
                                  <a:xfrm>
                                    <a:off x="527324" y="0"/>
                                    <a:ext cx="247650" cy="323850"/>
                                  </a:xfrm>
                                  <a:prstGeom prst="rect">
                                    <a:avLst/>
                                  </a:prstGeom>
                                  <a:grp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3C4CAF0A" w14:textId="77777777" w:rsidR="0069165C" w:rsidRDefault="0069165C" w:rsidP="00F05408">
                                      <w:pPr>
                                        <w:jc w:val="center"/>
                                      </w:pPr>
                                      <w:r>
                                        <w:t>A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96" name="Téglalap 596"/>
                                <wps:cNvSpPr/>
                                <wps:spPr>
                                  <a:xfrm>
                                    <a:off x="32024" y="0"/>
                                    <a:ext cx="247650" cy="323850"/>
                                  </a:xfrm>
                                  <a:prstGeom prst="rect">
                                    <a:avLst/>
                                  </a:prstGeom>
                                  <a:grp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14085142" w14:textId="77777777" w:rsidR="0069165C" w:rsidRDefault="0069165C" w:rsidP="00F05408">
                                      <w:pPr>
                                        <w:jc w:val="center"/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97" name="Téglalap 597"/>
                                <wps:cNvSpPr/>
                                <wps:spPr>
                                  <a:xfrm>
                                    <a:off x="-215626" y="0"/>
                                    <a:ext cx="247650" cy="323456"/>
                                  </a:xfrm>
                                  <a:prstGeom prst="rect">
                                    <a:avLst/>
                                  </a:prstGeom>
                                  <a:grp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1998ED3F" w14:textId="77777777" w:rsidR="0069165C" w:rsidRDefault="0069165C" w:rsidP="00F05408">
                                      <w:pPr>
                                        <w:jc w:val="center"/>
                                      </w:pPr>
                                      <w:r>
                                        <w:t>H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98" name="Téglalap 598"/>
                                <wps:cNvSpPr/>
                                <wps:spPr>
                                  <a:xfrm>
                                    <a:off x="774974" y="0"/>
                                    <a:ext cx="247650" cy="323606"/>
                                  </a:xfrm>
                                  <a:prstGeom prst="rect">
                                    <a:avLst/>
                                  </a:prstGeom>
                                  <a:grp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1168C95A" w14:textId="77777777" w:rsidR="0069165C" w:rsidRDefault="0069165C" w:rsidP="00F05408">
                                      <w:pPr>
                                        <w:jc w:val="center"/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99" name="Téglalap 599"/>
                                <wps:cNvSpPr/>
                                <wps:spPr>
                                  <a:xfrm>
                                    <a:off x="1022624" y="0"/>
                                    <a:ext cx="247650" cy="323606"/>
                                  </a:xfrm>
                                  <a:prstGeom prst="rect">
                                    <a:avLst/>
                                  </a:prstGeom>
                                  <a:grp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58304A53" w14:textId="77777777" w:rsidR="0069165C" w:rsidRDefault="0069165C" w:rsidP="00F05408">
                                      <w:pPr>
                                        <w:jc w:val="center"/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00" name="Téglalap 600"/>
                                <wps:cNvSpPr/>
                                <wps:spPr>
                                  <a:xfrm>
                                    <a:off x="1270274" y="0"/>
                                    <a:ext cx="247650" cy="323606"/>
                                  </a:xfrm>
                                  <a:prstGeom prst="rect">
                                    <a:avLst/>
                                  </a:prstGeom>
                                  <a:grp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4F87F827" w14:textId="77777777" w:rsidR="0069165C" w:rsidRDefault="0069165C" w:rsidP="00F05408">
                                      <w:pPr>
                                        <w:jc w:val="center"/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01" name="Téglalap 601"/>
                                <wps:cNvSpPr/>
                                <wps:spPr>
                                  <a:xfrm>
                                    <a:off x="1517924" y="0"/>
                                    <a:ext cx="247650" cy="323606"/>
                                  </a:xfrm>
                                  <a:prstGeom prst="rect">
                                    <a:avLst/>
                                  </a:prstGeom>
                                  <a:grp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114BD55A" w14:textId="77777777" w:rsidR="0069165C" w:rsidRDefault="0069165C" w:rsidP="00F05408">
                                      <w:pPr>
                                        <w:jc w:val="center"/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604" name="Szövegdoboz 604"/>
                              <wps:cNvSpPr txBox="1"/>
                              <wps:spPr>
                                <a:xfrm>
                                  <a:off x="-225151" y="-114300"/>
                                  <a:ext cx="3333750" cy="7048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4C0FCCA" w14:textId="77777777" w:rsidR="0069165C" w:rsidRDefault="0069165C" w:rsidP="009E36E1">
                                    <w:pPr>
                                      <w:jc w:val="both"/>
                                    </w:pPr>
                                    <w:r>
                                      <w:t>2. Megkeressük az előbb átmásolt gén helyén a második egyedben lévő allélját az első egyedben és áthelyezzük az új kromoszómában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77" name="Csoportba foglalás 577"/>
                            <wpg:cNvGrpSpPr/>
                            <wpg:grpSpPr>
                              <a:xfrm>
                                <a:off x="-206101" y="0"/>
                                <a:ext cx="3333750" cy="714375"/>
                                <a:chOff x="-215626" y="0"/>
                                <a:chExt cx="3333750" cy="714375"/>
                              </a:xfrm>
                            </wpg:grpSpPr>
                            <wpg:grpSp>
                              <wpg:cNvPr id="579" name="Csoportba foglalás 579"/>
                              <wpg:cNvGrpSpPr/>
                              <wpg:grpSpPr>
                                <a:xfrm>
                                  <a:off x="374924" y="390525"/>
                                  <a:ext cx="1981200" cy="323850"/>
                                  <a:chOff x="-215626" y="0"/>
                                  <a:chExt cx="1981200" cy="323850"/>
                                </a:xfrm>
                              </wpg:grpSpPr>
                              <wps:wsp>
                                <wps:cNvPr id="580" name="Téglalap 580"/>
                                <wps:cNvSpPr/>
                                <wps:spPr>
                                  <a:xfrm>
                                    <a:off x="279674" y="0"/>
                                    <a:ext cx="247650" cy="323850"/>
                                  </a:xfrm>
                                  <a:prstGeom prst="rect">
                                    <a:avLst/>
                                  </a:prstGeom>
                                  <a:grp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6CD11A03" w14:textId="77777777" w:rsidR="0069165C" w:rsidRDefault="0069165C" w:rsidP="00F05408">
                                      <w:pPr>
                                        <w:jc w:val="center"/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81" name="Téglalap 581"/>
                                <wps:cNvSpPr/>
                                <wps:spPr>
                                  <a:xfrm>
                                    <a:off x="527324" y="0"/>
                                    <a:ext cx="247650" cy="323850"/>
                                  </a:xfrm>
                                  <a:prstGeom prst="rect">
                                    <a:avLst/>
                                  </a:prstGeom>
                                  <a:grp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203EF01B" w14:textId="77777777" w:rsidR="0069165C" w:rsidRDefault="0069165C" w:rsidP="00F05408">
                                      <w:pPr>
                                        <w:jc w:val="center"/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82" name="Téglalap 582"/>
                                <wps:cNvSpPr/>
                                <wps:spPr>
                                  <a:xfrm>
                                    <a:off x="32024" y="0"/>
                                    <a:ext cx="247650" cy="323850"/>
                                  </a:xfrm>
                                  <a:prstGeom prst="rect">
                                    <a:avLst/>
                                  </a:prstGeom>
                                  <a:grp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45E22C87" w14:textId="77777777" w:rsidR="0069165C" w:rsidRDefault="0069165C" w:rsidP="00F05408">
                                      <w:pPr>
                                        <w:jc w:val="center"/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83" name="Téglalap 583"/>
                                <wps:cNvSpPr/>
                                <wps:spPr>
                                  <a:xfrm>
                                    <a:off x="-215626" y="0"/>
                                    <a:ext cx="247650" cy="323456"/>
                                  </a:xfrm>
                                  <a:prstGeom prst="rect">
                                    <a:avLst/>
                                  </a:prstGeom>
                                  <a:grp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0B07ED9D" w14:textId="77777777" w:rsidR="0069165C" w:rsidRDefault="0069165C" w:rsidP="00F05408">
                                      <w:pPr>
                                        <w:jc w:val="center"/>
                                      </w:pPr>
                                      <w:r>
                                        <w:t>H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84" name="Téglalap 584"/>
                                <wps:cNvSpPr/>
                                <wps:spPr>
                                  <a:xfrm>
                                    <a:off x="774973" y="0"/>
                                    <a:ext cx="247650" cy="323606"/>
                                  </a:xfrm>
                                  <a:prstGeom prst="rect">
                                    <a:avLst/>
                                  </a:prstGeom>
                                  <a:grp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30DD9A52" w14:textId="77777777" w:rsidR="0069165C" w:rsidRDefault="0069165C" w:rsidP="00F05408">
                                      <w:pPr>
                                        <w:jc w:val="center"/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85" name="Téglalap 585"/>
                                <wps:cNvSpPr/>
                                <wps:spPr>
                                  <a:xfrm>
                                    <a:off x="1022624" y="0"/>
                                    <a:ext cx="247650" cy="323606"/>
                                  </a:xfrm>
                                  <a:prstGeom prst="rect">
                                    <a:avLst/>
                                  </a:prstGeom>
                                  <a:grp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0A06973F" w14:textId="77777777" w:rsidR="0069165C" w:rsidRDefault="0069165C" w:rsidP="00F05408">
                                      <w:pPr>
                                        <w:jc w:val="center"/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86" name="Téglalap 586"/>
                                <wps:cNvSpPr/>
                                <wps:spPr>
                                  <a:xfrm>
                                    <a:off x="1270274" y="0"/>
                                    <a:ext cx="247650" cy="323606"/>
                                  </a:xfrm>
                                  <a:prstGeom prst="rect">
                                    <a:avLst/>
                                  </a:prstGeom>
                                  <a:grp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20E9072D" w14:textId="77777777" w:rsidR="0069165C" w:rsidRDefault="0069165C" w:rsidP="00F05408">
                                      <w:pPr>
                                        <w:jc w:val="center"/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87" name="Téglalap 587"/>
                                <wps:cNvSpPr/>
                                <wps:spPr>
                                  <a:xfrm>
                                    <a:off x="1517924" y="0"/>
                                    <a:ext cx="247650" cy="323606"/>
                                  </a:xfrm>
                                  <a:prstGeom prst="rect">
                                    <a:avLst/>
                                  </a:prstGeom>
                                  <a:grp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6F8B4C28" w14:textId="77777777" w:rsidR="0069165C" w:rsidRDefault="0069165C" w:rsidP="00F05408">
                                      <w:pPr>
                                        <w:jc w:val="center"/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590" name="Szövegdoboz 590"/>
                              <wps:cNvSpPr txBox="1"/>
                              <wps:spPr>
                                <a:xfrm>
                                  <a:off x="-215626" y="0"/>
                                  <a:ext cx="3333750" cy="32345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FB72D37" w14:textId="77777777" w:rsidR="0069165C" w:rsidRDefault="0069165C" w:rsidP="00F05408">
                                    <w:r>
                                      <w:t>1. Átmásoljuk az első allélt az első szülőből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29" name="Csoportba foglalás 629"/>
                            <wpg:cNvGrpSpPr/>
                            <wpg:grpSpPr>
                              <a:xfrm>
                                <a:off x="-215626" y="3028950"/>
                                <a:ext cx="3333750" cy="857250"/>
                                <a:chOff x="-215626" y="-57150"/>
                                <a:chExt cx="3333750" cy="857250"/>
                              </a:xfrm>
                            </wpg:grpSpPr>
                            <wpg:grpSp>
                              <wpg:cNvPr id="630" name="Csoportba foglalás 630"/>
                              <wpg:cNvGrpSpPr/>
                              <wpg:grpSpPr>
                                <a:xfrm>
                                  <a:off x="384449" y="476250"/>
                                  <a:ext cx="1981200" cy="323850"/>
                                  <a:chOff x="-215626" y="-95250"/>
                                  <a:chExt cx="1981200" cy="323850"/>
                                </a:xfrm>
                              </wpg:grpSpPr>
                              <wps:wsp>
                                <wps:cNvPr id="631" name="Téglalap 631"/>
                                <wps:cNvSpPr/>
                                <wps:spPr>
                                  <a:xfrm>
                                    <a:off x="279674" y="-95250"/>
                                    <a:ext cx="247650" cy="323850"/>
                                  </a:xfrm>
                                  <a:prstGeom prst="rect">
                                    <a:avLst/>
                                  </a:prstGeom>
                                  <a:grp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0C4A776F" w14:textId="77777777" w:rsidR="0069165C" w:rsidRDefault="0069165C" w:rsidP="00A15012">
                                      <w:pPr>
                                        <w:jc w:val="center"/>
                                      </w:pPr>
                                      <w:r>
                                        <w:t>C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32" name="Téglalap 632"/>
                                <wps:cNvSpPr/>
                                <wps:spPr>
                                  <a:xfrm>
                                    <a:off x="527324" y="-95250"/>
                                    <a:ext cx="247650" cy="323850"/>
                                  </a:xfrm>
                                  <a:prstGeom prst="rect">
                                    <a:avLst/>
                                  </a:prstGeom>
                                  <a:grp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3A8725D7" w14:textId="77777777" w:rsidR="0069165C" w:rsidRDefault="0069165C" w:rsidP="00A15012">
                                      <w:pPr>
                                        <w:jc w:val="center"/>
                                      </w:pPr>
                                      <w:r>
                                        <w:t>A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33" name="Téglalap 633"/>
                                <wps:cNvSpPr/>
                                <wps:spPr>
                                  <a:xfrm>
                                    <a:off x="32024" y="-95250"/>
                                    <a:ext cx="247650" cy="323850"/>
                                  </a:xfrm>
                                  <a:prstGeom prst="rect">
                                    <a:avLst/>
                                  </a:prstGeom>
                                  <a:grp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01386771" w14:textId="77777777" w:rsidR="0069165C" w:rsidRDefault="0069165C" w:rsidP="00A15012">
                                      <w:pPr>
                                        <w:jc w:val="center"/>
                                      </w:pPr>
                                      <w:r>
                                        <w:t>B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34" name="Téglalap 634"/>
                                <wps:cNvSpPr/>
                                <wps:spPr>
                                  <a:xfrm>
                                    <a:off x="-215626" y="-95250"/>
                                    <a:ext cx="247650" cy="323456"/>
                                  </a:xfrm>
                                  <a:prstGeom prst="rect">
                                    <a:avLst/>
                                  </a:prstGeom>
                                  <a:grp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4E8C76F9" w14:textId="77777777" w:rsidR="0069165C" w:rsidRDefault="0069165C" w:rsidP="00A15012">
                                      <w:pPr>
                                        <w:jc w:val="center"/>
                                      </w:pPr>
                                      <w:r>
                                        <w:t>H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35" name="Téglalap 635"/>
                                <wps:cNvSpPr/>
                                <wps:spPr>
                                  <a:xfrm>
                                    <a:off x="774974" y="-95250"/>
                                    <a:ext cx="247650" cy="323606"/>
                                  </a:xfrm>
                                  <a:prstGeom prst="rect">
                                    <a:avLst/>
                                  </a:prstGeom>
                                  <a:grp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58335A6F" w14:textId="77777777" w:rsidR="0069165C" w:rsidRDefault="0069165C" w:rsidP="00A15012">
                                      <w:r>
                                        <w:t>E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36" name="Téglalap 636"/>
                                <wps:cNvSpPr/>
                                <wps:spPr>
                                  <a:xfrm>
                                    <a:off x="1022624" y="-95250"/>
                                    <a:ext cx="247650" cy="323606"/>
                                  </a:xfrm>
                                  <a:prstGeom prst="rect">
                                    <a:avLst/>
                                  </a:prstGeom>
                                  <a:grp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288CA98C" w14:textId="77777777" w:rsidR="0069165C" w:rsidRDefault="0069165C" w:rsidP="00A15012">
                                      <w:pPr>
                                        <w:jc w:val="center"/>
                                      </w:pPr>
                                      <w:r>
                                        <w:t>G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37" name="Téglalap 637"/>
                                <wps:cNvSpPr/>
                                <wps:spPr>
                                  <a:xfrm>
                                    <a:off x="1270274" y="-95250"/>
                                    <a:ext cx="247650" cy="323606"/>
                                  </a:xfrm>
                                  <a:prstGeom prst="rect">
                                    <a:avLst/>
                                  </a:prstGeom>
                                  <a:grp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3FE6334E" w14:textId="77777777" w:rsidR="0069165C" w:rsidRDefault="0069165C" w:rsidP="00A15012">
                                      <w:r>
                                        <w:t>D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38" name="Téglalap 638"/>
                                <wps:cNvSpPr/>
                                <wps:spPr>
                                  <a:xfrm>
                                    <a:off x="1517924" y="-95250"/>
                                    <a:ext cx="247650" cy="323606"/>
                                  </a:xfrm>
                                  <a:prstGeom prst="rect">
                                    <a:avLst/>
                                  </a:prstGeom>
                                  <a:grp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455A2BF3" w14:textId="77777777" w:rsidR="0069165C" w:rsidRDefault="0069165C" w:rsidP="00A15012">
                                      <w:pPr>
                                        <w:jc w:val="center"/>
                                      </w:pPr>
                                      <w:r>
                                        <w:t>F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639" name="Szövegdoboz 639"/>
                              <wps:cNvSpPr txBox="1"/>
                              <wps:spPr>
                                <a:xfrm>
                                  <a:off x="-215626" y="-57150"/>
                                  <a:ext cx="3333750" cy="4857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585D3FC" w14:textId="77777777" w:rsidR="0069165C" w:rsidRDefault="0069165C" w:rsidP="00A15012">
                                    <w:r>
                                      <w:t>4. Végül a második kromoszóma génjeit átmásoljuk az új egyed üres helyeire.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3B5D0B3" id="Csoportba foglalás 642" o:spid="_x0000_s1426" style="position:absolute;left:0;text-align:left;margin-left:-14.55pt;margin-top:195pt;width:466.3pt;height:356.55pt;z-index:251701248;mso-position-horizontal-relative:margin;mso-position-vertical-relative:text;mso-width-relative:margin" coordorigin="-19" coordsize="58293,452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">
                <v:shape id="Szövegdoboz 619" o:spid="_x0000_s1427" type="#_x0000_t202" style="position:absolute;left:-19;top:40481;width:58292;height:4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" stroked="f">
                  <v:textbox inset="0,0,0,0">
                    <w:txbxContent>
                      <w:p w14:paraId="59100B21" w14:textId="77777777" w:rsidR="0069165C" w:rsidRPr="00F17DC0" w:rsidRDefault="0069165C" w:rsidP="00F05408">
                        <w:pPr>
                          <w:pStyle w:val="SzKpalrs"/>
                        </w:pPr>
                        <w:r>
                          <w:t>8. ábra: Az CX működése</w:t>
                        </w:r>
                      </w:p>
                    </w:txbxContent>
                  </v:textbox>
                </v:shape>
                <v:group id="Csoportba foglalás 641" o:spid="_x0000_s1428" style="position:absolute;left:2082;width:55292;height:38862" coordorigin="843" coordsize="55292,388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">
                  <v:group id="Csoportba foglalás 556" o:spid="_x0000_s1429" style="position:absolute;left:843;top:12954;width:19812;height:3238" coordorigin="843,4381" coordsize="19812,3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">
                    <v:rect id="Téglalap 557" o:spid="_x0000_s1430" style="position:absolute;left:5796;top:4381;width:2477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" filled="f" strokecolor="black [3213]" strokeweight="1pt">
                      <v:textbox>
                        <w:txbxContent>
                          <w:p w14:paraId="10856CCB" w14:textId="77777777" w:rsidR="0069165C" w:rsidRDefault="0069165C" w:rsidP="00F05408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v:textbox>
                    </v:rect>
                    <v:rect id="Téglalap 558" o:spid="_x0000_s1431" style="position:absolute;left:8273;top:4381;width:2476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" filled="f" strokecolor="black [3213]" strokeweight="1pt">
                      <v:textbox>
                        <w:txbxContent>
                          <w:p w14:paraId="6E72A465" w14:textId="77777777" w:rsidR="0069165C" w:rsidRDefault="0069165C" w:rsidP="00F05408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v:textbox>
                    </v:rect>
                    <v:rect id="Téglalap 559" o:spid="_x0000_s1432" style="position:absolute;left:3320;top:4381;width:2476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" filled="f" strokecolor="black [3213]" strokeweight="1pt">
                      <v:textbox>
                        <w:txbxContent>
                          <w:p w14:paraId="53DE76BD" w14:textId="77777777" w:rsidR="0069165C" w:rsidRDefault="0069165C" w:rsidP="00F05408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v:textbox>
                    </v:rect>
                    <v:rect id="Téglalap 560" o:spid="_x0000_s1433" style="position:absolute;left:843;top:4381;width:2477;height:32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" filled="f" strokecolor="black [3213]" strokeweight="1pt">
                      <v:textbox>
                        <w:txbxContent>
                          <w:p w14:paraId="3593CB9D" w14:textId="77777777" w:rsidR="0069165C" w:rsidRDefault="0069165C" w:rsidP="00F05408">
                            <w:pPr>
                              <w:jc w:val="center"/>
                            </w:pPr>
                            <w:r>
                              <w:t>H</w:t>
                            </w:r>
                          </w:p>
                        </w:txbxContent>
                      </v:textbox>
                    </v:rect>
                    <v:rect id="Téglalap 561" o:spid="_x0000_s1434" style="position:absolute;left:10749;top:4381;width:2477;height:32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" filled="f" strokecolor="black [3213]" strokeweight="1pt">
                      <v:textbox>
                        <w:txbxContent>
                          <w:p w14:paraId="7F94914B" w14:textId="77777777" w:rsidR="0069165C" w:rsidRDefault="0069165C" w:rsidP="00F05408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v:textbox>
                    </v:rect>
                    <v:rect id="Téglalap 562" o:spid="_x0000_s1435" style="position:absolute;left:13226;top:4381;width:2476;height:32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" filled="f" strokecolor="black [3213]" strokeweight="1pt">
                      <v:textbox>
                        <w:txbxContent>
                          <w:p w14:paraId="1798B06A" w14:textId="77777777" w:rsidR="0069165C" w:rsidRDefault="0069165C" w:rsidP="00F05408">
                            <w:pPr>
                              <w:jc w:val="center"/>
                            </w:pPr>
                            <w:r>
                              <w:t>G</w:t>
                            </w:r>
                          </w:p>
                        </w:txbxContent>
                      </v:textbox>
                    </v:rect>
                    <v:rect id="Téglalap 563" o:spid="_x0000_s1436" style="position:absolute;left:15702;top:4381;width:2477;height:32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" filled="f" strokecolor="black [3213]" strokeweight="1pt">
                      <v:textbox>
                        <w:txbxContent>
                          <w:p w14:paraId="46C3AC58" w14:textId="77777777" w:rsidR="0069165C" w:rsidRDefault="0069165C" w:rsidP="00F05408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v:textbox>
                    </v:rect>
                    <v:rect id="Téglalap 564" o:spid="_x0000_s1437" style="position:absolute;left:18179;top:4381;width:2476;height:32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" filled="f" strokecolor="black [3213]" strokeweight="1pt">
                      <v:textbox>
                        <w:txbxContent>
                          <w:p w14:paraId="2C753246" w14:textId="77777777" w:rsidR="0069165C" w:rsidRDefault="0069165C" w:rsidP="00F05408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v:textbox>
                    </v:rect>
                  </v:group>
                  <v:group id="Csoportba foglalás 565" o:spid="_x0000_s1438" style="position:absolute;left:843;top:19812;width:19812;height:3238" coordorigin="843,4381" coordsize="19812,3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">
                    <v:rect id="Téglalap 566" o:spid="_x0000_s1439" style="position:absolute;left:5796;top:4381;width:2477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" filled="f" strokecolor="black [3213]" strokeweight="1pt">
                      <v:textbox>
                        <w:txbxContent>
                          <w:p w14:paraId="25B1E282" w14:textId="77777777" w:rsidR="0069165C" w:rsidRDefault="0069165C" w:rsidP="00F05408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v:textbox>
                    </v:rect>
                    <v:rect id="Téglalap 567" o:spid="_x0000_s1440" style="position:absolute;left:8273;top:4381;width:2476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" filled="f" strokecolor="black [3213]" strokeweight="1pt">
                      <v:textbox>
                        <w:txbxContent>
                          <w:p w14:paraId="48EE7F04" w14:textId="77777777" w:rsidR="0069165C" w:rsidRDefault="0069165C" w:rsidP="00F05408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v:textbox>
                    </v:rect>
                    <v:rect id="Téglalap 568" o:spid="_x0000_s1441" style="position:absolute;left:3320;top:4381;width:2476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" filled="f" strokecolor="black [3213]" strokeweight="1pt">
                      <v:textbox>
                        <w:txbxContent>
                          <w:p w14:paraId="0802D68C" w14:textId="77777777" w:rsidR="0069165C" w:rsidRDefault="0069165C" w:rsidP="00F05408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v:textbox>
                    </v:rect>
                    <v:rect id="Téglalap 569" o:spid="_x0000_s1442" style="position:absolute;left:843;top:4381;width:2477;height:32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" filled="f" strokecolor="black [3213]" strokeweight="1pt">
                      <v:textbox>
                        <w:txbxContent>
                          <w:p w14:paraId="04B501A6" w14:textId="77777777" w:rsidR="0069165C" w:rsidRDefault="0069165C" w:rsidP="00F05408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v:textbox>
                    </v:rect>
                    <v:rect id="Téglalap 570" o:spid="_x0000_s1443" style="position:absolute;left:10749;top:4381;width:2477;height:32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" filled="f" strokecolor="black [3213]" strokeweight="1pt">
                      <v:textbox>
                        <w:txbxContent>
                          <w:p w14:paraId="1F473147" w14:textId="77777777" w:rsidR="0069165C" w:rsidRDefault="0069165C" w:rsidP="00F05408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v:textbox>
                    </v:rect>
                    <v:rect id="Téglalap 571" o:spid="_x0000_s1444" style="position:absolute;left:13226;top:4381;width:2476;height:32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" filled="f" strokecolor="black [3213]" strokeweight="1pt">
                      <v:textbox>
                        <w:txbxContent>
                          <w:p w14:paraId="19401DB4" w14:textId="77777777" w:rsidR="0069165C" w:rsidRDefault="0069165C" w:rsidP="00F05408">
                            <w:pPr>
                              <w:jc w:val="center"/>
                            </w:pPr>
                            <w:r>
                              <w:t>H</w:t>
                            </w:r>
                          </w:p>
                        </w:txbxContent>
                      </v:textbox>
                    </v:rect>
                    <v:rect id="Téglalap 572" o:spid="_x0000_s1445" style="position:absolute;left:15702;top:4381;width:2477;height:32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" filled="f" strokecolor="black [3213]" strokeweight="1pt">
                      <v:textbox>
                        <w:txbxContent>
                          <w:p w14:paraId="2910099D" w14:textId="77777777" w:rsidR="0069165C" w:rsidRDefault="0069165C" w:rsidP="00F05408">
                            <w:pPr>
                              <w:jc w:val="center"/>
                            </w:pPr>
                            <w:r>
                              <w:t>G</w:t>
                            </w:r>
                          </w:p>
                        </w:txbxContent>
                      </v:textbox>
                    </v:rect>
                    <v:rect id="Téglalap 573" o:spid="_x0000_s1446" style="position:absolute;left:18179;top:4381;width:2476;height:32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" filled="f" strokecolor="black [3213]" strokeweight="1pt">
                      <v:textbox>
                        <w:txbxContent>
                          <w:p w14:paraId="2696EE6E" w14:textId="77777777" w:rsidR="0069165C" w:rsidRDefault="0069165C" w:rsidP="00F05408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v:textbox>
                    </v:rect>
                  </v:group>
                  <v:group id="Csoportba foglalás 640" o:spid="_x0000_s1447" style="position:absolute;left:22703;width:33433;height:38862" coordorigin="-2156" coordsize="33432,388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">
                    <v:group id="Csoportba foglalás 605" o:spid="_x0000_s1448" style="position:absolute;left:-2061;top:18097;width:33337;height:10573" coordorigin="-2156,-571" coordsize="33337,10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">
                      <v:group id="Csoportba foglalás 607" o:spid="_x0000_s1449" style="position:absolute;left:3844;top:6762;width:19812;height:3239" coordorigin="-2156,1047" coordsize="19812,3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89NxgAAANw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CI3+D3TDgCcn0HAAD//wMAUEsBAi0AFAAGAAgAAAAhANvh9svuAAAAhQEAABMAAAAAAAAA&#10;AAAAAAAAAAAAAFtDb250ZW50X1R5cGVzXS54bWxQSwECLQAUAAYACAAAACEAWvQsW78AAAAVAQAA&#10;CwAAAAAAAAAAAAAAAAAfAQAAX3JlbHMvLnJlbHNQSwECLQAUAAYACAAAACEABIfPTcYAAADcAAAA&#10;DwAAAAAAAAAAAAAAAAAHAgAAZHJzL2Rvd25yZXYueG1sUEsFBgAAAAADAAMAtwAAAPoCAAAAAA==&#10;">
                        <v:rect id="Téglalap 608" o:spid="_x0000_s1450" style="position:absolute;left:2796;top:1047;width:2477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" filled="f" strokecolor="black [3213]" strokeweight="1pt">
                          <v:textbox>
                            <w:txbxContent>
                              <w:p w14:paraId="1B188F9D" w14:textId="77777777" w:rsidR="0069165C" w:rsidRDefault="0069165C" w:rsidP="00F05408">
                                <w:pPr>
                                  <w:jc w:val="center"/>
                                </w:pPr>
                              </w:p>
                            </w:txbxContent>
                          </v:textbox>
                        </v:rect>
                        <v:rect id="Téglalap 609" o:spid="_x0000_s1451" style="position:absolute;left:5273;top:1047;width:2476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" filled="f" strokecolor="black [3213]" strokeweight="1pt">
                          <v:textbox>
                            <w:txbxContent>
                              <w:p w14:paraId="72D1B477" w14:textId="77777777" w:rsidR="0069165C" w:rsidRDefault="0069165C" w:rsidP="00F05408">
                                <w:pPr>
                                  <w:jc w:val="center"/>
                                </w:pPr>
                                <w:r>
                                  <w:t>A</w:t>
                                </w:r>
                              </w:p>
                            </w:txbxContent>
                          </v:textbox>
                        </v:rect>
                        <v:rect id="Téglalap 610" o:spid="_x0000_s1452" style="position:absolute;left:320;top:1047;width:2476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" filled="f" strokecolor="black [3213]" strokeweight="1pt">
                          <v:textbox>
                            <w:txbxContent>
                              <w:p w14:paraId="49011C8B" w14:textId="77777777" w:rsidR="0069165C" w:rsidRDefault="0069165C" w:rsidP="00F05408">
                                <w:pPr>
                                  <w:jc w:val="center"/>
                                </w:pPr>
                              </w:p>
                            </w:txbxContent>
                          </v:textbox>
                        </v:rect>
                        <v:rect id="Téglalap 611" o:spid="_x0000_s1453" style="position:absolute;left:-2156;top:1047;width:2476;height:32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" filled="f" strokecolor="black [3213]" strokeweight="1pt">
                          <v:textbox>
                            <w:txbxContent>
                              <w:p w14:paraId="7D47ABD3" w14:textId="77777777" w:rsidR="0069165C" w:rsidRDefault="0069165C" w:rsidP="00F05408">
                                <w:pPr>
                                  <w:jc w:val="center"/>
                                </w:pPr>
                                <w:r>
                                  <w:t>H</w:t>
                                </w:r>
                              </w:p>
                            </w:txbxContent>
                          </v:textbox>
                        </v:rect>
                        <v:rect id="Téglalap 612" o:spid="_x0000_s1454" style="position:absolute;left:7749;top:1047;width:2477;height:32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" filled="f" strokecolor="black [3213]" strokeweight="1pt">
                          <v:textbox>
                            <w:txbxContent>
                              <w:p w14:paraId="75C2C7A6" w14:textId="77777777" w:rsidR="0069165C" w:rsidRDefault="0069165C" w:rsidP="00B82100"/>
                            </w:txbxContent>
                          </v:textbox>
                        </v:rect>
                        <v:rect id="Téglalap 613" o:spid="_x0000_s1455" style="position:absolute;left:10226;top:1047;width:2476;height:32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" filled="f" strokecolor="black [3213]" strokeweight="1pt">
                          <v:textbox>
                            <w:txbxContent>
                              <w:p w14:paraId="4EF9BA38" w14:textId="77777777" w:rsidR="0069165C" w:rsidRDefault="0069165C" w:rsidP="00F05408">
                                <w:pPr>
                                  <w:jc w:val="center"/>
                                </w:pPr>
                                <w:r>
                                  <w:t>G</w:t>
                                </w:r>
                              </w:p>
                            </w:txbxContent>
                          </v:textbox>
                        </v:rect>
                        <v:rect id="Téglalap 614" o:spid="_x0000_s1456" style="position:absolute;left:12702;top:1047;width:2477;height:32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" filled="f" strokecolor="black [3213]" strokeweight="1pt">
                          <v:textbox>
                            <w:txbxContent>
                              <w:p w14:paraId="3DACA089" w14:textId="77777777" w:rsidR="0069165C" w:rsidRDefault="0069165C" w:rsidP="009360BB">
                                <w:r>
                                  <w:t>D</w:t>
                                </w:r>
                              </w:p>
                            </w:txbxContent>
                          </v:textbox>
                        </v:rect>
                        <v:rect id="Téglalap 615" o:spid="_x0000_s1457" style="position:absolute;left:15179;top:1047;width:2476;height:32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" filled="f" strokecolor="black [3213]" strokeweight="1pt">
                          <v:textbox>
                            <w:txbxContent>
                              <w:p w14:paraId="2604157F" w14:textId="77777777" w:rsidR="0069165C" w:rsidRDefault="0069165C" w:rsidP="00F05408">
                                <w:pPr>
                                  <w:jc w:val="center"/>
                                </w:pPr>
                              </w:p>
                            </w:txbxContent>
                          </v:textbox>
                        </v:rect>
                      </v:group>
                      <v:shape id="Szövegdoboz 618" o:spid="_x0000_s1458" type="#_x0000_t202" style="position:absolute;left:-2156;top:-571;width:33337;height:7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" filled="f" stroked="f" strokeweight=".5pt">
                        <v:textbox>
                          <w:txbxContent>
                            <w:p w14:paraId="370837D5" w14:textId="77777777" w:rsidR="0069165C" w:rsidRDefault="0069165C" w:rsidP="00F05408">
                              <w:r>
                                <w:t>3. …és ezt addig folytatjuk amíg el nem érünk egy olyan allélig ami már szerepel az új egyedben, ami most a negyedik lépés után következett be.</w:t>
                              </w:r>
                            </w:p>
                          </w:txbxContent>
                        </v:textbox>
                      </v:shape>
                    </v:group>
                    <v:group id="Csoportba foglalás 591" o:spid="_x0000_s1459" style="position:absolute;left:-2156;top:7239;width:33337;height:10096" coordorigin="-2251,-1143" coordsize="33337,10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">
                      <v:group id="Csoportba foglalás 593" o:spid="_x0000_s1460" style="position:absolute;left:3844;top:5715;width:19812;height:3238" coordorigin="-2156" coordsize="19812,3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">
                        <v:rect id="Téglalap 594" o:spid="_x0000_s1461" style="position:absolute;left:2796;width:2477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" filled="f" strokecolor="black [3213]" strokeweight="1pt">
                          <v:textbox>
                            <w:txbxContent>
                              <w:p w14:paraId="6CFE6906" w14:textId="77777777" w:rsidR="0069165C" w:rsidRDefault="0069165C" w:rsidP="00F05408">
                                <w:pPr>
                                  <w:jc w:val="center"/>
                                </w:pPr>
                              </w:p>
                            </w:txbxContent>
                          </v:textbox>
                        </v:rect>
                        <v:rect id="Téglalap 595" o:spid="_x0000_s1462" style="position:absolute;left:5273;width:2476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" filled="f" strokecolor="black [3213]" strokeweight="1pt">
                          <v:textbox>
                            <w:txbxContent>
                              <w:p w14:paraId="3C4CAF0A" w14:textId="77777777" w:rsidR="0069165C" w:rsidRDefault="0069165C" w:rsidP="00F05408">
                                <w:pPr>
                                  <w:jc w:val="center"/>
                                </w:pPr>
                                <w:r>
                                  <w:t>A</w:t>
                                </w:r>
                              </w:p>
                            </w:txbxContent>
                          </v:textbox>
                        </v:rect>
                        <v:rect id="Téglalap 596" o:spid="_x0000_s1463" style="position:absolute;left:320;width:2476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" filled="f" strokecolor="black [3213]" strokeweight="1pt">
                          <v:textbox>
                            <w:txbxContent>
                              <w:p w14:paraId="14085142" w14:textId="77777777" w:rsidR="0069165C" w:rsidRDefault="0069165C" w:rsidP="00F05408">
                                <w:pPr>
                                  <w:jc w:val="center"/>
                                </w:pPr>
                              </w:p>
                            </w:txbxContent>
                          </v:textbox>
                        </v:rect>
                        <v:rect id="Téglalap 597" o:spid="_x0000_s1464" style="position:absolute;left:-2156;width:2476;height:32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" filled="f" strokecolor="black [3213]" strokeweight="1pt">
                          <v:textbox>
                            <w:txbxContent>
                              <w:p w14:paraId="1998ED3F" w14:textId="77777777" w:rsidR="0069165C" w:rsidRDefault="0069165C" w:rsidP="00F05408">
                                <w:pPr>
                                  <w:jc w:val="center"/>
                                </w:pPr>
                                <w:r>
                                  <w:t>H</w:t>
                                </w:r>
                              </w:p>
                            </w:txbxContent>
                          </v:textbox>
                        </v:rect>
                        <v:rect id="Téglalap 598" o:spid="_x0000_s1465" style="position:absolute;left:7749;width:2477;height:32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" filled="f" strokecolor="black [3213]" strokeweight="1pt">
                          <v:textbox>
                            <w:txbxContent>
                              <w:p w14:paraId="1168C95A" w14:textId="77777777" w:rsidR="0069165C" w:rsidRDefault="0069165C" w:rsidP="00F05408">
                                <w:pPr>
                                  <w:jc w:val="center"/>
                                </w:pPr>
                              </w:p>
                            </w:txbxContent>
                          </v:textbox>
                        </v:rect>
                        <v:rect id="Téglalap 599" o:spid="_x0000_s1466" style="position:absolute;left:10226;width:2476;height:32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" filled="f" strokecolor="black [3213]" strokeweight="1pt">
                          <v:textbox>
                            <w:txbxContent>
                              <w:p w14:paraId="58304A53" w14:textId="77777777" w:rsidR="0069165C" w:rsidRDefault="0069165C" w:rsidP="00F05408">
                                <w:pPr>
                                  <w:jc w:val="center"/>
                                </w:pPr>
                              </w:p>
                            </w:txbxContent>
                          </v:textbox>
                        </v:rect>
                        <v:rect id="Téglalap 600" o:spid="_x0000_s1467" style="position:absolute;left:12702;width:2477;height:32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" filled="f" strokecolor="black [3213]" strokeweight="1pt">
                          <v:textbox>
                            <w:txbxContent>
                              <w:p w14:paraId="4F87F827" w14:textId="77777777" w:rsidR="0069165C" w:rsidRDefault="0069165C" w:rsidP="00F05408">
                                <w:pPr>
                                  <w:jc w:val="center"/>
                                </w:pPr>
                              </w:p>
                            </w:txbxContent>
                          </v:textbox>
                        </v:rect>
                        <v:rect id="Téglalap 601" o:spid="_x0000_s1468" style="position:absolute;left:15179;width:2476;height:32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" filled="f" strokecolor="black [3213]" strokeweight="1pt">
                          <v:textbox>
                            <w:txbxContent>
                              <w:p w14:paraId="114BD55A" w14:textId="77777777" w:rsidR="0069165C" w:rsidRDefault="0069165C" w:rsidP="00F05408">
                                <w:pPr>
                                  <w:jc w:val="center"/>
                                </w:pPr>
                              </w:p>
                            </w:txbxContent>
                          </v:textbox>
                        </v:rect>
                      </v:group>
                      <v:shape id="Szövegdoboz 604" o:spid="_x0000_s1469" type="#_x0000_t202" style="position:absolute;left:-2251;top:-1143;width:33336;height:7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" filled="f" stroked="f" strokeweight=".5pt">
                        <v:textbox>
                          <w:txbxContent>
                            <w:p w14:paraId="54C0FCCA" w14:textId="77777777" w:rsidR="0069165C" w:rsidRDefault="0069165C" w:rsidP="009E36E1">
                              <w:pPr>
                                <w:jc w:val="both"/>
                              </w:pPr>
                              <w:r>
                                <w:t>2. Megkeressük az előbb átmásolt gén helyén a második egyedben lévő allélját az első egyedben és áthelyezzük az új kromoszómában</w:t>
                              </w:r>
                            </w:p>
                          </w:txbxContent>
                        </v:textbox>
                      </v:shape>
                    </v:group>
                    <v:group id="Csoportba foglalás 577" o:spid="_x0000_s1470" style="position:absolute;left:-2061;width:33337;height:7143" coordorigin="-2156" coordsize="33337,7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">
                      <v:group id="Csoportba foglalás 579" o:spid="_x0000_s1471" style="position:absolute;left:3749;top:3905;width:19812;height:3238" coordorigin="-2156" coordsize="19812,3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">
                        <v:rect id="Téglalap 580" o:spid="_x0000_s1472" style="position:absolute;left:2796;width:2477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" filled="f" strokecolor="black [3213]" strokeweight="1pt">
                          <v:textbox>
                            <w:txbxContent>
                              <w:p w14:paraId="6CD11A03" w14:textId="77777777" w:rsidR="0069165C" w:rsidRDefault="0069165C" w:rsidP="00F05408">
                                <w:pPr>
                                  <w:jc w:val="center"/>
                                </w:pPr>
                              </w:p>
                            </w:txbxContent>
                          </v:textbox>
                        </v:rect>
                        <v:rect id="Téglalap 581" o:spid="_x0000_s1473" style="position:absolute;left:5273;width:2476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" filled="f" strokecolor="black [3213]" strokeweight="1pt">
                          <v:textbox>
                            <w:txbxContent>
                              <w:p w14:paraId="203EF01B" w14:textId="77777777" w:rsidR="0069165C" w:rsidRDefault="0069165C" w:rsidP="00F05408">
                                <w:pPr>
                                  <w:jc w:val="center"/>
                                </w:pPr>
                              </w:p>
                            </w:txbxContent>
                          </v:textbox>
                        </v:rect>
                        <v:rect id="Téglalap 582" o:spid="_x0000_s1474" style="position:absolute;left:320;width:2476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" filled="f" strokecolor="black [3213]" strokeweight="1pt">
                          <v:textbox>
                            <w:txbxContent>
                              <w:p w14:paraId="45E22C87" w14:textId="77777777" w:rsidR="0069165C" w:rsidRDefault="0069165C" w:rsidP="00F05408">
                                <w:pPr>
                                  <w:jc w:val="center"/>
                                </w:pPr>
                              </w:p>
                            </w:txbxContent>
                          </v:textbox>
                        </v:rect>
                        <v:rect id="Téglalap 583" o:spid="_x0000_s1475" style="position:absolute;left:-2156;width:2476;height:32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" filled="f" strokecolor="black [3213]" strokeweight="1pt">
                          <v:textbox>
                            <w:txbxContent>
                              <w:p w14:paraId="0B07ED9D" w14:textId="77777777" w:rsidR="0069165C" w:rsidRDefault="0069165C" w:rsidP="00F05408">
                                <w:pPr>
                                  <w:jc w:val="center"/>
                                </w:pPr>
                                <w:r>
                                  <w:t>H</w:t>
                                </w:r>
                              </w:p>
                            </w:txbxContent>
                          </v:textbox>
                        </v:rect>
                        <v:rect id="Téglalap 584" o:spid="_x0000_s1476" style="position:absolute;left:7749;width:2477;height:32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" filled="f" strokecolor="black [3213]" strokeweight="1pt">
                          <v:textbox>
                            <w:txbxContent>
                              <w:p w14:paraId="30DD9A52" w14:textId="77777777" w:rsidR="0069165C" w:rsidRDefault="0069165C" w:rsidP="00F05408">
                                <w:pPr>
                                  <w:jc w:val="center"/>
                                </w:pPr>
                              </w:p>
                            </w:txbxContent>
                          </v:textbox>
                        </v:rect>
                        <v:rect id="Téglalap 585" o:spid="_x0000_s1477" style="position:absolute;left:10226;width:2476;height:32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" filled="f" strokecolor="black [3213]" strokeweight="1pt">
                          <v:textbox>
                            <w:txbxContent>
                              <w:p w14:paraId="0A06973F" w14:textId="77777777" w:rsidR="0069165C" w:rsidRDefault="0069165C" w:rsidP="00F05408">
                                <w:pPr>
                                  <w:jc w:val="center"/>
                                </w:pPr>
                              </w:p>
                            </w:txbxContent>
                          </v:textbox>
                        </v:rect>
                        <v:rect id="Téglalap 586" o:spid="_x0000_s1478" style="position:absolute;left:12702;width:2477;height:32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" filled="f" strokecolor="black [3213]" strokeweight="1pt">
                          <v:textbox>
                            <w:txbxContent>
                              <w:p w14:paraId="20E9072D" w14:textId="77777777" w:rsidR="0069165C" w:rsidRDefault="0069165C" w:rsidP="00F05408">
                                <w:pPr>
                                  <w:jc w:val="center"/>
                                </w:pPr>
                              </w:p>
                            </w:txbxContent>
                          </v:textbox>
                        </v:rect>
                        <v:rect id="Téglalap 587" o:spid="_x0000_s1479" style="position:absolute;left:15179;width:2476;height:32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" filled="f" strokecolor="black [3213]" strokeweight="1pt">
                          <v:textbox>
                            <w:txbxContent>
                              <w:p w14:paraId="6F8B4C28" w14:textId="77777777" w:rsidR="0069165C" w:rsidRDefault="0069165C" w:rsidP="00F05408">
                                <w:pPr>
                                  <w:jc w:val="center"/>
                                </w:pPr>
                              </w:p>
                            </w:txbxContent>
                          </v:textbox>
                        </v:rect>
                      </v:group>
                      <v:shape id="Szövegdoboz 590" o:spid="_x0000_s1480" type="#_x0000_t202" style="position:absolute;left:-2156;width:33337;height:32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" filled="f" stroked="f" strokeweight=".5pt">
                        <v:textbox>
                          <w:txbxContent>
                            <w:p w14:paraId="5FB72D37" w14:textId="77777777" w:rsidR="0069165C" w:rsidRDefault="0069165C" w:rsidP="00F05408">
                              <w:r>
                                <w:t>1. Átmásoljuk az első allélt az első szülőből</w:t>
                              </w:r>
                            </w:p>
                          </w:txbxContent>
                        </v:textbox>
                      </v:shape>
                    </v:group>
                    <v:group id="Csoportba foglalás 629" o:spid="_x0000_s1481" style="position:absolute;left:-2156;top:30289;width:33337;height:8573" coordorigin="-2156,-571" coordsize="33337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aLE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pAulvB7JhwBuf4BAAD//wMAUEsBAi0AFAAGAAgAAAAhANvh9svuAAAAhQEAABMAAAAAAAAA&#10;AAAAAAAAAAAAAFtDb250ZW50X1R5cGVzXS54bWxQSwECLQAUAAYACAAAACEAWvQsW78AAAAVAQAA&#10;CwAAAAAAAAAAAAAAAAAfAQAAX3JlbHMvLnJlbHNQSwECLQAUAAYACAAAACEAUeGixMYAAADcAAAA&#10;DwAAAAAAAAAAAAAAAAAHAgAAZHJzL2Rvd25yZXYueG1sUEsFBgAAAAADAAMAtwAAAPoCAAAAAA==&#10;">
                      <v:group id="Csoportba foglalás 630" o:spid="_x0000_s1482" style="position:absolute;left:3844;top:4762;width:19812;height:3239" coordorigin="-2156,-952" coordsize="19812,3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">
                        <v:rect id="Téglalap 631" o:spid="_x0000_s1483" style="position:absolute;left:2796;top:-952;width:2477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" filled="f" strokecolor="black [3213]" strokeweight="1pt">
                          <v:textbox>
                            <w:txbxContent>
                              <w:p w14:paraId="0C4A776F" w14:textId="77777777" w:rsidR="0069165C" w:rsidRDefault="0069165C" w:rsidP="00A15012">
                                <w:pPr>
                                  <w:jc w:val="center"/>
                                </w:pPr>
                                <w:r>
                                  <w:t>C</w:t>
                                </w:r>
                              </w:p>
                            </w:txbxContent>
                          </v:textbox>
                        </v:rect>
                        <v:rect id="Téglalap 632" o:spid="_x0000_s1484" style="position:absolute;left:5273;top:-952;width:2476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" filled="f" strokecolor="black [3213]" strokeweight="1pt">
                          <v:textbox>
                            <w:txbxContent>
                              <w:p w14:paraId="3A8725D7" w14:textId="77777777" w:rsidR="0069165C" w:rsidRDefault="0069165C" w:rsidP="00A15012">
                                <w:pPr>
                                  <w:jc w:val="center"/>
                                </w:pPr>
                                <w:r>
                                  <w:t>A</w:t>
                                </w:r>
                              </w:p>
                            </w:txbxContent>
                          </v:textbox>
                        </v:rect>
                        <v:rect id="Téglalap 633" o:spid="_x0000_s1485" style="position:absolute;left:320;top:-952;width:2476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" filled="f" strokecolor="black [3213]" strokeweight="1pt">
                          <v:textbox>
                            <w:txbxContent>
                              <w:p w14:paraId="01386771" w14:textId="77777777" w:rsidR="0069165C" w:rsidRDefault="0069165C" w:rsidP="00A15012">
                                <w:pPr>
                                  <w:jc w:val="center"/>
                                </w:pPr>
                                <w:r>
                                  <w:t>B</w:t>
                                </w:r>
                              </w:p>
                            </w:txbxContent>
                          </v:textbox>
                        </v:rect>
                        <v:rect id="Téglalap 634" o:spid="_x0000_s1486" style="position:absolute;left:-2156;top:-952;width:2476;height:32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" filled="f" strokecolor="black [3213]" strokeweight="1pt">
                          <v:textbox>
                            <w:txbxContent>
                              <w:p w14:paraId="4E8C76F9" w14:textId="77777777" w:rsidR="0069165C" w:rsidRDefault="0069165C" w:rsidP="00A15012">
                                <w:pPr>
                                  <w:jc w:val="center"/>
                                </w:pPr>
                                <w:r>
                                  <w:t>H</w:t>
                                </w:r>
                              </w:p>
                            </w:txbxContent>
                          </v:textbox>
                        </v:rect>
                        <v:rect id="Téglalap 635" o:spid="_x0000_s1487" style="position:absolute;left:7749;top:-952;width:2477;height:32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" filled="f" strokecolor="black [3213]" strokeweight="1pt">
                          <v:textbox>
                            <w:txbxContent>
                              <w:p w14:paraId="58335A6F" w14:textId="77777777" w:rsidR="0069165C" w:rsidRDefault="0069165C" w:rsidP="00A15012">
                                <w:r>
                                  <w:t>E</w:t>
                                </w:r>
                              </w:p>
                            </w:txbxContent>
                          </v:textbox>
                        </v:rect>
                        <v:rect id="Téglalap 636" o:spid="_x0000_s1488" style="position:absolute;left:10226;top:-952;width:2476;height:32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" filled="f" strokecolor="black [3213]" strokeweight="1pt">
                          <v:textbox>
                            <w:txbxContent>
                              <w:p w14:paraId="288CA98C" w14:textId="77777777" w:rsidR="0069165C" w:rsidRDefault="0069165C" w:rsidP="00A15012">
                                <w:pPr>
                                  <w:jc w:val="center"/>
                                </w:pPr>
                                <w:r>
                                  <w:t>G</w:t>
                                </w:r>
                              </w:p>
                            </w:txbxContent>
                          </v:textbox>
                        </v:rect>
                        <v:rect id="Téglalap 637" o:spid="_x0000_s1489" style="position:absolute;left:12702;top:-952;width:2477;height:32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" filled="f" strokecolor="black [3213]" strokeweight="1pt">
                          <v:textbox>
                            <w:txbxContent>
                              <w:p w14:paraId="3FE6334E" w14:textId="77777777" w:rsidR="0069165C" w:rsidRDefault="0069165C" w:rsidP="00A15012">
                                <w:r>
                                  <w:t>D</w:t>
                                </w:r>
                              </w:p>
                            </w:txbxContent>
                          </v:textbox>
                        </v:rect>
                        <v:rect id="Téglalap 638" o:spid="_x0000_s1490" style="position:absolute;left:15179;top:-952;width:2476;height:32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" filled="f" strokecolor="black [3213]" strokeweight="1pt">
                          <v:textbox>
                            <w:txbxContent>
                              <w:p w14:paraId="455A2BF3" w14:textId="77777777" w:rsidR="0069165C" w:rsidRDefault="0069165C" w:rsidP="00A15012">
                                <w:pPr>
                                  <w:jc w:val="center"/>
                                </w:pPr>
                                <w:r>
                                  <w:t>F</w:t>
                                </w:r>
                              </w:p>
                            </w:txbxContent>
                          </v:textbox>
                        </v:rect>
                      </v:group>
                      <v:shape id="Szövegdoboz 639" o:spid="_x0000_s1491" type="#_x0000_t202" style="position:absolute;left:-2156;top:-571;width:33337;height:4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" filled="f" stroked="f" strokeweight=".5pt">
                        <v:textbox>
                          <w:txbxContent>
                            <w:p w14:paraId="6585D3FC" w14:textId="77777777" w:rsidR="0069165C" w:rsidRDefault="0069165C" w:rsidP="00A15012">
                              <w:r>
                                <w:t>4. Végül a második kromoszóma génjeit átmásoljuk az új egyed üres helyeire.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  <w10:wrap type="topAndBottom" anchorx="margin"/>
              </v:group>
            </w:pict>
          </mc:Fallback>
        </mc:AlternateContent>
      </w:r>
      <w:r w:rsidR="00F447DE">
        <w:t>Az utolsó általam szemléltetett operátor a ciklikus keresztezés (cycle crossover CX) lesz.</w:t>
      </w:r>
      <w:r w:rsidR="00F05408">
        <w:t xml:space="preserve"> Itt nem használnak vágópontokat. </w:t>
      </w:r>
      <w:r w:rsidR="00B82100">
        <w:t xml:space="preserve">Az első lépés, hogy az egyik szülő első génjét átmásoljuk a leszármazottba. Majd a másik szülő azonos pozíciójában lévő allélját megkeressük az első szülőben és azt is átmásoljuk az új kromoszómába, de abba a pozícióba, ahol az egyes szülőben helyet foglalt. </w:t>
      </w:r>
      <w:r w:rsidR="008161EF">
        <w:t>Ez után</w:t>
      </w:r>
      <w:r w:rsidR="00B82100">
        <w:t xml:space="preserve"> megnézzük, hogy az előbb átmásolt allél </w:t>
      </w:r>
      <w:r w:rsidR="008161EF">
        <w:t>álláspontjában</w:t>
      </w:r>
      <w:r w:rsidR="00B82100">
        <w:t xml:space="preserve"> a </w:t>
      </w:r>
      <w:r w:rsidR="008161EF">
        <w:t>második szülőben milyen értéke szerepel, amit megkeresünk az első szülőben és átmásoljuk azonos helyre az utódba. Ez így folytatódik, amíg nem jutunk el olyan allélhoz a második szülőben, ami</w:t>
      </w:r>
      <w:r w:rsidR="008272CE">
        <w:t xml:space="preserve"> már szerepel a leszármazottban. E</w:t>
      </w:r>
      <w:r w:rsidR="008161EF">
        <w:t>kkor a maradék helyekre a második szülő értékeit másoljuk át a pozíciókat megtartva.</w:t>
      </w:r>
      <w:r w:rsidR="00B82100">
        <w:t xml:space="preserve"> </w:t>
      </w:r>
      <w:r w:rsidR="00D05D67">
        <w:t>Működését a 8. ábrán lehet megtekinteni.</w:t>
      </w:r>
      <w:r w:rsidR="00D9066A">
        <w:t xml:space="preserve"> </w:t>
      </w:r>
    </w:p>
    <w:p w14:paraId="68479028" w14:textId="77777777" w:rsidR="00895C6B" w:rsidRDefault="00895C6B" w:rsidP="00895C6B">
      <w:pPr>
        <w:pStyle w:val="SzDSzvegTrzs"/>
      </w:pPr>
      <w:r>
        <w:t>Másik utód értéke a művelet elvégzése után ABEDFHGC lenne.</w:t>
      </w:r>
    </w:p>
    <w:p w14:paraId="1C7230FD" w14:textId="77777777" w:rsidR="00F05408" w:rsidRDefault="001957B0" w:rsidP="001957B0">
      <w:pPr>
        <w:pStyle w:val="SzDCmsor3"/>
      </w:pPr>
      <w:bookmarkStart w:id="13" w:name="_Toc1415352"/>
      <w:r>
        <w:t>Mutáció</w:t>
      </w:r>
      <w:bookmarkEnd w:id="13"/>
    </w:p>
    <w:p w14:paraId="63CE274F" w14:textId="77777777" w:rsidR="0001211D" w:rsidRDefault="00BD5D0F" w:rsidP="001957B0">
      <w:pPr>
        <w:pStyle w:val="SzDSzvegTrzs"/>
      </w:pPr>
      <w:r>
        <w:t>A mutáció lényege, hogy a meglévő p</w:t>
      </w:r>
      <w:r w:rsidR="00CA4205">
        <w:t>opulációból kis valószínűséggel</w:t>
      </w:r>
      <w:r>
        <w:t xml:space="preserve"> módosítsa a kromoszómák értékét, ezáltal segítve a keresési tér eddig fel nem fedezett területeit felkutatni.</w:t>
      </w:r>
      <w:r w:rsidR="00A14B1C">
        <w:t xml:space="preserve"> Mutáció lehet például</w:t>
      </w:r>
      <w:r w:rsidR="00196C62">
        <w:t xml:space="preserve"> bitsztringek esetén</w:t>
      </w:r>
      <w:r w:rsidR="00A14B1C">
        <w:t xml:space="preserve"> egy </w:t>
      </w:r>
      <w:r w:rsidR="004602EE">
        <w:t xml:space="preserve">kiválasztott gén értékének </w:t>
      </w:r>
      <w:r w:rsidR="004602EE">
        <w:lastRenderedPageBreak/>
        <w:t xml:space="preserve">véletlenszerű megváltoztatása, vagy minden gén értékének kis valószínűséggel való </w:t>
      </w:r>
      <w:r w:rsidR="0001211D">
        <w:rPr>
          <w:noProof/>
          <w:lang w:eastAsia="hu-HU" w:bidi="ar-SA"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392EF5DE" wp14:editId="3DB5D650">
                <wp:simplePos x="0" y="0"/>
                <wp:positionH relativeFrom="column">
                  <wp:posOffset>43815</wp:posOffset>
                </wp:positionH>
                <wp:positionV relativeFrom="paragraph">
                  <wp:posOffset>559435</wp:posOffset>
                </wp:positionV>
                <wp:extent cx="5457825" cy="1251585"/>
                <wp:effectExtent l="0" t="19050" r="28575" b="5715"/>
                <wp:wrapTopAndBottom/>
                <wp:docPr id="700" name="Csoportba foglalás 7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57825" cy="1251585"/>
                          <a:chOff x="0" y="0"/>
                          <a:chExt cx="5457825" cy="1251585"/>
                        </a:xfrm>
                      </wpg:grpSpPr>
                      <wps:wsp>
                        <wps:cNvPr id="669" name="Egyenes összekötő nyíllal 669"/>
                        <wps:cNvCnPr/>
                        <wps:spPr>
                          <a:xfrm>
                            <a:off x="2562225" y="542925"/>
                            <a:ext cx="3600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672" name="Csoportba foglalás 672"/>
                        <wpg:cNvGrpSpPr/>
                        <wpg:grpSpPr>
                          <a:xfrm>
                            <a:off x="0" y="0"/>
                            <a:ext cx="5457825" cy="1251585"/>
                            <a:chOff x="0" y="0"/>
                            <a:chExt cx="5457825" cy="1251585"/>
                          </a:xfrm>
                        </wpg:grpSpPr>
                        <wpg:grpSp>
                          <wpg:cNvPr id="670" name="Csoportba foglalás 670"/>
                          <wpg:cNvGrpSpPr/>
                          <wpg:grpSpPr>
                            <a:xfrm>
                              <a:off x="0" y="0"/>
                              <a:ext cx="5457825" cy="714375"/>
                              <a:chOff x="0" y="0"/>
                              <a:chExt cx="5457825" cy="714375"/>
                            </a:xfrm>
                          </wpg:grpSpPr>
                          <wpg:grpSp>
                            <wpg:cNvPr id="655" name="Csoportba foglalás 655"/>
                            <wpg:cNvGrpSpPr/>
                            <wpg:grpSpPr>
                              <a:xfrm>
                                <a:off x="0" y="0"/>
                                <a:ext cx="2476500" cy="714375"/>
                                <a:chOff x="0" y="0"/>
                                <a:chExt cx="2476500" cy="714375"/>
                              </a:xfrm>
                            </wpg:grpSpPr>
                            <wpg:grpSp>
                              <wpg:cNvPr id="653" name="Csoportba foglalás 653"/>
                              <wpg:cNvGrpSpPr/>
                              <wpg:grpSpPr>
                                <a:xfrm>
                                  <a:off x="0" y="390525"/>
                                  <a:ext cx="2476500" cy="323850"/>
                                  <a:chOff x="0" y="0"/>
                                  <a:chExt cx="2476500" cy="324000"/>
                                </a:xfrm>
                              </wpg:grpSpPr>
                              <wps:wsp>
                                <wps:cNvPr id="643" name="Téglalap 643"/>
                                <wps:cNvSpPr/>
                                <wps:spPr>
                                  <a:xfrm>
                                    <a:off x="495300" y="0"/>
                                    <a:ext cx="247650" cy="3240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716107B8" w14:textId="77777777" w:rsidR="0069165C" w:rsidRDefault="0069165C" w:rsidP="0001211D">
                                      <w:pPr>
                                        <w:jc w:val="center"/>
                                      </w:pPr>
                                      <w:r>
                                        <w:t>0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44" name="Téglalap 644"/>
                                <wps:cNvSpPr/>
                                <wps:spPr>
                                  <a:xfrm>
                                    <a:off x="742950" y="0"/>
                                    <a:ext cx="247650" cy="3240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5BC728D5" w14:textId="77777777" w:rsidR="0069165C" w:rsidRDefault="0069165C" w:rsidP="0001211D">
                                      <w:pPr>
                                        <w:jc w:val="center"/>
                                      </w:pPr>
                                      <w:r>
                                        <w:t>0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45" name="Téglalap 645"/>
                                <wps:cNvSpPr/>
                                <wps:spPr>
                                  <a:xfrm>
                                    <a:off x="0" y="0"/>
                                    <a:ext cx="247650" cy="3240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1362A224" w14:textId="77777777" w:rsidR="0069165C" w:rsidRDefault="0069165C" w:rsidP="0001211D">
                                      <w:pPr>
                                        <w:jc w:val="center"/>
                                      </w:pPr>
                                      <w: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46" name="Téglalap 646"/>
                                <wps:cNvSpPr/>
                                <wps:spPr>
                                  <a:xfrm>
                                    <a:off x="247650" y="0"/>
                                    <a:ext cx="247650" cy="3240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0C694B0F" w14:textId="77777777" w:rsidR="0069165C" w:rsidRDefault="0069165C" w:rsidP="0001211D">
                                      <w:pPr>
                                        <w:jc w:val="center"/>
                                      </w:pPr>
                                      <w:r>
                                        <w:t>0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47" name="Téglalap 647"/>
                                <wps:cNvSpPr/>
                                <wps:spPr>
                                  <a:xfrm>
                                    <a:off x="990600" y="0"/>
                                    <a:ext cx="247650" cy="3240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1AB43ED2" w14:textId="77777777" w:rsidR="0069165C" w:rsidRDefault="0069165C" w:rsidP="0001211D">
                                      <w:pPr>
                                        <w:jc w:val="center"/>
                                      </w:pPr>
                                      <w: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48" name="Téglalap 648"/>
                                <wps:cNvSpPr/>
                                <wps:spPr>
                                  <a:xfrm>
                                    <a:off x="1238250" y="0"/>
                                    <a:ext cx="247650" cy="3240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549A7599" w14:textId="77777777" w:rsidR="0069165C" w:rsidRDefault="0069165C" w:rsidP="0001211D">
                                      <w:pPr>
                                        <w:jc w:val="center"/>
                                      </w:pPr>
                                      <w: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49" name="Téglalap 649"/>
                                <wps:cNvSpPr/>
                                <wps:spPr>
                                  <a:xfrm>
                                    <a:off x="1981200" y="0"/>
                                    <a:ext cx="247650" cy="3240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07F3E169" w14:textId="77777777" w:rsidR="0069165C" w:rsidRDefault="0069165C" w:rsidP="0001211D">
                                      <w:pPr>
                                        <w:jc w:val="center"/>
                                      </w:pPr>
                                      <w: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50" name="Téglalap 650"/>
                                <wps:cNvSpPr/>
                                <wps:spPr>
                                  <a:xfrm>
                                    <a:off x="2228850" y="0"/>
                                    <a:ext cx="247650" cy="3240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56273178" w14:textId="77777777" w:rsidR="0069165C" w:rsidRDefault="0069165C" w:rsidP="0001211D">
                                      <w:pPr>
                                        <w:jc w:val="center"/>
                                      </w:pPr>
                                      <w: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51" name="Téglalap 651"/>
                                <wps:cNvSpPr/>
                                <wps:spPr>
                                  <a:xfrm>
                                    <a:off x="1485900" y="0"/>
                                    <a:ext cx="247650" cy="3240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2DA77990" w14:textId="77777777" w:rsidR="0069165C" w:rsidRDefault="0069165C" w:rsidP="0001211D">
                                      <w:pPr>
                                        <w:jc w:val="center"/>
                                      </w:pPr>
                                      <w:r>
                                        <w:t>0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52" name="Téglalap 652"/>
                                <wps:cNvSpPr/>
                                <wps:spPr>
                                  <a:xfrm>
                                    <a:off x="1733550" y="0"/>
                                    <a:ext cx="247650" cy="3240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56D29FCE" w14:textId="77777777" w:rsidR="0069165C" w:rsidRDefault="0069165C" w:rsidP="0001211D">
                                      <w:pPr>
                                        <w:jc w:val="center"/>
                                      </w:pPr>
                                      <w: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654" name="Villám 654"/>
                              <wps:cNvSpPr/>
                              <wps:spPr>
                                <a:xfrm>
                                  <a:off x="933450" y="0"/>
                                  <a:ext cx="247650" cy="342900"/>
                                </a:xfrm>
                                <a:prstGeom prst="lightningBol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57" name="Csoportba foglalás 657"/>
                            <wpg:cNvGrpSpPr/>
                            <wpg:grpSpPr>
                              <a:xfrm>
                                <a:off x="2981325" y="390525"/>
                                <a:ext cx="2476500" cy="323850"/>
                                <a:chOff x="0" y="0"/>
                                <a:chExt cx="2476500" cy="324000"/>
                              </a:xfrm>
                            </wpg:grpSpPr>
                            <wps:wsp>
                              <wps:cNvPr id="658" name="Téglalap 658"/>
                              <wps:cNvSpPr/>
                              <wps:spPr>
                                <a:xfrm>
                                  <a:off x="495300" y="0"/>
                                  <a:ext cx="247650" cy="324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3D824FC" w14:textId="77777777" w:rsidR="0069165C" w:rsidRDefault="0069165C" w:rsidP="0001211D">
                                    <w:pPr>
                                      <w:jc w:val="center"/>
                                    </w:pPr>
                                    <w:r>
                                      <w:t>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9" name="Téglalap 659"/>
                              <wps:cNvSpPr/>
                              <wps:spPr>
                                <a:xfrm>
                                  <a:off x="742950" y="0"/>
                                  <a:ext cx="247650" cy="324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27F7B5D" w14:textId="77777777" w:rsidR="0069165C" w:rsidRDefault="0069165C" w:rsidP="0001211D">
                                    <w:pPr>
                                      <w:jc w:val="center"/>
                                    </w:pPr>
                                    <w:r>
                                      <w:t>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0" name="Téglalap 660"/>
                              <wps:cNvSpPr/>
                              <wps:spPr>
                                <a:xfrm>
                                  <a:off x="0" y="0"/>
                                  <a:ext cx="247650" cy="324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429BFFD" w14:textId="77777777" w:rsidR="0069165C" w:rsidRDefault="0069165C" w:rsidP="0001211D">
                                    <w:pPr>
                                      <w:jc w:val="center"/>
                                    </w:pPr>
                                    <w: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1" name="Téglalap 661"/>
                              <wps:cNvSpPr/>
                              <wps:spPr>
                                <a:xfrm>
                                  <a:off x="247650" y="0"/>
                                  <a:ext cx="247650" cy="324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FAC4A9A" w14:textId="77777777" w:rsidR="0069165C" w:rsidRDefault="0069165C" w:rsidP="0001211D">
                                    <w:pPr>
                                      <w:jc w:val="center"/>
                                    </w:pPr>
                                    <w:r>
                                      <w:t>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2" name="Téglalap 662"/>
                              <wps:cNvSpPr/>
                              <wps:spPr>
                                <a:xfrm>
                                  <a:off x="990600" y="0"/>
                                  <a:ext cx="247650" cy="324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C8E9CEA" w14:textId="77777777" w:rsidR="0069165C" w:rsidRDefault="0069165C" w:rsidP="0001211D">
                                    <w:pPr>
                                      <w:jc w:val="center"/>
                                    </w:pPr>
                                    <w:r>
                                      <w:t>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3" name="Téglalap 663"/>
                              <wps:cNvSpPr/>
                              <wps:spPr>
                                <a:xfrm>
                                  <a:off x="1238250" y="0"/>
                                  <a:ext cx="247650" cy="324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6D0F6D1" w14:textId="77777777" w:rsidR="0069165C" w:rsidRDefault="0069165C" w:rsidP="0001211D">
                                    <w:pPr>
                                      <w:jc w:val="center"/>
                                    </w:pPr>
                                    <w: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4" name="Téglalap 664"/>
                              <wps:cNvSpPr/>
                              <wps:spPr>
                                <a:xfrm>
                                  <a:off x="1981200" y="0"/>
                                  <a:ext cx="247650" cy="324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0D4268F" w14:textId="77777777" w:rsidR="0069165C" w:rsidRDefault="0069165C" w:rsidP="0001211D">
                                    <w:pPr>
                                      <w:jc w:val="center"/>
                                    </w:pPr>
                                    <w: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5" name="Téglalap 665"/>
                              <wps:cNvSpPr/>
                              <wps:spPr>
                                <a:xfrm>
                                  <a:off x="2228850" y="0"/>
                                  <a:ext cx="247650" cy="324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CE5A245" w14:textId="77777777" w:rsidR="0069165C" w:rsidRDefault="0069165C" w:rsidP="0001211D">
                                    <w:pPr>
                                      <w:jc w:val="center"/>
                                    </w:pPr>
                                    <w: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6" name="Téglalap 666"/>
                              <wps:cNvSpPr/>
                              <wps:spPr>
                                <a:xfrm>
                                  <a:off x="1485900" y="0"/>
                                  <a:ext cx="247650" cy="324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D5CB8AD" w14:textId="77777777" w:rsidR="0069165C" w:rsidRDefault="0069165C" w:rsidP="0001211D">
                                    <w:pPr>
                                      <w:jc w:val="center"/>
                                    </w:pPr>
                                    <w:r>
                                      <w:t>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7" name="Téglalap 667"/>
                              <wps:cNvSpPr/>
                              <wps:spPr>
                                <a:xfrm>
                                  <a:off x="1733550" y="0"/>
                                  <a:ext cx="247650" cy="324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4B2A730" w14:textId="77777777" w:rsidR="0069165C" w:rsidRDefault="0069165C" w:rsidP="0001211D">
                                    <w:pPr>
                                      <w:jc w:val="center"/>
                                    </w:pPr>
                                    <w: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671" name="Szövegdoboz 671"/>
                          <wps:cNvSpPr txBox="1"/>
                          <wps:spPr>
                            <a:xfrm>
                              <a:off x="0" y="771525"/>
                              <a:ext cx="5457825" cy="480060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5D17EA9" w14:textId="77777777" w:rsidR="0069165C" w:rsidRPr="002E4B5B" w:rsidRDefault="0069165C" w:rsidP="0001211D">
                                <w:pPr>
                                  <w:pStyle w:val="SzKpalrs"/>
                                </w:pPr>
                                <w:r>
                                  <w:t>9. ábra: Gén értékének vátozása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92EF5DE" id="Csoportba foglalás 700" o:spid="_x0000_s1492" style="position:absolute;left:0;text-align:left;margin-left:3.45pt;margin-top:44.05pt;width:429.75pt;height:98.55pt;z-index:251718656;mso-position-horizontal-relative:text;mso-position-vertical-relative:text" coordsize="54578,12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">
                <v:shape id="Egyenes összekötő nyíllal 669" o:spid="_x0000_s1493" type="#_x0000_t32" style="position:absolute;left:25622;top:5429;width:36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" strokecolor="black [3200]" strokeweight=".5pt">
                  <v:stroke endarrow="block" joinstyle="miter"/>
                </v:shape>
                <v:group id="Csoportba foglalás 672" o:spid="_x0000_s1494" style="position:absolute;width:54578;height:12515" coordsize="54578,12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">
                  <v:group id="Csoportba foglalás 670" o:spid="_x0000_s1495" style="position:absolute;width:54578;height:7143" coordsize="54578,7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">
                    <v:group id="Csoportba foglalás 655" o:spid="_x0000_s1496" style="position:absolute;width:24765;height:7143" coordsize="24765,7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">
                      <v:group id="Csoportba foglalás 653" o:spid="_x0000_s1497" style="position:absolute;top:3905;width:24765;height:3238" coordsize="24765,3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">
                        <v:rect id="Téglalap 643" o:spid="_x0000_s1498" style="position:absolute;left:4953;width:2476;height:3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" fillcolor="white [3212]" strokecolor="black [3213]" strokeweight="1pt">
                          <v:textbox>
                            <w:txbxContent>
                              <w:p w14:paraId="716107B8" w14:textId="77777777" w:rsidR="0069165C" w:rsidRDefault="0069165C" w:rsidP="0001211D">
                                <w:pPr>
                                  <w:jc w:val="center"/>
                                </w:pPr>
                                <w:r>
                                  <w:t>0</w:t>
                                </w:r>
                              </w:p>
                            </w:txbxContent>
                          </v:textbox>
                        </v:rect>
                        <v:rect id="Téglalap 644" o:spid="_x0000_s1499" style="position:absolute;left:7429;width:2477;height:3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" fillcolor="white [3212]" strokecolor="black [3213]" strokeweight="1pt">
                          <v:textbox>
                            <w:txbxContent>
                              <w:p w14:paraId="5BC728D5" w14:textId="77777777" w:rsidR="0069165C" w:rsidRDefault="0069165C" w:rsidP="0001211D">
                                <w:pPr>
                                  <w:jc w:val="center"/>
                                </w:pPr>
                                <w:r>
                                  <w:t>0</w:t>
                                </w:r>
                              </w:p>
                            </w:txbxContent>
                          </v:textbox>
                        </v:rect>
                        <v:rect id="Téglalap 645" o:spid="_x0000_s1500" style="position:absolute;width:2476;height:3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" fillcolor="white [3212]" strokecolor="black [3213]" strokeweight="1pt">
                          <v:textbox>
                            <w:txbxContent>
                              <w:p w14:paraId="1362A224" w14:textId="77777777" w:rsidR="0069165C" w:rsidRDefault="0069165C" w:rsidP="0001211D">
                                <w:pPr>
                                  <w:jc w:val="center"/>
                                </w:pPr>
                                <w:r>
                                  <w:t>1</w:t>
                                </w:r>
                              </w:p>
                            </w:txbxContent>
                          </v:textbox>
                        </v:rect>
                        <v:rect id="Téglalap 646" o:spid="_x0000_s1501" style="position:absolute;left:2476;width:2477;height:3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" fillcolor="white [3212]" strokecolor="black [3213]" strokeweight="1pt">
                          <v:textbox>
                            <w:txbxContent>
                              <w:p w14:paraId="0C694B0F" w14:textId="77777777" w:rsidR="0069165C" w:rsidRDefault="0069165C" w:rsidP="0001211D">
                                <w:pPr>
                                  <w:jc w:val="center"/>
                                </w:pPr>
                                <w:r>
                                  <w:t>0</w:t>
                                </w:r>
                              </w:p>
                            </w:txbxContent>
                          </v:textbox>
                        </v:rect>
                        <v:rect id="Téglalap 647" o:spid="_x0000_s1502" style="position:absolute;left:9906;width:2476;height:3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" fillcolor="white [3212]" strokecolor="black [3213]" strokeweight="1pt">
                          <v:textbox>
                            <w:txbxContent>
                              <w:p w14:paraId="1AB43ED2" w14:textId="77777777" w:rsidR="0069165C" w:rsidRDefault="0069165C" w:rsidP="0001211D">
                                <w:pPr>
                                  <w:jc w:val="center"/>
                                </w:pPr>
                                <w:r>
                                  <w:t>1</w:t>
                                </w:r>
                              </w:p>
                            </w:txbxContent>
                          </v:textbox>
                        </v:rect>
                        <v:rect id="Téglalap 648" o:spid="_x0000_s1503" style="position:absolute;left:12382;width:2477;height:3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" fillcolor="white [3212]" strokecolor="black [3213]" strokeweight="1pt">
                          <v:textbox>
                            <w:txbxContent>
                              <w:p w14:paraId="549A7599" w14:textId="77777777" w:rsidR="0069165C" w:rsidRDefault="0069165C" w:rsidP="0001211D">
                                <w:pPr>
                                  <w:jc w:val="center"/>
                                </w:pPr>
                                <w:r>
                                  <w:t>1</w:t>
                                </w:r>
                              </w:p>
                            </w:txbxContent>
                          </v:textbox>
                        </v:rect>
                        <v:rect id="Téglalap 649" o:spid="_x0000_s1504" style="position:absolute;left:19812;width:2476;height:3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" fillcolor="white [3212]" strokecolor="black [3213]" strokeweight="1pt">
                          <v:textbox>
                            <w:txbxContent>
                              <w:p w14:paraId="07F3E169" w14:textId="77777777" w:rsidR="0069165C" w:rsidRDefault="0069165C" w:rsidP="0001211D">
                                <w:pPr>
                                  <w:jc w:val="center"/>
                                </w:pPr>
                                <w:r>
                                  <w:t>1</w:t>
                                </w:r>
                              </w:p>
                            </w:txbxContent>
                          </v:textbox>
                        </v:rect>
                        <v:rect id="Téglalap 650" o:spid="_x0000_s1505" style="position:absolute;left:22288;width:2477;height:3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" fillcolor="white [3212]" strokecolor="black [3213]" strokeweight="1pt">
                          <v:textbox>
                            <w:txbxContent>
                              <w:p w14:paraId="56273178" w14:textId="77777777" w:rsidR="0069165C" w:rsidRDefault="0069165C" w:rsidP="0001211D">
                                <w:pPr>
                                  <w:jc w:val="center"/>
                                </w:pPr>
                                <w:r>
                                  <w:t>1</w:t>
                                </w:r>
                              </w:p>
                            </w:txbxContent>
                          </v:textbox>
                        </v:rect>
                        <v:rect id="Téglalap 651" o:spid="_x0000_s1506" style="position:absolute;left:14859;width:2476;height:3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" fillcolor="white [3212]" strokecolor="black [3213]" strokeweight="1pt">
                          <v:textbox>
                            <w:txbxContent>
                              <w:p w14:paraId="2DA77990" w14:textId="77777777" w:rsidR="0069165C" w:rsidRDefault="0069165C" w:rsidP="0001211D">
                                <w:pPr>
                                  <w:jc w:val="center"/>
                                </w:pPr>
                                <w:r>
                                  <w:t>0</w:t>
                                </w:r>
                              </w:p>
                            </w:txbxContent>
                          </v:textbox>
                        </v:rect>
                        <v:rect id="Téglalap 652" o:spid="_x0000_s1507" style="position:absolute;left:17335;width:2477;height:3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" fillcolor="white [3212]" strokecolor="black [3213]" strokeweight="1pt">
                          <v:textbox>
                            <w:txbxContent>
                              <w:p w14:paraId="56D29FCE" w14:textId="77777777" w:rsidR="0069165C" w:rsidRDefault="0069165C" w:rsidP="0001211D">
                                <w:pPr>
                                  <w:jc w:val="center"/>
                                </w:pPr>
                                <w:r>
                                  <w:t>1</w:t>
                                </w:r>
                              </w:p>
                            </w:txbxContent>
                          </v:textbox>
                        </v:rect>
                      </v:group>
                      <v:shapetype id="_x0000_t73" coordsize="21600,21600" o:spt="73" path="m8472,l,3890,7602,8382,5022,9705r7200,4192l10012,14915r11588,6685l14767,12877r1810,-870l11050,6797r1810,-717xe">
                        <v:stroke joinstyle="miter"/>
                        <v:path o:connecttype="custom" o:connectlocs="8472,0;0,3890;5022,9705;10012,14915;21600,21600;16577,12007;12860,6080" o:connectangles="270,270,180,180,90,0,0" textboxrect="8757,7437,13917,14277"/>
                      </v:shapetype>
                      <v:shape id="Villám 654" o:spid="_x0000_s1508" type="#_x0000_t73" style="position:absolute;left:9334;width:2477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" fillcolor="white [3212]" strokecolor="black [3213]" strokeweight="1pt"/>
                    </v:group>
                    <v:group id="Csoportba foglalás 657" o:spid="_x0000_s1509" style="position:absolute;left:29813;top:3905;width:24765;height:3238" coordsize="24765,3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">
                      <v:rect id="Téglalap 658" o:spid="_x0000_s1510" style="position:absolute;left:4953;width:2476;height:3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" fillcolor="white [3212]" strokecolor="black [3213]" strokeweight="1pt">
                        <v:textbox>
                          <w:txbxContent>
                            <w:p w14:paraId="43D824FC" w14:textId="77777777" w:rsidR="0069165C" w:rsidRDefault="0069165C" w:rsidP="0001211D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</w:p>
                          </w:txbxContent>
                        </v:textbox>
                      </v:rect>
                      <v:rect id="Téglalap 659" o:spid="_x0000_s1511" style="position:absolute;left:7429;width:2477;height:3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" fillcolor="white [3212]" strokecolor="black [3213]" strokeweight="1pt">
                        <v:textbox>
                          <w:txbxContent>
                            <w:p w14:paraId="327F7B5D" w14:textId="77777777" w:rsidR="0069165C" w:rsidRDefault="0069165C" w:rsidP="0001211D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</w:p>
                          </w:txbxContent>
                        </v:textbox>
                      </v:rect>
                      <v:rect id="Téglalap 660" o:spid="_x0000_s1512" style="position:absolute;width:2476;height:3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" fillcolor="white [3212]" strokecolor="black [3213]" strokeweight="1pt">
                        <v:textbox>
                          <w:txbxContent>
                            <w:p w14:paraId="7429BFFD" w14:textId="77777777" w:rsidR="0069165C" w:rsidRDefault="0069165C" w:rsidP="0001211D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v:textbox>
                      </v:rect>
                      <v:rect id="Téglalap 661" o:spid="_x0000_s1513" style="position:absolute;left:2476;width:2477;height:3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" fillcolor="white [3212]" strokecolor="black [3213]" strokeweight="1pt">
                        <v:textbox>
                          <w:txbxContent>
                            <w:p w14:paraId="0FAC4A9A" w14:textId="77777777" w:rsidR="0069165C" w:rsidRDefault="0069165C" w:rsidP="0001211D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</w:p>
                          </w:txbxContent>
                        </v:textbox>
                      </v:rect>
                      <v:rect id="Téglalap 662" o:spid="_x0000_s1514" style="position:absolute;left:9906;width:2476;height:3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" fillcolor="white [3212]" strokecolor="black [3213]" strokeweight="1pt">
                        <v:textbox>
                          <w:txbxContent>
                            <w:p w14:paraId="7C8E9CEA" w14:textId="77777777" w:rsidR="0069165C" w:rsidRDefault="0069165C" w:rsidP="0001211D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</w:p>
                          </w:txbxContent>
                        </v:textbox>
                      </v:rect>
                      <v:rect id="Téglalap 663" o:spid="_x0000_s1515" style="position:absolute;left:12382;width:2477;height:3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" fillcolor="white [3212]" strokecolor="black [3213]" strokeweight="1pt">
                        <v:textbox>
                          <w:txbxContent>
                            <w:p w14:paraId="16D0F6D1" w14:textId="77777777" w:rsidR="0069165C" w:rsidRDefault="0069165C" w:rsidP="0001211D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v:textbox>
                      </v:rect>
                      <v:rect id="Téglalap 664" o:spid="_x0000_s1516" style="position:absolute;left:19812;width:2476;height:3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" fillcolor="white [3212]" strokecolor="black [3213]" strokeweight="1pt">
                        <v:textbox>
                          <w:txbxContent>
                            <w:p w14:paraId="40D4268F" w14:textId="77777777" w:rsidR="0069165C" w:rsidRDefault="0069165C" w:rsidP="0001211D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v:textbox>
                      </v:rect>
                      <v:rect id="Téglalap 665" o:spid="_x0000_s1517" style="position:absolute;left:22288;width:2477;height:3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" fillcolor="white [3212]" strokecolor="black [3213]" strokeweight="1pt">
                        <v:textbox>
                          <w:txbxContent>
                            <w:p w14:paraId="6CE5A245" w14:textId="77777777" w:rsidR="0069165C" w:rsidRDefault="0069165C" w:rsidP="0001211D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v:textbox>
                      </v:rect>
                      <v:rect id="Téglalap 666" o:spid="_x0000_s1518" style="position:absolute;left:14859;width:2476;height:3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" fillcolor="white [3212]" strokecolor="black [3213]" strokeweight="1pt">
                        <v:textbox>
                          <w:txbxContent>
                            <w:p w14:paraId="4D5CB8AD" w14:textId="77777777" w:rsidR="0069165C" w:rsidRDefault="0069165C" w:rsidP="0001211D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</w:p>
                          </w:txbxContent>
                        </v:textbox>
                      </v:rect>
                      <v:rect id="Téglalap 667" o:spid="_x0000_s1519" style="position:absolute;left:17335;width:2477;height:3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" fillcolor="white [3212]" strokecolor="black [3213]" strokeweight="1pt">
                        <v:textbox>
                          <w:txbxContent>
                            <w:p w14:paraId="34B2A730" w14:textId="77777777" w:rsidR="0069165C" w:rsidRDefault="0069165C" w:rsidP="0001211D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v:textbox>
                      </v:rect>
                    </v:group>
                  </v:group>
                  <v:shape id="Szövegdoboz 671" o:spid="_x0000_s1520" type="#_x0000_t202" style="position:absolute;top:7715;width:54578;height:4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" stroked="f">
                    <v:textbox style="mso-fit-shape-to-text:t" inset="0,0,0,0">
                      <w:txbxContent>
                        <w:p w14:paraId="45D17EA9" w14:textId="77777777" w:rsidR="0069165C" w:rsidRPr="002E4B5B" w:rsidRDefault="0069165C" w:rsidP="0001211D">
                          <w:pPr>
                            <w:pStyle w:val="SzKpalrs"/>
                          </w:pPr>
                          <w:r>
                            <w:t>9. ábra: Gén értékének vátozása</w:t>
                          </w:r>
                        </w:p>
                      </w:txbxContent>
                    </v:textbox>
                  </v:shape>
                </v:group>
                <w10:wrap type="topAndBottom"/>
              </v:group>
            </w:pict>
          </mc:Fallback>
        </mc:AlternateContent>
      </w:r>
      <w:r w:rsidR="00F066DB">
        <w:t>módosítása</w:t>
      </w:r>
      <w:r w:rsidR="004602EE">
        <w:t>.</w:t>
      </w:r>
      <w:r w:rsidR="0001211D" w:rsidRPr="0001211D">
        <w:rPr>
          <w:noProof/>
          <w:lang w:eastAsia="hu-HU" w:bidi="ar-SA"/>
        </w:rPr>
        <w:t xml:space="preserve"> </w:t>
      </w:r>
    </w:p>
    <w:p w14:paraId="76C6F3E3" w14:textId="77777777" w:rsidR="001957B0" w:rsidRDefault="004A455D" w:rsidP="001957B0">
      <w:pPr>
        <w:pStyle w:val="SzDSzvegTrzs"/>
      </w:pPr>
      <w:r>
        <w:rPr>
          <w:noProof/>
          <w:lang w:eastAsia="hu-HU" w:bidi="ar-SA"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2B8778F3" wp14:editId="03EB93EE">
                <wp:simplePos x="0" y="0"/>
                <wp:positionH relativeFrom="margin">
                  <wp:posOffset>40005</wp:posOffset>
                </wp:positionH>
                <wp:positionV relativeFrom="paragraph">
                  <wp:posOffset>2155190</wp:posOffset>
                </wp:positionV>
                <wp:extent cx="5457825" cy="2175510"/>
                <wp:effectExtent l="0" t="19050" r="28575" b="0"/>
                <wp:wrapTopAndBottom/>
                <wp:docPr id="746" name="Csoportba foglalás 7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57825" cy="2175510"/>
                          <a:chOff x="0" y="0"/>
                          <a:chExt cx="5457825" cy="2175510"/>
                        </a:xfrm>
                      </wpg:grpSpPr>
                      <wps:wsp>
                        <wps:cNvPr id="699" name="Szövegdoboz 699"/>
                        <wps:cNvSpPr txBox="1"/>
                        <wps:spPr>
                          <a:xfrm>
                            <a:off x="0" y="1695450"/>
                            <a:ext cx="5457825" cy="48006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F609F44" w14:textId="77777777" w:rsidR="0069165C" w:rsidRPr="002E4B5B" w:rsidRDefault="0069165C" w:rsidP="0001211D">
                              <w:pPr>
                                <w:pStyle w:val="SzKpalrs"/>
                              </w:pPr>
                              <w:r>
                                <w:t>10. ábra: Gén értékek cseréje és az inverzió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g:grpSp>
                        <wpg:cNvPr id="745" name="Csoportba foglalás 745"/>
                        <wpg:cNvGrpSpPr/>
                        <wpg:grpSpPr>
                          <a:xfrm>
                            <a:off x="0" y="0"/>
                            <a:ext cx="5457825" cy="1485900"/>
                            <a:chOff x="0" y="0"/>
                            <a:chExt cx="5457825" cy="1485900"/>
                          </a:xfrm>
                        </wpg:grpSpPr>
                        <wpg:grpSp>
                          <wpg:cNvPr id="744" name="Csoportba foglalás 744"/>
                          <wpg:cNvGrpSpPr/>
                          <wpg:grpSpPr>
                            <a:xfrm>
                              <a:off x="0" y="0"/>
                              <a:ext cx="5457825" cy="714375"/>
                              <a:chOff x="0" y="0"/>
                              <a:chExt cx="5457825" cy="714375"/>
                            </a:xfrm>
                          </wpg:grpSpPr>
                          <wpg:grpSp>
                            <wpg:cNvPr id="714" name="Csoportba foglalás 714"/>
                            <wpg:cNvGrpSpPr/>
                            <wpg:grpSpPr>
                              <a:xfrm>
                                <a:off x="0" y="0"/>
                                <a:ext cx="5457825" cy="714375"/>
                                <a:chOff x="0" y="0"/>
                                <a:chExt cx="5457825" cy="714375"/>
                              </a:xfrm>
                            </wpg:grpSpPr>
                            <wpg:grpSp>
                              <wpg:cNvPr id="676" name="Csoportba foglalás 676"/>
                              <wpg:cNvGrpSpPr/>
                              <wpg:grpSpPr>
                                <a:xfrm>
                                  <a:off x="0" y="390525"/>
                                  <a:ext cx="2476500" cy="323850"/>
                                  <a:chOff x="0" y="0"/>
                                  <a:chExt cx="2476500" cy="324000"/>
                                </a:xfrm>
                              </wpg:grpSpPr>
                              <wps:wsp>
                                <wps:cNvPr id="677" name="Téglalap 677"/>
                                <wps:cNvSpPr/>
                                <wps:spPr>
                                  <a:xfrm>
                                    <a:off x="495300" y="0"/>
                                    <a:ext cx="247650" cy="3240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732B8DFB" w14:textId="77777777" w:rsidR="0069165C" w:rsidRDefault="0069165C" w:rsidP="0001211D">
                                      <w:pPr>
                                        <w:jc w:val="center"/>
                                      </w:pPr>
                                      <w:r>
                                        <w:t>C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78" name="Téglalap 678"/>
                                <wps:cNvSpPr/>
                                <wps:spPr>
                                  <a:xfrm>
                                    <a:off x="742950" y="0"/>
                                    <a:ext cx="247650" cy="3240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465F6DFD" w14:textId="77777777" w:rsidR="0069165C" w:rsidRDefault="0069165C" w:rsidP="0001211D">
                                      <w:pPr>
                                        <w:jc w:val="center"/>
                                      </w:pPr>
                                      <w:r>
                                        <w:t>D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79" name="Téglalap 679"/>
                                <wps:cNvSpPr/>
                                <wps:spPr>
                                  <a:xfrm>
                                    <a:off x="0" y="0"/>
                                    <a:ext cx="247650" cy="3240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0D342073" w14:textId="77777777" w:rsidR="0069165C" w:rsidRDefault="0069165C" w:rsidP="0001211D">
                                      <w:pPr>
                                        <w:jc w:val="center"/>
                                      </w:pPr>
                                      <w:r>
                                        <w:t>A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80" name="Téglalap 680"/>
                                <wps:cNvSpPr/>
                                <wps:spPr>
                                  <a:xfrm>
                                    <a:off x="247650" y="0"/>
                                    <a:ext cx="247650" cy="3240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22F74004" w14:textId="77777777" w:rsidR="0069165C" w:rsidRDefault="0069165C" w:rsidP="0001211D">
                                      <w:pPr>
                                        <w:jc w:val="center"/>
                                      </w:pPr>
                                      <w:r>
                                        <w:t>B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81" name="Téglalap 681"/>
                                <wps:cNvSpPr/>
                                <wps:spPr>
                                  <a:xfrm>
                                    <a:off x="990600" y="0"/>
                                    <a:ext cx="247650" cy="3240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29ADD59B" w14:textId="77777777" w:rsidR="0069165C" w:rsidRDefault="0069165C" w:rsidP="0001211D">
                                      <w:pPr>
                                        <w:jc w:val="center"/>
                                      </w:pPr>
                                      <w:r>
                                        <w:t>E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82" name="Téglalap 682"/>
                                <wps:cNvSpPr/>
                                <wps:spPr>
                                  <a:xfrm>
                                    <a:off x="1238250" y="0"/>
                                    <a:ext cx="247650" cy="3240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48E6A964" w14:textId="77777777" w:rsidR="0069165C" w:rsidRDefault="0069165C" w:rsidP="0001211D">
                                      <w:pPr>
                                        <w:jc w:val="center"/>
                                      </w:pPr>
                                      <w:r>
                                        <w:t>F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83" name="Téglalap 683"/>
                                <wps:cNvSpPr/>
                                <wps:spPr>
                                  <a:xfrm>
                                    <a:off x="1981200" y="0"/>
                                    <a:ext cx="247650" cy="3240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342CF9CB" w14:textId="77777777" w:rsidR="0069165C" w:rsidRDefault="0069165C" w:rsidP="0001211D">
                                      <w:pPr>
                                        <w:jc w:val="center"/>
                                      </w:pPr>
                                      <w:r>
                                        <w:t>I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84" name="Téglalap 684"/>
                                <wps:cNvSpPr/>
                                <wps:spPr>
                                  <a:xfrm>
                                    <a:off x="2228850" y="0"/>
                                    <a:ext cx="247650" cy="3240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597FCFAE" w14:textId="77777777" w:rsidR="0069165C" w:rsidRDefault="0069165C" w:rsidP="0001211D">
                                      <w:pPr>
                                        <w:jc w:val="center"/>
                                      </w:pPr>
                                      <w:r>
                                        <w:t>J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85" name="Téglalap 685"/>
                                <wps:cNvSpPr/>
                                <wps:spPr>
                                  <a:xfrm>
                                    <a:off x="1485900" y="0"/>
                                    <a:ext cx="247650" cy="3240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514E273D" w14:textId="77777777" w:rsidR="0069165C" w:rsidRDefault="0069165C" w:rsidP="0001211D">
                                      <w:pPr>
                                        <w:jc w:val="center"/>
                                      </w:pPr>
                                      <w:r>
                                        <w:t>G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86" name="Téglalap 686"/>
                                <wps:cNvSpPr/>
                                <wps:spPr>
                                  <a:xfrm>
                                    <a:off x="1733550" y="0"/>
                                    <a:ext cx="247650" cy="3240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59EB1F64" w14:textId="77777777" w:rsidR="0069165C" w:rsidRDefault="0069165C" w:rsidP="0001211D">
                                      <w:pPr>
                                        <w:jc w:val="center"/>
                                      </w:pPr>
                                      <w:r>
                                        <w:t>H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687" name="Villám 687"/>
                              <wps:cNvSpPr/>
                              <wps:spPr>
                                <a:xfrm>
                                  <a:off x="933450" y="0"/>
                                  <a:ext cx="247650" cy="342900"/>
                                </a:xfrm>
                                <a:prstGeom prst="lightningBol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1" name="Villám 701"/>
                              <wps:cNvSpPr/>
                              <wps:spPr>
                                <a:xfrm>
                                  <a:off x="1914525" y="0"/>
                                  <a:ext cx="247650" cy="342900"/>
                                </a:xfrm>
                                <a:prstGeom prst="lightningBol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713" name="Csoportba foglalás 713"/>
                              <wpg:cNvGrpSpPr/>
                              <wpg:grpSpPr>
                                <a:xfrm>
                                  <a:off x="2981325" y="390525"/>
                                  <a:ext cx="2476500" cy="323850"/>
                                  <a:chOff x="0" y="0"/>
                                  <a:chExt cx="2476500" cy="323850"/>
                                </a:xfrm>
                              </wpg:grpSpPr>
                              <wps:wsp>
                                <wps:cNvPr id="703" name="Téglalap 703"/>
                                <wps:cNvSpPr/>
                                <wps:spPr>
                                  <a:xfrm>
                                    <a:off x="495300" y="0"/>
                                    <a:ext cx="247650" cy="3238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6A326D19" w14:textId="77777777" w:rsidR="0069165C" w:rsidRDefault="0069165C" w:rsidP="0001211D">
                                      <w:pPr>
                                        <w:jc w:val="center"/>
                                      </w:pPr>
                                      <w:r>
                                        <w:t>C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04" name="Téglalap 704"/>
                                <wps:cNvSpPr/>
                                <wps:spPr>
                                  <a:xfrm>
                                    <a:off x="742950" y="0"/>
                                    <a:ext cx="247650" cy="3238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5678F52A" w14:textId="77777777" w:rsidR="0069165C" w:rsidRDefault="0069165C" w:rsidP="0001211D">
                                      <w:pPr>
                                        <w:jc w:val="center"/>
                                      </w:pPr>
                                      <w:r>
                                        <w:t>D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05" name="Téglalap 705"/>
                                <wps:cNvSpPr/>
                                <wps:spPr>
                                  <a:xfrm>
                                    <a:off x="0" y="0"/>
                                    <a:ext cx="247650" cy="3238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45342090" w14:textId="77777777" w:rsidR="0069165C" w:rsidRDefault="0069165C" w:rsidP="0001211D">
                                      <w:pPr>
                                        <w:jc w:val="center"/>
                                      </w:pPr>
                                      <w:r>
                                        <w:t>A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06" name="Téglalap 706"/>
                                <wps:cNvSpPr/>
                                <wps:spPr>
                                  <a:xfrm>
                                    <a:off x="247650" y="0"/>
                                    <a:ext cx="247650" cy="3238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474A1F40" w14:textId="77777777" w:rsidR="0069165C" w:rsidRDefault="0069165C" w:rsidP="0001211D">
                                      <w:pPr>
                                        <w:jc w:val="center"/>
                                      </w:pPr>
                                      <w:r>
                                        <w:t>B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07" name="Téglalap 707"/>
                                <wps:cNvSpPr/>
                                <wps:spPr>
                                  <a:xfrm>
                                    <a:off x="990600" y="0"/>
                                    <a:ext cx="247650" cy="3238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199FAD34" w14:textId="77777777" w:rsidR="0069165C" w:rsidRDefault="0069165C" w:rsidP="0001211D">
                                      <w:pPr>
                                        <w:jc w:val="center"/>
                                      </w:pPr>
                                      <w:r>
                                        <w:t>I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08" name="Téglalap 708"/>
                                <wps:cNvSpPr/>
                                <wps:spPr>
                                  <a:xfrm>
                                    <a:off x="1238250" y="0"/>
                                    <a:ext cx="247650" cy="3238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11FC3B71" w14:textId="77777777" w:rsidR="0069165C" w:rsidRDefault="0069165C" w:rsidP="0001211D">
                                      <w:pPr>
                                        <w:jc w:val="center"/>
                                      </w:pPr>
                                      <w:r>
                                        <w:t>F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09" name="Téglalap 709"/>
                                <wps:cNvSpPr/>
                                <wps:spPr>
                                  <a:xfrm>
                                    <a:off x="1981200" y="0"/>
                                    <a:ext cx="247650" cy="3238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3A7C9C42" w14:textId="77777777" w:rsidR="0069165C" w:rsidRDefault="0069165C" w:rsidP="0001211D">
                                      <w:pPr>
                                        <w:jc w:val="center"/>
                                      </w:pPr>
                                      <w:r>
                                        <w:t>E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10" name="Téglalap 710"/>
                                <wps:cNvSpPr/>
                                <wps:spPr>
                                  <a:xfrm>
                                    <a:off x="2228850" y="0"/>
                                    <a:ext cx="247650" cy="3238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1FF12A8D" w14:textId="77777777" w:rsidR="0069165C" w:rsidRDefault="0069165C" w:rsidP="0001211D">
                                      <w:pPr>
                                        <w:jc w:val="center"/>
                                      </w:pPr>
                                      <w:r>
                                        <w:t>J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11" name="Téglalap 711"/>
                                <wps:cNvSpPr/>
                                <wps:spPr>
                                  <a:xfrm>
                                    <a:off x="1485900" y="0"/>
                                    <a:ext cx="247650" cy="3238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7206658B" w14:textId="77777777" w:rsidR="0069165C" w:rsidRDefault="0069165C" w:rsidP="0001211D">
                                      <w:pPr>
                                        <w:jc w:val="center"/>
                                      </w:pPr>
                                      <w:r>
                                        <w:t>G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12" name="Téglalap 712"/>
                                <wps:cNvSpPr/>
                                <wps:spPr>
                                  <a:xfrm>
                                    <a:off x="1733550" y="0"/>
                                    <a:ext cx="247650" cy="3238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12C5B7A4" w14:textId="77777777" w:rsidR="0069165C" w:rsidRDefault="0069165C" w:rsidP="0001211D">
                                      <w:pPr>
                                        <w:jc w:val="center"/>
                                      </w:pPr>
                                      <w:r>
                                        <w:t>H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741" name="Egyenes összekötő nyíllal 741"/>
                            <wps:cNvCnPr/>
                            <wps:spPr>
                              <a:xfrm>
                                <a:off x="2562225" y="561975"/>
                                <a:ext cx="3600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743" name="Csoportba foglalás 743"/>
                          <wpg:cNvGrpSpPr/>
                          <wpg:grpSpPr>
                            <a:xfrm>
                              <a:off x="0" y="771525"/>
                              <a:ext cx="5457825" cy="714375"/>
                              <a:chOff x="0" y="0"/>
                              <a:chExt cx="5457825" cy="714375"/>
                            </a:xfrm>
                          </wpg:grpSpPr>
                          <wpg:grpSp>
                            <wpg:cNvPr id="715" name="Csoportba foglalás 715"/>
                            <wpg:cNvGrpSpPr/>
                            <wpg:grpSpPr>
                              <a:xfrm>
                                <a:off x="0" y="0"/>
                                <a:ext cx="5457825" cy="714375"/>
                                <a:chOff x="0" y="0"/>
                                <a:chExt cx="5457825" cy="714375"/>
                              </a:xfrm>
                            </wpg:grpSpPr>
                            <wpg:grpSp>
                              <wpg:cNvPr id="716" name="Csoportba foglalás 716"/>
                              <wpg:cNvGrpSpPr/>
                              <wpg:grpSpPr>
                                <a:xfrm>
                                  <a:off x="0" y="390525"/>
                                  <a:ext cx="2476500" cy="323850"/>
                                  <a:chOff x="0" y="0"/>
                                  <a:chExt cx="2476500" cy="324000"/>
                                </a:xfrm>
                              </wpg:grpSpPr>
                              <wps:wsp>
                                <wps:cNvPr id="717" name="Téglalap 717"/>
                                <wps:cNvSpPr/>
                                <wps:spPr>
                                  <a:xfrm>
                                    <a:off x="495300" y="0"/>
                                    <a:ext cx="247650" cy="3240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40E28915" w14:textId="77777777" w:rsidR="0069165C" w:rsidRDefault="0069165C" w:rsidP="0001211D">
                                      <w:pPr>
                                        <w:jc w:val="center"/>
                                      </w:pPr>
                                      <w:r>
                                        <w:t>C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18" name="Téglalap 718"/>
                                <wps:cNvSpPr/>
                                <wps:spPr>
                                  <a:xfrm>
                                    <a:off x="742950" y="0"/>
                                    <a:ext cx="247650" cy="3240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37CB0144" w14:textId="77777777" w:rsidR="0069165C" w:rsidRDefault="0069165C" w:rsidP="0001211D">
                                      <w:pPr>
                                        <w:jc w:val="center"/>
                                      </w:pPr>
                                      <w:r>
                                        <w:t>D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19" name="Téglalap 719"/>
                                <wps:cNvSpPr/>
                                <wps:spPr>
                                  <a:xfrm>
                                    <a:off x="0" y="0"/>
                                    <a:ext cx="247650" cy="3240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4B0BD1F2" w14:textId="77777777" w:rsidR="0069165C" w:rsidRDefault="0069165C" w:rsidP="0001211D">
                                      <w:pPr>
                                        <w:jc w:val="center"/>
                                      </w:pPr>
                                      <w:r>
                                        <w:t>A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20" name="Téglalap 720"/>
                                <wps:cNvSpPr/>
                                <wps:spPr>
                                  <a:xfrm>
                                    <a:off x="247650" y="0"/>
                                    <a:ext cx="247650" cy="3240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58C70F1A" w14:textId="77777777" w:rsidR="0069165C" w:rsidRDefault="0069165C" w:rsidP="0001211D">
                                      <w:pPr>
                                        <w:jc w:val="center"/>
                                      </w:pPr>
                                      <w:r>
                                        <w:t>B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21" name="Téglalap 721"/>
                                <wps:cNvSpPr/>
                                <wps:spPr>
                                  <a:xfrm>
                                    <a:off x="990600" y="0"/>
                                    <a:ext cx="247650" cy="3240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47974FAF" w14:textId="77777777" w:rsidR="0069165C" w:rsidRDefault="0069165C" w:rsidP="0001211D">
                                      <w:pPr>
                                        <w:jc w:val="center"/>
                                      </w:pPr>
                                      <w:r>
                                        <w:t>E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22" name="Téglalap 722"/>
                                <wps:cNvSpPr/>
                                <wps:spPr>
                                  <a:xfrm>
                                    <a:off x="1238250" y="0"/>
                                    <a:ext cx="247650" cy="3240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209CC98E" w14:textId="77777777" w:rsidR="0069165C" w:rsidRDefault="0069165C" w:rsidP="0001211D">
                                      <w:pPr>
                                        <w:jc w:val="center"/>
                                      </w:pPr>
                                      <w:r>
                                        <w:t>F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23" name="Téglalap 723"/>
                                <wps:cNvSpPr/>
                                <wps:spPr>
                                  <a:xfrm>
                                    <a:off x="1981200" y="0"/>
                                    <a:ext cx="247650" cy="3240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54CC101D" w14:textId="77777777" w:rsidR="0069165C" w:rsidRDefault="0069165C" w:rsidP="0001211D">
                                      <w:pPr>
                                        <w:jc w:val="center"/>
                                      </w:pPr>
                                      <w:r>
                                        <w:t>I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24" name="Téglalap 724"/>
                                <wps:cNvSpPr/>
                                <wps:spPr>
                                  <a:xfrm>
                                    <a:off x="2228850" y="0"/>
                                    <a:ext cx="247650" cy="3240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29089779" w14:textId="77777777" w:rsidR="0069165C" w:rsidRDefault="0069165C" w:rsidP="0001211D">
                                      <w:pPr>
                                        <w:jc w:val="center"/>
                                      </w:pPr>
                                      <w:r>
                                        <w:t>J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25" name="Téglalap 725"/>
                                <wps:cNvSpPr/>
                                <wps:spPr>
                                  <a:xfrm>
                                    <a:off x="1485900" y="0"/>
                                    <a:ext cx="247650" cy="3240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4375A97C" w14:textId="77777777" w:rsidR="0069165C" w:rsidRDefault="0069165C" w:rsidP="0001211D">
                                      <w:pPr>
                                        <w:jc w:val="center"/>
                                      </w:pPr>
                                      <w:r>
                                        <w:t>G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26" name="Téglalap 726"/>
                                <wps:cNvSpPr/>
                                <wps:spPr>
                                  <a:xfrm>
                                    <a:off x="1733550" y="0"/>
                                    <a:ext cx="247650" cy="3240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0BE39F57" w14:textId="77777777" w:rsidR="0069165C" w:rsidRDefault="0069165C" w:rsidP="0001211D">
                                      <w:pPr>
                                        <w:jc w:val="center"/>
                                      </w:pPr>
                                      <w:r>
                                        <w:t>H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727" name="Villám 727"/>
                              <wps:cNvSpPr/>
                              <wps:spPr>
                                <a:xfrm>
                                  <a:off x="933450" y="0"/>
                                  <a:ext cx="247650" cy="342900"/>
                                </a:xfrm>
                                <a:prstGeom prst="lightningBol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8" name="Villám 728"/>
                              <wps:cNvSpPr/>
                              <wps:spPr>
                                <a:xfrm>
                                  <a:off x="1914525" y="0"/>
                                  <a:ext cx="247650" cy="342900"/>
                                </a:xfrm>
                                <a:prstGeom prst="lightningBol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729" name="Csoportba foglalás 729"/>
                              <wpg:cNvGrpSpPr/>
                              <wpg:grpSpPr>
                                <a:xfrm>
                                  <a:off x="2981325" y="390525"/>
                                  <a:ext cx="2476500" cy="323850"/>
                                  <a:chOff x="0" y="0"/>
                                  <a:chExt cx="2476500" cy="323850"/>
                                </a:xfrm>
                              </wpg:grpSpPr>
                              <wps:wsp>
                                <wps:cNvPr id="730" name="Téglalap 730"/>
                                <wps:cNvSpPr/>
                                <wps:spPr>
                                  <a:xfrm>
                                    <a:off x="495300" y="0"/>
                                    <a:ext cx="247650" cy="3238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47816396" w14:textId="77777777" w:rsidR="0069165C" w:rsidRDefault="0069165C" w:rsidP="0001211D">
                                      <w:pPr>
                                        <w:jc w:val="center"/>
                                      </w:pPr>
                                      <w:r>
                                        <w:t>C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31" name="Téglalap 731"/>
                                <wps:cNvSpPr/>
                                <wps:spPr>
                                  <a:xfrm>
                                    <a:off x="742950" y="0"/>
                                    <a:ext cx="247650" cy="3238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3E3160BF" w14:textId="77777777" w:rsidR="0069165C" w:rsidRDefault="0069165C" w:rsidP="0001211D">
                                      <w:pPr>
                                        <w:jc w:val="center"/>
                                      </w:pPr>
                                      <w:r>
                                        <w:t>D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32" name="Téglalap 732"/>
                                <wps:cNvSpPr/>
                                <wps:spPr>
                                  <a:xfrm>
                                    <a:off x="0" y="0"/>
                                    <a:ext cx="247650" cy="3238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0BC92056" w14:textId="77777777" w:rsidR="0069165C" w:rsidRDefault="0069165C" w:rsidP="0001211D">
                                      <w:pPr>
                                        <w:jc w:val="center"/>
                                      </w:pPr>
                                      <w:r>
                                        <w:t>A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33" name="Téglalap 733"/>
                                <wps:cNvSpPr/>
                                <wps:spPr>
                                  <a:xfrm>
                                    <a:off x="247650" y="0"/>
                                    <a:ext cx="247650" cy="3238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6063FE6F" w14:textId="77777777" w:rsidR="0069165C" w:rsidRDefault="0069165C" w:rsidP="0001211D">
                                      <w:pPr>
                                        <w:jc w:val="center"/>
                                      </w:pPr>
                                      <w:r>
                                        <w:t>B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34" name="Téglalap 734"/>
                                <wps:cNvSpPr/>
                                <wps:spPr>
                                  <a:xfrm>
                                    <a:off x="990600" y="0"/>
                                    <a:ext cx="247650" cy="3238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585375C4" w14:textId="77777777" w:rsidR="0069165C" w:rsidRDefault="0069165C" w:rsidP="0001211D">
                                      <w:pPr>
                                        <w:jc w:val="center"/>
                                      </w:pPr>
                                      <w:r>
                                        <w:t>I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35" name="Téglalap 735"/>
                                <wps:cNvSpPr/>
                                <wps:spPr>
                                  <a:xfrm>
                                    <a:off x="1238250" y="0"/>
                                    <a:ext cx="247650" cy="3238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7FE5881D" w14:textId="77777777" w:rsidR="0069165C" w:rsidRDefault="0069165C" w:rsidP="0001211D">
                                      <w:pPr>
                                        <w:jc w:val="center"/>
                                      </w:pPr>
                                      <w:r>
                                        <w:t>H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36" name="Téglalap 736"/>
                                <wps:cNvSpPr/>
                                <wps:spPr>
                                  <a:xfrm>
                                    <a:off x="1981200" y="0"/>
                                    <a:ext cx="247650" cy="3238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5A6B3852" w14:textId="77777777" w:rsidR="0069165C" w:rsidRDefault="0069165C" w:rsidP="0001211D">
                                      <w:pPr>
                                        <w:jc w:val="center"/>
                                      </w:pPr>
                                      <w:r>
                                        <w:t>E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37" name="Téglalap 737"/>
                                <wps:cNvSpPr/>
                                <wps:spPr>
                                  <a:xfrm>
                                    <a:off x="2228850" y="0"/>
                                    <a:ext cx="247650" cy="3238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2118D1F5" w14:textId="77777777" w:rsidR="0069165C" w:rsidRDefault="0069165C" w:rsidP="0001211D">
                                      <w:pPr>
                                        <w:jc w:val="center"/>
                                      </w:pPr>
                                      <w:r>
                                        <w:t>J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38" name="Téglalap 738"/>
                                <wps:cNvSpPr/>
                                <wps:spPr>
                                  <a:xfrm>
                                    <a:off x="1485900" y="0"/>
                                    <a:ext cx="247650" cy="3238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1412C7C2" w14:textId="77777777" w:rsidR="0069165C" w:rsidRDefault="0069165C" w:rsidP="0001211D">
                                      <w:pPr>
                                        <w:jc w:val="center"/>
                                      </w:pPr>
                                      <w:r>
                                        <w:t>G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39" name="Téglalap 739"/>
                                <wps:cNvSpPr/>
                                <wps:spPr>
                                  <a:xfrm>
                                    <a:off x="1733550" y="0"/>
                                    <a:ext cx="247650" cy="3238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460009E8" w14:textId="77777777" w:rsidR="0069165C" w:rsidRDefault="0069165C" w:rsidP="0001211D">
                                      <w:pPr>
                                        <w:jc w:val="center"/>
                                      </w:pPr>
                                      <w:r>
                                        <w:t>F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742" name="Egyenes összekötő nyíllal 742"/>
                            <wps:cNvCnPr/>
                            <wps:spPr>
                              <a:xfrm>
                                <a:off x="2562225" y="552450"/>
                                <a:ext cx="3600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B8778F3" id="Csoportba foglalás 746" o:spid="_x0000_s1521" style="position:absolute;left:0;text-align:left;margin-left:3.15pt;margin-top:169.7pt;width:429.75pt;height:171.3pt;z-index:251730944;mso-position-horizontal-relative:margin;mso-position-vertical-relative:text" coordsize="54578,217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">
                <v:shape id="Szövegdoboz 699" o:spid="_x0000_s1522" type="#_x0000_t202" style="position:absolute;top:16954;width:54578;height:48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" stroked="f">
                  <v:textbox style="mso-fit-shape-to-text:t" inset="0,0,0,0">
                    <w:txbxContent>
                      <w:p w14:paraId="1F609F44" w14:textId="77777777" w:rsidR="0069165C" w:rsidRPr="002E4B5B" w:rsidRDefault="0069165C" w:rsidP="0001211D">
                        <w:pPr>
                          <w:pStyle w:val="SzKpalrs"/>
                        </w:pPr>
                        <w:r>
                          <w:t>10. ábra: Gén értékek cseréje és az inverzió</w:t>
                        </w:r>
                      </w:p>
                    </w:txbxContent>
                  </v:textbox>
                </v:shape>
                <v:group id="Csoportba foglalás 745" o:spid="_x0000_s1523" style="position:absolute;width:54578;height:14859" coordsize="54578,14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">
                  <v:group id="Csoportba foglalás 744" o:spid="_x0000_s1524" style="position:absolute;width:54578;height:7143" coordsize="54578,7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">
                    <v:group id="Csoportba foglalás 714" o:spid="_x0000_s1525" style="position:absolute;width:54578;height:7143" coordsize="54578,7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">
                      <v:group id="Csoportba foglalás 676" o:spid="_x0000_s1526" style="position:absolute;top:3905;width:24765;height:3238" coordsize="24765,3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">
                        <v:rect id="Téglalap 677" o:spid="_x0000_s1527" style="position:absolute;left:4953;width:2476;height:3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" fillcolor="white [3212]" strokecolor="black [3213]" strokeweight="1pt">
                          <v:textbox>
                            <w:txbxContent>
                              <w:p w14:paraId="732B8DFB" w14:textId="77777777" w:rsidR="0069165C" w:rsidRDefault="0069165C" w:rsidP="0001211D">
                                <w:pPr>
                                  <w:jc w:val="center"/>
                                </w:pPr>
                                <w:r>
                                  <w:t>C</w:t>
                                </w:r>
                              </w:p>
                            </w:txbxContent>
                          </v:textbox>
                        </v:rect>
                        <v:rect id="Téglalap 678" o:spid="_x0000_s1528" style="position:absolute;left:7429;width:2477;height:3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" fillcolor="white [3212]" strokecolor="black [3213]" strokeweight="1pt">
                          <v:textbox>
                            <w:txbxContent>
                              <w:p w14:paraId="465F6DFD" w14:textId="77777777" w:rsidR="0069165C" w:rsidRDefault="0069165C" w:rsidP="0001211D">
                                <w:pPr>
                                  <w:jc w:val="center"/>
                                </w:pPr>
                                <w:r>
                                  <w:t>D</w:t>
                                </w:r>
                              </w:p>
                            </w:txbxContent>
                          </v:textbox>
                        </v:rect>
                        <v:rect id="Téglalap 679" o:spid="_x0000_s1529" style="position:absolute;width:2476;height:3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" fillcolor="white [3212]" strokecolor="black [3213]" strokeweight="1pt">
                          <v:textbox>
                            <w:txbxContent>
                              <w:p w14:paraId="0D342073" w14:textId="77777777" w:rsidR="0069165C" w:rsidRDefault="0069165C" w:rsidP="0001211D">
                                <w:pPr>
                                  <w:jc w:val="center"/>
                                </w:pPr>
                                <w:r>
                                  <w:t>A</w:t>
                                </w:r>
                              </w:p>
                            </w:txbxContent>
                          </v:textbox>
                        </v:rect>
                        <v:rect id="Téglalap 680" o:spid="_x0000_s1530" style="position:absolute;left:2476;width:2477;height:3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" fillcolor="white [3212]" strokecolor="black [3213]" strokeweight="1pt">
                          <v:textbox>
                            <w:txbxContent>
                              <w:p w14:paraId="22F74004" w14:textId="77777777" w:rsidR="0069165C" w:rsidRDefault="0069165C" w:rsidP="0001211D">
                                <w:pPr>
                                  <w:jc w:val="center"/>
                                </w:pPr>
                                <w:r>
                                  <w:t>B</w:t>
                                </w:r>
                              </w:p>
                            </w:txbxContent>
                          </v:textbox>
                        </v:rect>
                        <v:rect id="Téglalap 681" o:spid="_x0000_s1531" style="position:absolute;left:9906;width:2476;height:3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" fillcolor="white [3212]" strokecolor="black [3213]" strokeweight="1pt">
                          <v:textbox>
                            <w:txbxContent>
                              <w:p w14:paraId="29ADD59B" w14:textId="77777777" w:rsidR="0069165C" w:rsidRDefault="0069165C" w:rsidP="0001211D">
                                <w:pPr>
                                  <w:jc w:val="center"/>
                                </w:pPr>
                                <w:r>
                                  <w:t>E</w:t>
                                </w:r>
                              </w:p>
                            </w:txbxContent>
                          </v:textbox>
                        </v:rect>
                        <v:rect id="Téglalap 682" o:spid="_x0000_s1532" style="position:absolute;left:12382;width:2477;height:3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" fillcolor="white [3212]" strokecolor="black [3213]" strokeweight="1pt">
                          <v:textbox>
                            <w:txbxContent>
                              <w:p w14:paraId="48E6A964" w14:textId="77777777" w:rsidR="0069165C" w:rsidRDefault="0069165C" w:rsidP="0001211D">
                                <w:pPr>
                                  <w:jc w:val="center"/>
                                </w:pPr>
                                <w:r>
                                  <w:t>F</w:t>
                                </w:r>
                              </w:p>
                            </w:txbxContent>
                          </v:textbox>
                        </v:rect>
                        <v:rect id="Téglalap 683" o:spid="_x0000_s1533" style="position:absolute;left:19812;width:2476;height:3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" fillcolor="white [3212]" strokecolor="black [3213]" strokeweight="1pt">
                          <v:textbox>
                            <w:txbxContent>
                              <w:p w14:paraId="342CF9CB" w14:textId="77777777" w:rsidR="0069165C" w:rsidRDefault="0069165C" w:rsidP="0001211D">
                                <w:pPr>
                                  <w:jc w:val="center"/>
                                </w:pPr>
                                <w:r>
                                  <w:t>I</w:t>
                                </w:r>
                              </w:p>
                            </w:txbxContent>
                          </v:textbox>
                        </v:rect>
                        <v:rect id="Téglalap 684" o:spid="_x0000_s1534" style="position:absolute;left:22288;width:2477;height:3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" fillcolor="white [3212]" strokecolor="black [3213]" strokeweight="1pt">
                          <v:textbox>
                            <w:txbxContent>
                              <w:p w14:paraId="597FCFAE" w14:textId="77777777" w:rsidR="0069165C" w:rsidRDefault="0069165C" w:rsidP="0001211D">
                                <w:pPr>
                                  <w:jc w:val="center"/>
                                </w:pPr>
                                <w:r>
                                  <w:t>J</w:t>
                                </w:r>
                              </w:p>
                            </w:txbxContent>
                          </v:textbox>
                        </v:rect>
                        <v:rect id="Téglalap 685" o:spid="_x0000_s1535" style="position:absolute;left:14859;width:2476;height:3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" fillcolor="white [3212]" strokecolor="black [3213]" strokeweight="1pt">
                          <v:textbox>
                            <w:txbxContent>
                              <w:p w14:paraId="514E273D" w14:textId="77777777" w:rsidR="0069165C" w:rsidRDefault="0069165C" w:rsidP="0001211D">
                                <w:pPr>
                                  <w:jc w:val="center"/>
                                </w:pPr>
                                <w:r>
                                  <w:t>G</w:t>
                                </w:r>
                              </w:p>
                            </w:txbxContent>
                          </v:textbox>
                        </v:rect>
                        <v:rect id="Téglalap 686" o:spid="_x0000_s1536" style="position:absolute;left:17335;width:2477;height:3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" fillcolor="white [3212]" strokecolor="black [3213]" strokeweight="1pt">
                          <v:textbox>
                            <w:txbxContent>
                              <w:p w14:paraId="59EB1F64" w14:textId="77777777" w:rsidR="0069165C" w:rsidRDefault="0069165C" w:rsidP="0001211D">
                                <w:pPr>
                                  <w:jc w:val="center"/>
                                </w:pPr>
                                <w:r>
                                  <w:t>H</w:t>
                                </w:r>
                              </w:p>
                            </w:txbxContent>
                          </v:textbox>
                        </v:rect>
                      </v:group>
                      <v:shape id="Villám 687" o:spid="_x0000_s1537" type="#_x0000_t73" style="position:absolute;left:9334;width:2477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" fillcolor="white [3212]" strokecolor="black [3213]" strokeweight="1pt"/>
                      <v:shape id="Villám 701" o:spid="_x0000_s1538" type="#_x0000_t73" style="position:absolute;left:19145;width:2476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" fillcolor="white [3212]" strokecolor="black [3213]" strokeweight="1pt"/>
                      <v:group id="Csoportba foglalás 713" o:spid="_x0000_s1539" style="position:absolute;left:29813;top:3905;width:24765;height:3238" coordsize="24765,3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">
                        <v:rect id="Téglalap 703" o:spid="_x0000_s1540" style="position:absolute;left:4953;width:2476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" fillcolor="white [3212]" strokecolor="black [3213]" strokeweight="1pt">
                          <v:textbox>
                            <w:txbxContent>
                              <w:p w14:paraId="6A326D19" w14:textId="77777777" w:rsidR="0069165C" w:rsidRDefault="0069165C" w:rsidP="0001211D">
                                <w:pPr>
                                  <w:jc w:val="center"/>
                                </w:pPr>
                                <w:r>
                                  <w:t>C</w:t>
                                </w:r>
                              </w:p>
                            </w:txbxContent>
                          </v:textbox>
                        </v:rect>
                        <v:rect id="Téglalap 704" o:spid="_x0000_s1541" style="position:absolute;left:7429;width:2477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" fillcolor="white [3212]" strokecolor="black [3213]" strokeweight="1pt">
                          <v:textbox>
                            <w:txbxContent>
                              <w:p w14:paraId="5678F52A" w14:textId="77777777" w:rsidR="0069165C" w:rsidRDefault="0069165C" w:rsidP="0001211D">
                                <w:pPr>
                                  <w:jc w:val="center"/>
                                </w:pPr>
                                <w:r>
                                  <w:t>D</w:t>
                                </w:r>
                              </w:p>
                            </w:txbxContent>
                          </v:textbox>
                        </v:rect>
                        <v:rect id="Téglalap 705" o:spid="_x0000_s1542" style="position:absolute;width:2476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" fillcolor="white [3212]" strokecolor="black [3213]" strokeweight="1pt">
                          <v:textbox>
                            <w:txbxContent>
                              <w:p w14:paraId="45342090" w14:textId="77777777" w:rsidR="0069165C" w:rsidRDefault="0069165C" w:rsidP="0001211D">
                                <w:pPr>
                                  <w:jc w:val="center"/>
                                </w:pPr>
                                <w:r>
                                  <w:t>A</w:t>
                                </w:r>
                              </w:p>
                            </w:txbxContent>
                          </v:textbox>
                        </v:rect>
                        <v:rect id="Téglalap 706" o:spid="_x0000_s1543" style="position:absolute;left:2476;width:2477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" fillcolor="white [3212]" strokecolor="black [3213]" strokeweight="1pt">
                          <v:textbox>
                            <w:txbxContent>
                              <w:p w14:paraId="474A1F40" w14:textId="77777777" w:rsidR="0069165C" w:rsidRDefault="0069165C" w:rsidP="0001211D">
                                <w:pPr>
                                  <w:jc w:val="center"/>
                                </w:pPr>
                                <w:r>
                                  <w:t>B</w:t>
                                </w:r>
                              </w:p>
                            </w:txbxContent>
                          </v:textbox>
                        </v:rect>
                        <v:rect id="Téglalap 707" o:spid="_x0000_s1544" style="position:absolute;left:9906;width:2476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" fillcolor="white [3212]" strokecolor="black [3213]" strokeweight="1pt">
                          <v:textbox>
                            <w:txbxContent>
                              <w:p w14:paraId="199FAD34" w14:textId="77777777" w:rsidR="0069165C" w:rsidRDefault="0069165C" w:rsidP="0001211D">
                                <w:pPr>
                                  <w:jc w:val="center"/>
                                </w:pPr>
                                <w:r>
                                  <w:t>I</w:t>
                                </w:r>
                              </w:p>
                            </w:txbxContent>
                          </v:textbox>
                        </v:rect>
                        <v:rect id="Téglalap 708" o:spid="_x0000_s1545" style="position:absolute;left:12382;width:2477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" fillcolor="white [3212]" strokecolor="black [3213]" strokeweight="1pt">
                          <v:textbox>
                            <w:txbxContent>
                              <w:p w14:paraId="11FC3B71" w14:textId="77777777" w:rsidR="0069165C" w:rsidRDefault="0069165C" w:rsidP="0001211D">
                                <w:pPr>
                                  <w:jc w:val="center"/>
                                </w:pPr>
                                <w:r>
                                  <w:t>F</w:t>
                                </w:r>
                              </w:p>
                            </w:txbxContent>
                          </v:textbox>
                        </v:rect>
                        <v:rect id="Téglalap 709" o:spid="_x0000_s1546" style="position:absolute;left:19812;width:2476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" fillcolor="white [3212]" strokecolor="black [3213]" strokeweight="1pt">
                          <v:textbox>
                            <w:txbxContent>
                              <w:p w14:paraId="3A7C9C42" w14:textId="77777777" w:rsidR="0069165C" w:rsidRDefault="0069165C" w:rsidP="0001211D">
                                <w:pPr>
                                  <w:jc w:val="center"/>
                                </w:pPr>
                                <w:r>
                                  <w:t>E</w:t>
                                </w:r>
                              </w:p>
                            </w:txbxContent>
                          </v:textbox>
                        </v:rect>
                        <v:rect id="Téglalap 710" o:spid="_x0000_s1547" style="position:absolute;left:22288;width:2477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" fillcolor="white [3212]" strokecolor="black [3213]" strokeweight="1pt">
                          <v:textbox>
                            <w:txbxContent>
                              <w:p w14:paraId="1FF12A8D" w14:textId="77777777" w:rsidR="0069165C" w:rsidRDefault="0069165C" w:rsidP="0001211D">
                                <w:pPr>
                                  <w:jc w:val="center"/>
                                </w:pPr>
                                <w:r>
                                  <w:t>J</w:t>
                                </w:r>
                              </w:p>
                            </w:txbxContent>
                          </v:textbox>
                        </v:rect>
                        <v:rect id="Téglalap 711" o:spid="_x0000_s1548" style="position:absolute;left:14859;width:2476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" fillcolor="white [3212]" strokecolor="black [3213]" strokeweight="1pt">
                          <v:textbox>
                            <w:txbxContent>
                              <w:p w14:paraId="7206658B" w14:textId="77777777" w:rsidR="0069165C" w:rsidRDefault="0069165C" w:rsidP="0001211D">
                                <w:pPr>
                                  <w:jc w:val="center"/>
                                </w:pPr>
                                <w:r>
                                  <w:t>G</w:t>
                                </w:r>
                              </w:p>
                            </w:txbxContent>
                          </v:textbox>
                        </v:rect>
                        <v:rect id="Téglalap 712" o:spid="_x0000_s1549" style="position:absolute;left:17335;width:2477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" fillcolor="white [3212]" strokecolor="black [3213]" strokeweight="1pt">
                          <v:textbox>
                            <w:txbxContent>
                              <w:p w14:paraId="12C5B7A4" w14:textId="77777777" w:rsidR="0069165C" w:rsidRDefault="0069165C" w:rsidP="0001211D">
                                <w:pPr>
                                  <w:jc w:val="center"/>
                                </w:pPr>
                                <w:r>
                                  <w:t>H</w:t>
                                </w:r>
                              </w:p>
                            </w:txbxContent>
                          </v:textbox>
                        </v:rect>
                      </v:group>
                    </v:group>
                    <v:shape id="Egyenes összekötő nyíllal 741" o:spid="_x0000_s1550" type="#_x0000_t32" style="position:absolute;left:25622;top:5619;width:36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" strokecolor="black [3200]" strokeweight=".5pt">
                      <v:stroke endarrow="block" joinstyle="miter"/>
                    </v:shape>
                  </v:group>
                  <v:group id="Csoportba foglalás 743" o:spid="_x0000_s1551" style="position:absolute;top:7715;width:54578;height:7144" coordsize="54578,7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">
                    <v:group id="Csoportba foglalás 715" o:spid="_x0000_s1552" style="position:absolute;width:54578;height:7143" coordsize="54578,7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">
                      <v:group id="Csoportba foglalás 716" o:spid="_x0000_s1553" style="position:absolute;top:3905;width:24765;height:3238" coordsize="24765,3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/OWxgAAANw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WLOD3TDgCcn0HAAD//wMAUEsBAi0AFAAGAAgAAAAhANvh9svuAAAAhQEAABMAAAAAAAAA&#10;AAAAAAAAAAAAAFtDb250ZW50X1R5cGVzXS54bWxQSwECLQAUAAYACAAAACEAWvQsW78AAAAVAQAA&#10;CwAAAAAAAAAAAAAAAAAfAQAAX3JlbHMvLnJlbHNQSwECLQAUAAYACAAAACEAmPPzlsYAAADcAAAA&#10;DwAAAAAAAAAAAAAAAAAHAgAAZHJzL2Rvd25yZXYueG1sUEsFBgAAAAADAAMAtwAAAPoCAAAAAA==&#10;">
                        <v:rect id="Téglalap 717" o:spid="_x0000_s1554" style="position:absolute;left:4953;width:2476;height:3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" fillcolor="white [3212]" strokecolor="black [3213]" strokeweight="1pt">
                          <v:textbox>
                            <w:txbxContent>
                              <w:p w14:paraId="40E28915" w14:textId="77777777" w:rsidR="0069165C" w:rsidRDefault="0069165C" w:rsidP="0001211D">
                                <w:pPr>
                                  <w:jc w:val="center"/>
                                </w:pPr>
                                <w:r>
                                  <w:t>C</w:t>
                                </w:r>
                              </w:p>
                            </w:txbxContent>
                          </v:textbox>
                        </v:rect>
                        <v:rect id="Téglalap 718" o:spid="_x0000_s1555" style="position:absolute;left:7429;width:2477;height:3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" fillcolor="white [3212]" strokecolor="black [3213]" strokeweight="1pt">
                          <v:textbox>
                            <w:txbxContent>
                              <w:p w14:paraId="37CB0144" w14:textId="77777777" w:rsidR="0069165C" w:rsidRDefault="0069165C" w:rsidP="0001211D">
                                <w:pPr>
                                  <w:jc w:val="center"/>
                                </w:pPr>
                                <w:r>
                                  <w:t>D</w:t>
                                </w:r>
                              </w:p>
                            </w:txbxContent>
                          </v:textbox>
                        </v:rect>
                        <v:rect id="Téglalap 719" o:spid="_x0000_s1556" style="position:absolute;width:2476;height:3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" fillcolor="white [3212]" strokecolor="black [3213]" strokeweight="1pt">
                          <v:textbox>
                            <w:txbxContent>
                              <w:p w14:paraId="4B0BD1F2" w14:textId="77777777" w:rsidR="0069165C" w:rsidRDefault="0069165C" w:rsidP="0001211D">
                                <w:pPr>
                                  <w:jc w:val="center"/>
                                </w:pPr>
                                <w:r>
                                  <w:t>A</w:t>
                                </w:r>
                              </w:p>
                            </w:txbxContent>
                          </v:textbox>
                        </v:rect>
                        <v:rect id="Téglalap 720" o:spid="_x0000_s1557" style="position:absolute;left:2476;width:2477;height:3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" fillcolor="white [3212]" strokecolor="black [3213]" strokeweight="1pt">
                          <v:textbox>
                            <w:txbxContent>
                              <w:p w14:paraId="58C70F1A" w14:textId="77777777" w:rsidR="0069165C" w:rsidRDefault="0069165C" w:rsidP="0001211D">
                                <w:pPr>
                                  <w:jc w:val="center"/>
                                </w:pPr>
                                <w:r>
                                  <w:t>B</w:t>
                                </w:r>
                              </w:p>
                            </w:txbxContent>
                          </v:textbox>
                        </v:rect>
                        <v:rect id="Téglalap 721" o:spid="_x0000_s1558" style="position:absolute;left:9906;width:2476;height:3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" fillcolor="white [3212]" strokecolor="black [3213]" strokeweight="1pt">
                          <v:textbox>
                            <w:txbxContent>
                              <w:p w14:paraId="47974FAF" w14:textId="77777777" w:rsidR="0069165C" w:rsidRDefault="0069165C" w:rsidP="0001211D">
                                <w:pPr>
                                  <w:jc w:val="center"/>
                                </w:pPr>
                                <w:r>
                                  <w:t>E</w:t>
                                </w:r>
                              </w:p>
                            </w:txbxContent>
                          </v:textbox>
                        </v:rect>
                        <v:rect id="Téglalap 722" o:spid="_x0000_s1559" style="position:absolute;left:12382;width:2477;height:3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" fillcolor="white [3212]" strokecolor="black [3213]" strokeweight="1pt">
                          <v:textbox>
                            <w:txbxContent>
                              <w:p w14:paraId="209CC98E" w14:textId="77777777" w:rsidR="0069165C" w:rsidRDefault="0069165C" w:rsidP="0001211D">
                                <w:pPr>
                                  <w:jc w:val="center"/>
                                </w:pPr>
                                <w:r>
                                  <w:t>F</w:t>
                                </w:r>
                              </w:p>
                            </w:txbxContent>
                          </v:textbox>
                        </v:rect>
                        <v:rect id="Téglalap 723" o:spid="_x0000_s1560" style="position:absolute;left:19812;width:2476;height:3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" fillcolor="white [3212]" strokecolor="black [3213]" strokeweight="1pt">
                          <v:textbox>
                            <w:txbxContent>
                              <w:p w14:paraId="54CC101D" w14:textId="77777777" w:rsidR="0069165C" w:rsidRDefault="0069165C" w:rsidP="0001211D">
                                <w:pPr>
                                  <w:jc w:val="center"/>
                                </w:pPr>
                                <w:r>
                                  <w:t>I</w:t>
                                </w:r>
                              </w:p>
                            </w:txbxContent>
                          </v:textbox>
                        </v:rect>
                        <v:rect id="Téglalap 724" o:spid="_x0000_s1561" style="position:absolute;left:22288;width:2477;height:3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" fillcolor="white [3212]" strokecolor="black [3213]" strokeweight="1pt">
                          <v:textbox>
                            <w:txbxContent>
                              <w:p w14:paraId="29089779" w14:textId="77777777" w:rsidR="0069165C" w:rsidRDefault="0069165C" w:rsidP="0001211D">
                                <w:pPr>
                                  <w:jc w:val="center"/>
                                </w:pPr>
                                <w:r>
                                  <w:t>J</w:t>
                                </w:r>
                              </w:p>
                            </w:txbxContent>
                          </v:textbox>
                        </v:rect>
                        <v:rect id="Téglalap 725" o:spid="_x0000_s1562" style="position:absolute;left:14859;width:2476;height:3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" fillcolor="white [3212]" strokecolor="black [3213]" strokeweight="1pt">
                          <v:textbox>
                            <w:txbxContent>
                              <w:p w14:paraId="4375A97C" w14:textId="77777777" w:rsidR="0069165C" w:rsidRDefault="0069165C" w:rsidP="0001211D">
                                <w:pPr>
                                  <w:jc w:val="center"/>
                                </w:pPr>
                                <w:r>
                                  <w:t>G</w:t>
                                </w:r>
                              </w:p>
                            </w:txbxContent>
                          </v:textbox>
                        </v:rect>
                        <v:rect id="Téglalap 726" o:spid="_x0000_s1563" style="position:absolute;left:17335;width:2477;height:3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" fillcolor="white [3212]" strokecolor="black [3213]" strokeweight="1pt">
                          <v:textbox>
                            <w:txbxContent>
                              <w:p w14:paraId="0BE39F57" w14:textId="77777777" w:rsidR="0069165C" w:rsidRDefault="0069165C" w:rsidP="0001211D">
                                <w:pPr>
                                  <w:jc w:val="center"/>
                                </w:pPr>
                                <w:r>
                                  <w:t>H</w:t>
                                </w:r>
                              </w:p>
                            </w:txbxContent>
                          </v:textbox>
                        </v:rect>
                      </v:group>
                      <v:shape id="Villám 727" o:spid="_x0000_s1564" type="#_x0000_t73" style="position:absolute;left:9334;width:2477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" fillcolor="white [3212]" strokecolor="black [3213]" strokeweight="1pt"/>
                      <v:shape id="Villám 728" o:spid="_x0000_s1565" type="#_x0000_t73" style="position:absolute;left:19145;width:2476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" fillcolor="white [3212]" strokecolor="black [3213]" strokeweight="1pt"/>
                      <v:group id="Csoportba foglalás 729" o:spid="_x0000_s1566" style="position:absolute;left:29813;top:3905;width:24765;height:3238" coordsize="24765,3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">
                        <v:rect id="Téglalap 730" o:spid="_x0000_s1567" style="position:absolute;left:4953;width:2476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" fillcolor="white [3212]" strokecolor="black [3213]" strokeweight="1pt">
                          <v:textbox>
                            <w:txbxContent>
                              <w:p w14:paraId="47816396" w14:textId="77777777" w:rsidR="0069165C" w:rsidRDefault="0069165C" w:rsidP="0001211D">
                                <w:pPr>
                                  <w:jc w:val="center"/>
                                </w:pPr>
                                <w:r>
                                  <w:t>C</w:t>
                                </w:r>
                              </w:p>
                            </w:txbxContent>
                          </v:textbox>
                        </v:rect>
                        <v:rect id="Téglalap 731" o:spid="_x0000_s1568" style="position:absolute;left:7429;width:2477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" fillcolor="white [3212]" strokecolor="black [3213]" strokeweight="1pt">
                          <v:textbox>
                            <w:txbxContent>
                              <w:p w14:paraId="3E3160BF" w14:textId="77777777" w:rsidR="0069165C" w:rsidRDefault="0069165C" w:rsidP="0001211D">
                                <w:pPr>
                                  <w:jc w:val="center"/>
                                </w:pPr>
                                <w:r>
                                  <w:t>D</w:t>
                                </w:r>
                              </w:p>
                            </w:txbxContent>
                          </v:textbox>
                        </v:rect>
                        <v:rect id="Téglalap 732" o:spid="_x0000_s1569" style="position:absolute;width:2476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" fillcolor="white [3212]" strokecolor="black [3213]" strokeweight="1pt">
                          <v:textbox>
                            <w:txbxContent>
                              <w:p w14:paraId="0BC92056" w14:textId="77777777" w:rsidR="0069165C" w:rsidRDefault="0069165C" w:rsidP="0001211D">
                                <w:pPr>
                                  <w:jc w:val="center"/>
                                </w:pPr>
                                <w:r>
                                  <w:t>A</w:t>
                                </w:r>
                              </w:p>
                            </w:txbxContent>
                          </v:textbox>
                        </v:rect>
                        <v:rect id="Téglalap 733" o:spid="_x0000_s1570" style="position:absolute;left:2476;width:2477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" fillcolor="white [3212]" strokecolor="black [3213]" strokeweight="1pt">
                          <v:textbox>
                            <w:txbxContent>
                              <w:p w14:paraId="6063FE6F" w14:textId="77777777" w:rsidR="0069165C" w:rsidRDefault="0069165C" w:rsidP="0001211D">
                                <w:pPr>
                                  <w:jc w:val="center"/>
                                </w:pPr>
                                <w:r>
                                  <w:t>B</w:t>
                                </w:r>
                              </w:p>
                            </w:txbxContent>
                          </v:textbox>
                        </v:rect>
                        <v:rect id="Téglalap 734" o:spid="_x0000_s1571" style="position:absolute;left:9906;width:2476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" fillcolor="white [3212]" strokecolor="black [3213]" strokeweight="1pt">
                          <v:textbox>
                            <w:txbxContent>
                              <w:p w14:paraId="585375C4" w14:textId="77777777" w:rsidR="0069165C" w:rsidRDefault="0069165C" w:rsidP="0001211D">
                                <w:pPr>
                                  <w:jc w:val="center"/>
                                </w:pPr>
                                <w:r>
                                  <w:t>I</w:t>
                                </w:r>
                              </w:p>
                            </w:txbxContent>
                          </v:textbox>
                        </v:rect>
                        <v:rect id="Téglalap 735" o:spid="_x0000_s1572" style="position:absolute;left:12382;width:2477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" fillcolor="white [3212]" strokecolor="black [3213]" strokeweight="1pt">
                          <v:textbox>
                            <w:txbxContent>
                              <w:p w14:paraId="7FE5881D" w14:textId="77777777" w:rsidR="0069165C" w:rsidRDefault="0069165C" w:rsidP="0001211D">
                                <w:pPr>
                                  <w:jc w:val="center"/>
                                </w:pPr>
                                <w:r>
                                  <w:t>H</w:t>
                                </w:r>
                              </w:p>
                            </w:txbxContent>
                          </v:textbox>
                        </v:rect>
                        <v:rect id="Téglalap 736" o:spid="_x0000_s1573" style="position:absolute;left:19812;width:2476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" fillcolor="white [3212]" strokecolor="black [3213]" strokeweight="1pt">
                          <v:textbox>
                            <w:txbxContent>
                              <w:p w14:paraId="5A6B3852" w14:textId="77777777" w:rsidR="0069165C" w:rsidRDefault="0069165C" w:rsidP="0001211D">
                                <w:pPr>
                                  <w:jc w:val="center"/>
                                </w:pPr>
                                <w:r>
                                  <w:t>E</w:t>
                                </w:r>
                              </w:p>
                            </w:txbxContent>
                          </v:textbox>
                        </v:rect>
                        <v:rect id="Téglalap 737" o:spid="_x0000_s1574" style="position:absolute;left:22288;width:2477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" fillcolor="white [3212]" strokecolor="black [3213]" strokeweight="1pt">
                          <v:textbox>
                            <w:txbxContent>
                              <w:p w14:paraId="2118D1F5" w14:textId="77777777" w:rsidR="0069165C" w:rsidRDefault="0069165C" w:rsidP="0001211D">
                                <w:pPr>
                                  <w:jc w:val="center"/>
                                </w:pPr>
                                <w:r>
                                  <w:t>J</w:t>
                                </w:r>
                              </w:p>
                            </w:txbxContent>
                          </v:textbox>
                        </v:rect>
                        <v:rect id="Téglalap 738" o:spid="_x0000_s1575" style="position:absolute;left:14859;width:2476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" fillcolor="white [3212]" strokecolor="black [3213]" strokeweight="1pt">
                          <v:textbox>
                            <w:txbxContent>
                              <w:p w14:paraId="1412C7C2" w14:textId="77777777" w:rsidR="0069165C" w:rsidRDefault="0069165C" w:rsidP="0001211D">
                                <w:pPr>
                                  <w:jc w:val="center"/>
                                </w:pPr>
                                <w:r>
                                  <w:t>G</w:t>
                                </w:r>
                              </w:p>
                            </w:txbxContent>
                          </v:textbox>
                        </v:rect>
                        <v:rect id="Téglalap 739" o:spid="_x0000_s1576" style="position:absolute;left:17335;width:2477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" fillcolor="white [3212]" strokecolor="black [3213]" strokeweight="1pt">
                          <v:textbox>
                            <w:txbxContent>
                              <w:p w14:paraId="460009E8" w14:textId="77777777" w:rsidR="0069165C" w:rsidRDefault="0069165C" w:rsidP="0001211D">
                                <w:pPr>
                                  <w:jc w:val="center"/>
                                </w:pPr>
                                <w:r>
                                  <w:t>F</w:t>
                                </w:r>
                              </w:p>
                            </w:txbxContent>
                          </v:textbox>
                        </v:rect>
                      </v:group>
                    </v:group>
                    <v:shape id="Egyenes összekötő nyíllal 742" o:spid="_x0000_s1577" type="#_x0000_t32" style="position:absolute;left:25622;top:5524;width:36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" strokecolor="black [3200]" strokeweight=".5pt">
                      <v:stroke endarrow="block" joinstyle="miter"/>
                    </v:shape>
                  </v:group>
                </v:group>
                <w10:wrap type="topAndBottom" anchorx="margin"/>
              </v:group>
            </w:pict>
          </mc:Fallback>
        </mc:AlternateContent>
      </w:r>
      <w:r w:rsidR="00B77F87">
        <w:t>Sorrendi kódolás</w:t>
      </w:r>
      <w:r w:rsidR="00196C62">
        <w:t xml:space="preserve"> esetén</w:t>
      </w:r>
      <w:r w:rsidR="00B77F87">
        <w:t xml:space="preserve"> az</w:t>
      </w:r>
      <w:r w:rsidR="00196C62">
        <w:t xml:space="preserve"> egyik megoldás lehet</w:t>
      </w:r>
      <w:r w:rsidR="00212356">
        <w:t>,</w:t>
      </w:r>
      <w:r w:rsidR="00196C62">
        <w:t xml:space="preserve"> ha egy kromoszómán belül két véletlenszerűen kiválasztott gén értékét megcseréljük</w:t>
      </w:r>
      <w:r w:rsidR="00212356">
        <w:t>,</w:t>
      </w:r>
      <w:r w:rsidR="00196C62">
        <w:t xml:space="preserve"> vagy használjuk az inverziót és egy szakasz sorrendjét megfordítjuk.</w:t>
      </w:r>
      <w:r w:rsidR="0001211D" w:rsidRPr="0001211D">
        <w:rPr>
          <w:noProof/>
          <w:lang w:eastAsia="hu-HU" w:bidi="ar-SA"/>
        </w:rPr>
        <w:t xml:space="preserve"> </w:t>
      </w:r>
    </w:p>
    <w:p w14:paraId="498744C6" w14:textId="77777777" w:rsidR="008F3D72" w:rsidRDefault="00EA1090" w:rsidP="00EA1090">
      <w:pPr>
        <w:pStyle w:val="SzDCmsor3"/>
      </w:pPr>
      <w:bookmarkStart w:id="14" w:name="_Toc1415353"/>
      <w:r>
        <w:t>Reprodukció</w:t>
      </w:r>
      <w:bookmarkEnd w:id="14"/>
    </w:p>
    <w:p w14:paraId="65663CC4" w14:textId="77777777" w:rsidR="00EA1090" w:rsidRDefault="005A70DF" w:rsidP="00EA1090">
      <w:pPr>
        <w:pStyle w:val="SzDSzvegTrzs"/>
      </w:pPr>
      <w:r>
        <w:t>A szelekció, keresztezés, mutáció során létrejött köztes populációból és az előző generációból a reprodukció során jön létre az új generáció. Legegyszerűbb módja ennek az ha az előző populációt teljes egész</w:t>
      </w:r>
      <w:r w:rsidR="00DF1035">
        <w:t>ében leváltja a köztes állomány. E</w:t>
      </w:r>
      <w:r>
        <w:t xml:space="preserve">zt egyszerű vagy generációs reprodukciónak hívják (simple, generational repoduction). </w:t>
      </w:r>
      <w:r w:rsidR="00140E2C">
        <w:t>Mivel semmi garancia nincs arra, hogy a köztes generáció tagjai jobbak, mint az előzők érdemes lehet a legjobba(ka)t megőrizni</w:t>
      </w:r>
      <w:r w:rsidR="00AF1BFC">
        <w:t xml:space="preserve"> és </w:t>
      </w:r>
      <w:r w:rsidR="00DF1035">
        <w:t xml:space="preserve">ezáltal </w:t>
      </w:r>
      <w:r w:rsidR="00AF1BFC">
        <w:t>biztosítani a konvergenciát</w:t>
      </w:r>
      <w:r w:rsidR="000E785A">
        <w:t xml:space="preserve">. Ezt hívják </w:t>
      </w:r>
      <w:r w:rsidR="00140E2C">
        <w:t>elitizmus</w:t>
      </w:r>
      <w:r w:rsidR="000E785A">
        <w:t>nak</w:t>
      </w:r>
      <w:r w:rsidR="00140E2C">
        <w:t xml:space="preserve"> (elitism). A megtartott tagoka</w:t>
      </w:r>
      <w:r w:rsidR="002A4130">
        <w:t>t kétféle módon vihetjük tovább: h</w:t>
      </w:r>
      <w:r w:rsidR="00140E2C">
        <w:t>a kisebb a köztes generáció, mint az előző</w:t>
      </w:r>
      <w:r w:rsidR="009F22DC">
        <w:t>,</w:t>
      </w:r>
      <w:r w:rsidR="00140E2C">
        <w:t xml:space="preserve"> akkor csak hozzáadjuk az elit tagokat. Amikor az ideiglenes populáció mérete megegyezik az előzővel</w:t>
      </w:r>
      <w:r w:rsidR="009F22DC">
        <w:t>,</w:t>
      </w:r>
      <w:r w:rsidR="00140E2C">
        <w:t xml:space="preserve"> akkor vagy a legrosszabb fitnesz értékű vagy véletlenszerűen kiválasztott kromoszómák kerülnek leváltásra.</w:t>
      </w:r>
    </w:p>
    <w:p w14:paraId="1E360711" w14:textId="77777777" w:rsidR="001D7D95" w:rsidRDefault="001D7D95" w:rsidP="003A2593">
      <w:pPr>
        <w:pStyle w:val="SzDCmsor3"/>
        <w:keepNext/>
      </w:pPr>
      <w:bookmarkStart w:id="15" w:name="_Toc1415354"/>
      <w:r>
        <w:lastRenderedPageBreak/>
        <w:t>Kilépési feltétel</w:t>
      </w:r>
      <w:bookmarkEnd w:id="15"/>
    </w:p>
    <w:p w14:paraId="19B9E52E" w14:textId="77777777" w:rsidR="001D7D95" w:rsidRDefault="0001697E" w:rsidP="001D7D95">
      <w:pPr>
        <w:pStyle w:val="SzDSzvegTrzs"/>
      </w:pPr>
      <w:r>
        <w:t xml:space="preserve">A kilépési függvény különféle feltételek </w:t>
      </w:r>
      <w:r w:rsidR="00762EBD">
        <w:t>teljesülése esetén le</w:t>
      </w:r>
      <w:r>
        <w:t xml:space="preserve">állíthatja az iterációt. A legegyszerűbb megoldás, ha adott számú iteráció után leáll az algoritmus. Ehhez előismeretek szükségesek a problémával kapcsolatban. A leállás függhet az aktuális populáció állapotától is. Ha egy egyed jósága nagyon eltér az átlagos fitneszértéktől, akkor feltételezhetjük, hogy van egy kiemelkedő megoldás. Hasonló megoldás ha a szórást vizsgáljuk és az egy adott értéken belül esik, ekkor a kromoszómák a keresési tér egy pontja köré csoportosulnak. </w:t>
      </w:r>
      <w:r w:rsidR="006F2696">
        <w:t xml:space="preserve">Ezeken kívül még kilépési ok lehet, ha a generáció átlagos fitnesz értéke nagyon hasonló vagy megegyezik az előző generációk rátermettségével. A legjobb egyedek konvergenciája is kilépést okozhat. A bináris kromoszómáknál egy gén konvergál, ha például 95%-ban azonos az értéke a populációban, egy populáció konvergál, ha minden gén konvergál. </w:t>
      </w:r>
    </w:p>
    <w:p w14:paraId="0B99CC90" w14:textId="77777777" w:rsidR="00316512" w:rsidRDefault="00316512" w:rsidP="00316512">
      <w:pPr>
        <w:pStyle w:val="SzDCmsor2"/>
      </w:pPr>
      <w:bookmarkStart w:id="16" w:name="_Toc1415355"/>
      <w:r>
        <w:t>A dolgozatban használt módszer</w:t>
      </w:r>
      <w:bookmarkEnd w:id="16"/>
    </w:p>
    <w:p w14:paraId="2649624B" w14:textId="77777777" w:rsidR="0017294F" w:rsidRDefault="0017294F" w:rsidP="0017294F">
      <w:pPr>
        <w:pStyle w:val="Alapszvegtrzs"/>
      </w:pPr>
      <w:r>
        <w:t>A végleges megoldást több lehetőség kipróbálása után választottam ki.</w:t>
      </w:r>
    </w:p>
    <w:p w14:paraId="684C90A4" w14:textId="77777777" w:rsidR="0017294F" w:rsidRDefault="0017294F" w:rsidP="0017294F">
      <w:pPr>
        <w:pStyle w:val="SzDCmsor3"/>
      </w:pPr>
      <w:bookmarkStart w:id="17" w:name="_Toc1415356"/>
      <w:r w:rsidRPr="0017294F">
        <w:t>Reprezentáció</w:t>
      </w:r>
      <w:bookmarkEnd w:id="17"/>
    </w:p>
    <w:p w14:paraId="5C55C2A9" w14:textId="77777777" w:rsidR="00F04E21" w:rsidRDefault="00F04E21" w:rsidP="00F04E21">
      <w:pPr>
        <w:pStyle w:val="SzDSzvegTrzs"/>
      </w:pPr>
      <w:r>
        <w:t>A kromoszómákat alkotó gének egész számokat tárolnak, így a kromoszóma egy egész számokból álló tömb. Az allélok a városokat reprezentálják és a tömbben elfoglalt pozíciójuk a körútban</w:t>
      </w:r>
      <w:r w:rsidR="00655AE3">
        <w:t xml:space="preserve"> megfelelő sorszámukat jelenti. Ha négy város között keressük a legrövidebb körutat: Győr (0), Budapest (1), Szeged (2), Pécs (3), akkor egy kromoszóma a következőkép néz ki, ha Budapest, Pécs, Győr, Szeged az útirend: </w:t>
      </w:r>
      <w:r w:rsidR="00655AE3" w:rsidRPr="00655AE3">
        <w:rPr>
          <w:i/>
        </w:rPr>
        <w:t>[1,3,0,2]</w:t>
      </w:r>
      <w:r w:rsidR="00655AE3">
        <w:t>.</w:t>
      </w:r>
    </w:p>
    <w:p w14:paraId="6119BA7D" w14:textId="77777777" w:rsidR="0017294F" w:rsidRDefault="0017294F" w:rsidP="0017294F">
      <w:pPr>
        <w:pStyle w:val="SzDCmsor3"/>
      </w:pPr>
      <w:bookmarkStart w:id="18" w:name="_Toc1415357"/>
      <w:r>
        <w:t>Kiértékelési</w:t>
      </w:r>
      <w:r w:rsidR="0027617B">
        <w:t xml:space="preserve">- </w:t>
      </w:r>
      <w:r>
        <w:t>és jósági függvény</w:t>
      </w:r>
      <w:bookmarkEnd w:id="18"/>
    </w:p>
    <w:p w14:paraId="3314393C" w14:textId="77777777" w:rsidR="003451D1" w:rsidRDefault="003451D1" w:rsidP="00655AE3">
      <w:pPr>
        <w:pStyle w:val="SzDSzvegTrzs"/>
      </w:pPr>
      <w:r>
        <w:t>A két függvény kiválasztásánál elsődleges szempontom az volt, hogy a megfelelő érték reprezentáció mellett, könnyen és gyorsan elvégezhető legyen. Hiszen, ahogy fentebb is említettem, ezek a függvények sokszor le fognak futni.</w:t>
      </w:r>
    </w:p>
    <w:p w14:paraId="29E474E3" w14:textId="77777777" w:rsidR="00655AE3" w:rsidRDefault="0027617B" w:rsidP="00655AE3">
      <w:pPr>
        <w:pStyle w:val="SzDSzvegTrzs"/>
      </w:pPr>
      <w:r>
        <w:t xml:space="preserve">A dolgozatban használt kiértékelési függvény kiszámolja a kromoszóma által képviselt út hosszát. Ezt a gén tömbön végig iterálva, </w:t>
      </w:r>
      <w:r w:rsidR="003451D1">
        <w:t>a városokat ábrázoló számokat használva, a távolság mátrixból kiszedett értékeket összeadásával éri el.</w:t>
      </w:r>
    </w:p>
    <w:p w14:paraId="3C64E3E2" w14:textId="77777777" w:rsidR="003451D1" w:rsidRDefault="003451D1" w:rsidP="00655AE3">
      <w:pPr>
        <w:pStyle w:val="SzDSzvegTrzs"/>
      </w:pPr>
      <w:r>
        <w:t>A jósági függvény a fitnesz értéket a célfüggvény által előállított teljes távolság reciprokát véve adja meg.</w:t>
      </w:r>
    </w:p>
    <w:p w14:paraId="05873085" w14:textId="77777777" w:rsidR="0017294F" w:rsidRDefault="0017294F" w:rsidP="0017294F">
      <w:pPr>
        <w:pStyle w:val="SzDCmsor3"/>
      </w:pPr>
      <w:bookmarkStart w:id="19" w:name="_Toc1415358"/>
      <w:r>
        <w:lastRenderedPageBreak/>
        <w:t>Szelekció</w:t>
      </w:r>
      <w:bookmarkEnd w:id="19"/>
    </w:p>
    <w:p w14:paraId="2E5D0282" w14:textId="77777777" w:rsidR="003451D1" w:rsidRDefault="007E2A02" w:rsidP="003451D1">
      <w:pPr>
        <w:pStyle w:val="SzDSzvegTrzs"/>
      </w:pPr>
      <w:r>
        <w:t xml:space="preserve">A szelekciós operátor kiválasztása nagyon fontos lépése volt a genetikus algoritmus elkészítésének. Több operátor (lineáris sorrendezés, versengő, rulettkerék) tesztelése után a döntésem a rulettkerék-kiválasztásra esett, mely nemcsak gyorsabb eredmény mutatott, hanem pontosabbat is. A kiválasztás menetét megtekinthetik a </w:t>
      </w:r>
      <w:r w:rsidR="007D0197">
        <w:fldChar w:fldCharType="begin"/>
      </w:r>
      <w:r w:rsidR="007D0197">
        <w:instrText xml:space="preserve"> REF _Ref1296008 \r \h </w:instrText>
      </w:r>
      <w:r w:rsidR="007D0197">
        <w:fldChar w:fldCharType="separate"/>
      </w:r>
      <w:r w:rsidR="007D0197">
        <w:t>1.2</w:t>
      </w:r>
      <w:r w:rsidR="007D0197">
        <w:t>.</w:t>
      </w:r>
      <w:r w:rsidR="007D0197">
        <w:t>4</w:t>
      </w:r>
      <w:r w:rsidR="007D0197">
        <w:fldChar w:fldCharType="end"/>
      </w:r>
      <w:r>
        <w:t>–es fejezetben.</w:t>
      </w:r>
    </w:p>
    <w:p w14:paraId="413604CD" w14:textId="77777777" w:rsidR="0017294F" w:rsidRDefault="0017294F" w:rsidP="0017294F">
      <w:pPr>
        <w:pStyle w:val="SzDCmsor3"/>
      </w:pPr>
      <w:bookmarkStart w:id="20" w:name="_Toc1415359"/>
      <w:r>
        <w:t>Keresztezés</w:t>
      </w:r>
      <w:bookmarkEnd w:id="20"/>
    </w:p>
    <w:p w14:paraId="50630291" w14:textId="7760A79B" w:rsidR="00C64E0A" w:rsidRDefault="001344E8" w:rsidP="00C64E0A">
      <w:pPr>
        <w:pStyle w:val="SzDSzvegTrzs"/>
      </w:pPr>
      <w:r>
        <w:t>A keresztezési operátor kiválasztása is nagyon fontos lépés volt. Szakirodalmak olvasása [0][4a] és különböző módszerek letesztelése után döntöttem a Heurisztikus Mohó Keresztezés (</w:t>
      </w:r>
      <w:r w:rsidRPr="001344E8">
        <w:rPr>
          <w:i/>
        </w:rPr>
        <w:t>heuristic greedy crossover</w:t>
      </w:r>
      <w:r>
        <w:rPr>
          <w:i/>
        </w:rPr>
        <w:t xml:space="preserve"> HGreX</w:t>
      </w:r>
      <w:r>
        <w:t>) mellett</w:t>
      </w:r>
      <w:r w:rsidR="003A3A53">
        <w:t>, melyet</w:t>
      </w:r>
      <w:r w:rsidR="009912BA">
        <w:t xml:space="preserve"> Grefens</w:t>
      </w:r>
      <w:r w:rsidR="0051122F">
        <w:t>tette</w:t>
      </w:r>
      <w:r w:rsidR="003A3A53">
        <w:t xml:space="preserve"> ajánlott</w:t>
      </w:r>
      <w:r w:rsidR="0051122F">
        <w:t xml:space="preserve"> [</w:t>
      </w:r>
      <w:r w:rsidR="003A3A53">
        <w:t>2a</w:t>
      </w:r>
      <w:r w:rsidR="0051122F">
        <w:t xml:space="preserve">]. </w:t>
      </w:r>
    </w:p>
    <w:p w14:paraId="01664334" w14:textId="16285E4A" w:rsidR="001344E8" w:rsidRDefault="003A3A53" w:rsidP="00C64E0A">
      <w:pPr>
        <w:pStyle w:val="SzDSzvegTrzs"/>
      </w:pPr>
      <w:r>
        <w:t>A keresztezés a kromoszómát egy irányított körként kezeli.</w:t>
      </w:r>
      <w:r w:rsidR="001701DE">
        <w:t xml:space="preserve"> A művelet lépései:</w:t>
      </w:r>
    </w:p>
    <w:p w14:paraId="25B5FD9F" w14:textId="6B16D3F7" w:rsidR="001701DE" w:rsidRDefault="001701DE" w:rsidP="001701DE">
      <w:pPr>
        <w:pStyle w:val="SzDSzvegTrzs"/>
        <w:numPr>
          <w:ilvl w:val="0"/>
          <w:numId w:val="22"/>
        </w:numPr>
      </w:pPr>
      <w:r>
        <w:t>Véletlenszerűen kiválasztunk egy várost kezdő pontnak</w:t>
      </w:r>
    </w:p>
    <w:p w14:paraId="18718EAF" w14:textId="49344E4A" w:rsidR="001701DE" w:rsidRDefault="001701DE" w:rsidP="001701DE">
      <w:pPr>
        <w:pStyle w:val="SzDSzvegTrzs"/>
        <w:numPr>
          <w:ilvl w:val="0"/>
          <w:numId w:val="22"/>
        </w:numPr>
      </w:pPr>
      <w:r>
        <w:t>Összehasonlítjuk a kiválasztott város és az őt követő távolságát a másik szülőben lévő ugyanazon város és azt követő távolságával. Majd a kisebb értékűt tesszük a gyerek kromoszóma következő helyére.</w:t>
      </w:r>
    </w:p>
    <w:p w14:paraId="019A73EF" w14:textId="0C13A3F0" w:rsidR="001701DE" w:rsidRDefault="001701DE" w:rsidP="001701DE">
      <w:pPr>
        <w:pStyle w:val="SzDSzvegTrzs"/>
        <w:numPr>
          <w:ilvl w:val="0"/>
          <w:numId w:val="22"/>
        </w:numPr>
      </w:pPr>
      <w:r>
        <w:t xml:space="preserve">Ha a rövidebb távolságot jelentő város egy kört eredményezne, akkor a hosszabbat válaszuk. Ha ez is egy kört </w:t>
      </w:r>
      <w:r w:rsidR="000E3C06">
        <w:t>eredményezne,</w:t>
      </w:r>
      <w:r>
        <w:t xml:space="preserve"> véletlenszerűen választunk egy várost, ami nem okoz kört.</w:t>
      </w:r>
    </w:p>
    <w:p w14:paraId="633A00D2" w14:textId="2744EF30" w:rsidR="001701DE" w:rsidRDefault="001701DE" w:rsidP="001701DE">
      <w:pPr>
        <w:pStyle w:val="SzDSzvegTrzs"/>
        <w:numPr>
          <w:ilvl w:val="0"/>
          <w:numId w:val="22"/>
        </w:numPr>
      </w:pPr>
      <w:r>
        <w:t>2. és 3. lépés ismétlése, amíg minden gént felhasználunk</w:t>
      </w:r>
    </w:p>
    <w:p w14:paraId="725D9550" w14:textId="65514932" w:rsidR="001701DE" w:rsidRDefault="000E3C06" w:rsidP="001701DE">
      <w:pPr>
        <w:pStyle w:val="SzDSzvegTrzs"/>
      </w:pPr>
      <w:r>
        <w:t>Mivel a városok közötti távolságokat is használjuk a keresztezés során így szükségünk a távolságmátrixra is. Az operátor működését a 11. ábrán mutatom be.</w:t>
      </w:r>
    </w:p>
    <w:p w14:paraId="4B2CE327" w14:textId="686E3FA8" w:rsidR="0017294F" w:rsidRDefault="0017294F" w:rsidP="0017294F">
      <w:pPr>
        <w:pStyle w:val="SzDCmsor3"/>
      </w:pPr>
      <w:bookmarkStart w:id="21" w:name="_Toc1415360"/>
      <w:r>
        <w:t>Mutáció</w:t>
      </w:r>
      <w:bookmarkEnd w:id="21"/>
    </w:p>
    <w:p w14:paraId="688D03F1" w14:textId="6872A07D" w:rsidR="0004445F" w:rsidRDefault="0004445F" w:rsidP="0004445F">
      <w:pPr>
        <w:pStyle w:val="SzDSzvegTrzs"/>
      </w:pPr>
      <w:r>
        <w:t>M</w:t>
      </w:r>
      <w:r>
        <w:t>int feljebb említettem, egyedi allélokat tartalmazó kromoszómáknál lehetséges opció az inverzió vagy két véletlenszerű elem felcserélése. Több lehetőség megfontolása után, az inverziós mutáció mellett döntöttem. A [0] és [1a] forrásokban felvetett operátorok között voltak olyanok, amelyek jobb eredmény produkáltak (</w:t>
      </w:r>
      <w:r w:rsidRPr="00ED72A5">
        <w:t>IRGIBNNM</w:t>
      </w:r>
      <w:r>
        <w:t>,</w:t>
      </w:r>
      <w:r w:rsidRPr="00ED72A5">
        <w:t xml:space="preserve"> </w:t>
      </w:r>
      <w:r>
        <w:t>SBM), de ez a különbség nagy mennyiségű célpont (több száz) esetén érződött leginkább. Az általam elkészített webshop-ban az egyszerre kiszállítható rendelések száma limitált, hiszen a fuvarozó gépjármű rakodó tere se végtelen. Így a célpontok száma nem lesz annyira jelentős, hogy érezhető legyen a különbség. Másik szempont, ami miatt az inverzió mellett döntöttem, a sebesség. Mindkét jobb fitneszt eredményező mutáció több mutáció részeredményeire épít, ami plusz számításokat igényelne.</w:t>
      </w:r>
    </w:p>
    <w:p w14:paraId="3F4CA106" w14:textId="6EEAC18E" w:rsidR="0017294F" w:rsidRDefault="0017294F" w:rsidP="0017294F">
      <w:pPr>
        <w:pStyle w:val="SzDCmsor3"/>
      </w:pPr>
      <w:bookmarkStart w:id="22" w:name="_Toc1415361"/>
      <w:r>
        <w:lastRenderedPageBreak/>
        <w:t>Reprodukció</w:t>
      </w:r>
      <w:bookmarkEnd w:id="22"/>
    </w:p>
    <w:p w14:paraId="79CA47F4" w14:textId="77777777" w:rsidR="005D61C3" w:rsidRDefault="005D61C3" w:rsidP="005D61C3">
      <w:pPr>
        <w:pStyle w:val="SzDSzvegTrzs"/>
      </w:pPr>
      <w:r>
        <w:t>A konvergencia megőrzése érdekében elitizmust használtam a reprodukció során. A köztes populáció szülőpopuláció – n kromoszómát tartalmaz, ehhez a szülőkből az n legjobb (elit) bekerül a köztes populációba, ami leváltja a szülő populációt.</w:t>
      </w:r>
    </w:p>
    <w:p w14:paraId="6037679B" w14:textId="77777777" w:rsidR="0017294F" w:rsidRDefault="0017294F" w:rsidP="0017294F">
      <w:pPr>
        <w:pStyle w:val="SzDCmsor3"/>
      </w:pPr>
      <w:bookmarkStart w:id="23" w:name="_Toc1415362"/>
      <w:r>
        <w:t>Kilépési feltétel</w:t>
      </w:r>
      <w:bookmarkEnd w:id="23"/>
    </w:p>
    <w:p w14:paraId="488E8AD6" w14:textId="3DB187BD" w:rsidR="00365E77" w:rsidRDefault="006B5F1E" w:rsidP="00365E77">
      <w:pPr>
        <w:pStyle w:val="SzDSzvegTrzs"/>
      </w:pPr>
      <w:r>
        <w:t>Az algoritmus kilépési feltétele egy adott számú iteráció lefutása lett, mivel a probléma és a szükséges paraméterek is ismertek, így meg lehet választani azt a mennyiséget, ami után nagy esélyjel egy közel optimális eredmény produkál.</w:t>
      </w:r>
    </w:p>
    <w:tbl>
      <w:tblPr>
        <w:tblStyle w:val="Rcsostblzat"/>
        <w:tblpPr w:leftFromText="141" w:rightFromText="141" w:vertAnchor="text" w:horzAnchor="margin" w:tblpY="3213"/>
        <w:tblW w:w="0" w:type="auto"/>
        <w:tblLayout w:type="fixed"/>
        <w:tblLook w:val="04A0" w:firstRow="1" w:lastRow="0" w:firstColumn="1" w:lastColumn="0" w:noHBand="0" w:noVBand="1"/>
      </w:tblPr>
      <w:tblGrid>
        <w:gridCol w:w="379"/>
        <w:gridCol w:w="380"/>
        <w:gridCol w:w="380"/>
        <w:gridCol w:w="379"/>
        <w:gridCol w:w="380"/>
        <w:gridCol w:w="380"/>
        <w:gridCol w:w="379"/>
        <w:gridCol w:w="380"/>
        <w:gridCol w:w="380"/>
      </w:tblGrid>
      <w:tr w:rsidR="00322A29" w14:paraId="2C0C86E1" w14:textId="77777777" w:rsidTr="00322A29">
        <w:trPr>
          <w:trHeight w:hRule="exact" w:val="380"/>
        </w:trPr>
        <w:tc>
          <w:tcPr>
            <w:tcW w:w="379" w:type="dxa"/>
            <w:vAlign w:val="center"/>
          </w:tcPr>
          <w:p w14:paraId="59B44FF1" w14:textId="77777777" w:rsidR="00322A29" w:rsidRDefault="00322A29" w:rsidP="00322A29">
            <w:pPr>
              <w:pStyle w:val="SzDSzvegTrzs"/>
              <w:jc w:val="center"/>
            </w:pPr>
          </w:p>
        </w:tc>
        <w:tc>
          <w:tcPr>
            <w:tcW w:w="380" w:type="dxa"/>
            <w:vAlign w:val="center"/>
          </w:tcPr>
          <w:p w14:paraId="756BB7F3" w14:textId="067AE5A3" w:rsidR="00322A29" w:rsidRDefault="00322A29" w:rsidP="00322A29">
            <w:pPr>
              <w:pStyle w:val="SzDSzvegTrzs"/>
              <w:jc w:val="center"/>
            </w:pPr>
            <w:r>
              <w:t>A</w:t>
            </w:r>
          </w:p>
        </w:tc>
        <w:tc>
          <w:tcPr>
            <w:tcW w:w="380" w:type="dxa"/>
            <w:vAlign w:val="center"/>
          </w:tcPr>
          <w:p w14:paraId="407CD898" w14:textId="7B02B457" w:rsidR="00322A29" w:rsidRDefault="00322A29" w:rsidP="00322A29">
            <w:pPr>
              <w:pStyle w:val="SzDSzvegTrzs"/>
              <w:jc w:val="center"/>
            </w:pPr>
            <w:r>
              <w:t>B</w:t>
            </w:r>
          </w:p>
        </w:tc>
        <w:tc>
          <w:tcPr>
            <w:tcW w:w="379" w:type="dxa"/>
            <w:vAlign w:val="center"/>
          </w:tcPr>
          <w:p w14:paraId="108E07AD" w14:textId="39734426" w:rsidR="00322A29" w:rsidRDefault="00322A29" w:rsidP="00322A29">
            <w:pPr>
              <w:pStyle w:val="SzDSzvegTrzs"/>
              <w:jc w:val="center"/>
            </w:pPr>
            <w:r>
              <w:t>C</w:t>
            </w:r>
          </w:p>
        </w:tc>
        <w:tc>
          <w:tcPr>
            <w:tcW w:w="380" w:type="dxa"/>
            <w:vAlign w:val="center"/>
          </w:tcPr>
          <w:p w14:paraId="33C94420" w14:textId="24A5F664" w:rsidR="00322A29" w:rsidRDefault="00322A29" w:rsidP="00322A29">
            <w:pPr>
              <w:pStyle w:val="SzDSzvegTrzs"/>
              <w:jc w:val="center"/>
            </w:pPr>
            <w:r>
              <w:t>D</w:t>
            </w:r>
          </w:p>
        </w:tc>
        <w:tc>
          <w:tcPr>
            <w:tcW w:w="380" w:type="dxa"/>
            <w:vAlign w:val="center"/>
          </w:tcPr>
          <w:p w14:paraId="4B475604" w14:textId="0DB354F1" w:rsidR="00322A29" w:rsidRDefault="00322A29" w:rsidP="00322A29">
            <w:pPr>
              <w:pStyle w:val="SzDSzvegTrzs"/>
              <w:jc w:val="center"/>
            </w:pPr>
            <w:r>
              <w:t>E</w:t>
            </w:r>
          </w:p>
        </w:tc>
        <w:tc>
          <w:tcPr>
            <w:tcW w:w="379" w:type="dxa"/>
            <w:vAlign w:val="center"/>
          </w:tcPr>
          <w:p w14:paraId="0ABBC1DB" w14:textId="5F21A8FB" w:rsidR="00322A29" w:rsidRDefault="00322A29" w:rsidP="00322A29">
            <w:pPr>
              <w:pStyle w:val="SzDSzvegTrzs"/>
              <w:jc w:val="center"/>
            </w:pPr>
            <w:r>
              <w:t>F</w:t>
            </w:r>
          </w:p>
        </w:tc>
        <w:tc>
          <w:tcPr>
            <w:tcW w:w="380" w:type="dxa"/>
            <w:vAlign w:val="center"/>
          </w:tcPr>
          <w:p w14:paraId="60089F56" w14:textId="76DF8DB8" w:rsidR="00322A29" w:rsidRDefault="00322A29" w:rsidP="00322A29">
            <w:pPr>
              <w:pStyle w:val="SzDSzvegTrzs"/>
              <w:jc w:val="center"/>
            </w:pPr>
            <w:r>
              <w:t>G</w:t>
            </w:r>
          </w:p>
        </w:tc>
        <w:tc>
          <w:tcPr>
            <w:tcW w:w="380" w:type="dxa"/>
            <w:vAlign w:val="center"/>
          </w:tcPr>
          <w:p w14:paraId="45D58999" w14:textId="5A764803" w:rsidR="00322A29" w:rsidRDefault="00322A29" w:rsidP="00322A29">
            <w:pPr>
              <w:pStyle w:val="SzDSzvegTrzs"/>
              <w:jc w:val="center"/>
            </w:pPr>
            <w:r>
              <w:t>H</w:t>
            </w:r>
          </w:p>
        </w:tc>
      </w:tr>
      <w:tr w:rsidR="00322A29" w14:paraId="28F06EB7" w14:textId="77777777" w:rsidTr="00322A29">
        <w:trPr>
          <w:trHeight w:hRule="exact" w:val="380"/>
        </w:trPr>
        <w:tc>
          <w:tcPr>
            <w:tcW w:w="379" w:type="dxa"/>
            <w:vAlign w:val="center"/>
          </w:tcPr>
          <w:p w14:paraId="26ED8A7E" w14:textId="2D6B5568" w:rsidR="00322A29" w:rsidRDefault="00322A29" w:rsidP="00322A29">
            <w:pPr>
              <w:pStyle w:val="SzDSzvegTrzs"/>
              <w:jc w:val="center"/>
            </w:pPr>
            <w:r>
              <w:t>A</w:t>
            </w:r>
          </w:p>
        </w:tc>
        <w:tc>
          <w:tcPr>
            <w:tcW w:w="380" w:type="dxa"/>
            <w:vAlign w:val="center"/>
          </w:tcPr>
          <w:p w14:paraId="059560E1" w14:textId="0A3ED13B" w:rsidR="00322A29" w:rsidRDefault="00322A29" w:rsidP="00322A29">
            <w:pPr>
              <w:pStyle w:val="SzDSzvegTrzs"/>
              <w:jc w:val="center"/>
            </w:pPr>
            <w:r>
              <w:t>0</w:t>
            </w:r>
          </w:p>
        </w:tc>
        <w:tc>
          <w:tcPr>
            <w:tcW w:w="380" w:type="dxa"/>
            <w:vAlign w:val="center"/>
          </w:tcPr>
          <w:p w14:paraId="4EB24D3D" w14:textId="77777777" w:rsidR="00322A29" w:rsidRDefault="00322A29" w:rsidP="00322A29">
            <w:pPr>
              <w:pStyle w:val="SzDSzvegTrzs"/>
              <w:jc w:val="center"/>
            </w:pPr>
            <w:r>
              <w:t>7</w:t>
            </w:r>
          </w:p>
        </w:tc>
        <w:tc>
          <w:tcPr>
            <w:tcW w:w="379" w:type="dxa"/>
            <w:vAlign w:val="center"/>
          </w:tcPr>
          <w:p w14:paraId="2949EB2A" w14:textId="77777777" w:rsidR="00322A29" w:rsidRDefault="00322A29" w:rsidP="00322A29">
            <w:pPr>
              <w:pStyle w:val="SzDSzvegTrzs"/>
              <w:jc w:val="center"/>
            </w:pPr>
            <w:r>
              <w:t>3</w:t>
            </w:r>
          </w:p>
        </w:tc>
        <w:tc>
          <w:tcPr>
            <w:tcW w:w="380" w:type="dxa"/>
            <w:vAlign w:val="center"/>
          </w:tcPr>
          <w:p w14:paraId="13CF611C" w14:textId="77777777" w:rsidR="00322A29" w:rsidRDefault="00322A29" w:rsidP="00322A29">
            <w:pPr>
              <w:pStyle w:val="SzDSzvegTrzs"/>
              <w:jc w:val="center"/>
            </w:pPr>
            <w:r>
              <w:t>2</w:t>
            </w:r>
          </w:p>
        </w:tc>
        <w:tc>
          <w:tcPr>
            <w:tcW w:w="380" w:type="dxa"/>
            <w:vAlign w:val="center"/>
          </w:tcPr>
          <w:p w14:paraId="15CD2127" w14:textId="77777777" w:rsidR="00322A29" w:rsidRDefault="00322A29" w:rsidP="00322A29">
            <w:pPr>
              <w:pStyle w:val="SzDSzvegTrzs"/>
              <w:jc w:val="center"/>
            </w:pPr>
            <w:r>
              <w:t>8</w:t>
            </w:r>
          </w:p>
        </w:tc>
        <w:tc>
          <w:tcPr>
            <w:tcW w:w="379" w:type="dxa"/>
            <w:vAlign w:val="center"/>
          </w:tcPr>
          <w:p w14:paraId="797D8E8F" w14:textId="77777777" w:rsidR="00322A29" w:rsidRDefault="00322A29" w:rsidP="00322A29">
            <w:pPr>
              <w:pStyle w:val="SzDSzvegTrzs"/>
              <w:jc w:val="center"/>
            </w:pPr>
            <w:r>
              <w:t>3</w:t>
            </w:r>
          </w:p>
        </w:tc>
        <w:tc>
          <w:tcPr>
            <w:tcW w:w="380" w:type="dxa"/>
            <w:vAlign w:val="center"/>
          </w:tcPr>
          <w:p w14:paraId="60D30965" w14:textId="77777777" w:rsidR="00322A29" w:rsidRDefault="00322A29" w:rsidP="00322A29">
            <w:pPr>
              <w:pStyle w:val="SzDSzvegTrzs"/>
              <w:jc w:val="center"/>
            </w:pPr>
            <w:r>
              <w:t>4</w:t>
            </w:r>
          </w:p>
        </w:tc>
        <w:tc>
          <w:tcPr>
            <w:tcW w:w="380" w:type="dxa"/>
            <w:vAlign w:val="center"/>
          </w:tcPr>
          <w:p w14:paraId="1B1C54DD" w14:textId="77777777" w:rsidR="00322A29" w:rsidRDefault="00322A29" w:rsidP="00322A29">
            <w:pPr>
              <w:pStyle w:val="SzDSzvegTrzs"/>
              <w:jc w:val="center"/>
            </w:pPr>
            <w:r>
              <w:t>5</w:t>
            </w:r>
          </w:p>
        </w:tc>
      </w:tr>
      <w:tr w:rsidR="00322A29" w14:paraId="6FF0D712" w14:textId="77777777" w:rsidTr="00322A29">
        <w:trPr>
          <w:trHeight w:hRule="exact" w:val="380"/>
        </w:trPr>
        <w:tc>
          <w:tcPr>
            <w:tcW w:w="379" w:type="dxa"/>
            <w:vAlign w:val="center"/>
          </w:tcPr>
          <w:p w14:paraId="0FDC4CB4" w14:textId="26E96DF0" w:rsidR="00322A29" w:rsidRDefault="00322A29" w:rsidP="00322A29">
            <w:pPr>
              <w:pStyle w:val="SzDSzvegTrzs"/>
              <w:jc w:val="center"/>
            </w:pPr>
            <w:r>
              <w:t>B</w:t>
            </w:r>
          </w:p>
        </w:tc>
        <w:tc>
          <w:tcPr>
            <w:tcW w:w="380" w:type="dxa"/>
            <w:vAlign w:val="center"/>
          </w:tcPr>
          <w:p w14:paraId="2AD42073" w14:textId="01E6D73F" w:rsidR="00322A29" w:rsidRDefault="00322A29" w:rsidP="00322A29">
            <w:pPr>
              <w:pStyle w:val="SzDSzvegTrzs"/>
              <w:jc w:val="center"/>
            </w:pPr>
            <w:r>
              <w:t>7</w:t>
            </w:r>
          </w:p>
        </w:tc>
        <w:tc>
          <w:tcPr>
            <w:tcW w:w="380" w:type="dxa"/>
            <w:vAlign w:val="center"/>
          </w:tcPr>
          <w:p w14:paraId="26ED9792" w14:textId="77777777" w:rsidR="00322A29" w:rsidRDefault="00322A29" w:rsidP="00322A29">
            <w:pPr>
              <w:pStyle w:val="SzDSzvegTrzs"/>
              <w:jc w:val="center"/>
            </w:pPr>
            <w:r>
              <w:t>0</w:t>
            </w:r>
          </w:p>
        </w:tc>
        <w:tc>
          <w:tcPr>
            <w:tcW w:w="379" w:type="dxa"/>
            <w:vAlign w:val="center"/>
          </w:tcPr>
          <w:p w14:paraId="03DC93EF" w14:textId="77777777" w:rsidR="00322A29" w:rsidRDefault="00322A29" w:rsidP="00322A29">
            <w:pPr>
              <w:pStyle w:val="SzDSzvegTrzs"/>
              <w:jc w:val="center"/>
            </w:pPr>
            <w:r>
              <w:t>5</w:t>
            </w:r>
          </w:p>
        </w:tc>
        <w:tc>
          <w:tcPr>
            <w:tcW w:w="380" w:type="dxa"/>
            <w:vAlign w:val="center"/>
          </w:tcPr>
          <w:p w14:paraId="4023EDC6" w14:textId="77777777" w:rsidR="00322A29" w:rsidRDefault="00322A29" w:rsidP="00322A29">
            <w:pPr>
              <w:pStyle w:val="SzDSzvegTrzs"/>
              <w:jc w:val="center"/>
            </w:pPr>
            <w:r>
              <w:t>4</w:t>
            </w:r>
          </w:p>
        </w:tc>
        <w:tc>
          <w:tcPr>
            <w:tcW w:w="380" w:type="dxa"/>
            <w:vAlign w:val="center"/>
          </w:tcPr>
          <w:p w14:paraId="3D659661" w14:textId="77777777" w:rsidR="00322A29" w:rsidRDefault="00322A29" w:rsidP="00322A29">
            <w:pPr>
              <w:pStyle w:val="SzDSzvegTrzs"/>
              <w:jc w:val="center"/>
            </w:pPr>
            <w:r>
              <w:t>3</w:t>
            </w:r>
          </w:p>
        </w:tc>
        <w:tc>
          <w:tcPr>
            <w:tcW w:w="379" w:type="dxa"/>
            <w:vAlign w:val="center"/>
          </w:tcPr>
          <w:p w14:paraId="7D46CBB8" w14:textId="77777777" w:rsidR="00322A29" w:rsidRDefault="00322A29" w:rsidP="00322A29">
            <w:pPr>
              <w:pStyle w:val="SzDSzvegTrzs"/>
              <w:jc w:val="center"/>
            </w:pPr>
            <w:r>
              <w:t>7</w:t>
            </w:r>
          </w:p>
        </w:tc>
        <w:tc>
          <w:tcPr>
            <w:tcW w:w="380" w:type="dxa"/>
            <w:vAlign w:val="center"/>
          </w:tcPr>
          <w:p w14:paraId="200252CC" w14:textId="77777777" w:rsidR="00322A29" w:rsidRDefault="00322A29" w:rsidP="00322A29">
            <w:pPr>
              <w:pStyle w:val="SzDSzvegTrzs"/>
              <w:jc w:val="center"/>
            </w:pPr>
            <w:r>
              <w:t>1</w:t>
            </w:r>
          </w:p>
        </w:tc>
        <w:tc>
          <w:tcPr>
            <w:tcW w:w="380" w:type="dxa"/>
            <w:vAlign w:val="center"/>
          </w:tcPr>
          <w:p w14:paraId="142F26D1" w14:textId="77777777" w:rsidR="00322A29" w:rsidRDefault="00322A29" w:rsidP="00322A29">
            <w:pPr>
              <w:pStyle w:val="SzDSzvegTrzs"/>
              <w:jc w:val="center"/>
            </w:pPr>
            <w:r>
              <w:t>8</w:t>
            </w:r>
          </w:p>
        </w:tc>
      </w:tr>
      <w:tr w:rsidR="00322A29" w14:paraId="0E098631" w14:textId="77777777" w:rsidTr="00322A29">
        <w:trPr>
          <w:trHeight w:hRule="exact" w:val="380"/>
        </w:trPr>
        <w:tc>
          <w:tcPr>
            <w:tcW w:w="379" w:type="dxa"/>
            <w:vAlign w:val="center"/>
          </w:tcPr>
          <w:p w14:paraId="28E2AD70" w14:textId="023ABDEC" w:rsidR="00322A29" w:rsidRDefault="00322A29" w:rsidP="00322A29">
            <w:pPr>
              <w:pStyle w:val="SzDSzvegTrzs"/>
              <w:jc w:val="center"/>
            </w:pPr>
            <w:r>
              <w:t>C</w:t>
            </w:r>
          </w:p>
        </w:tc>
        <w:tc>
          <w:tcPr>
            <w:tcW w:w="380" w:type="dxa"/>
            <w:vAlign w:val="center"/>
          </w:tcPr>
          <w:p w14:paraId="0577C1C2" w14:textId="11774D71" w:rsidR="00322A29" w:rsidRDefault="00322A29" w:rsidP="00322A29">
            <w:pPr>
              <w:pStyle w:val="SzDSzvegTrzs"/>
              <w:jc w:val="center"/>
            </w:pPr>
            <w:r>
              <w:t>2</w:t>
            </w:r>
          </w:p>
        </w:tc>
        <w:tc>
          <w:tcPr>
            <w:tcW w:w="380" w:type="dxa"/>
            <w:vAlign w:val="center"/>
          </w:tcPr>
          <w:p w14:paraId="5E50D876" w14:textId="77777777" w:rsidR="00322A29" w:rsidRDefault="00322A29" w:rsidP="00322A29">
            <w:pPr>
              <w:pStyle w:val="SzDSzvegTrzs"/>
              <w:jc w:val="center"/>
            </w:pPr>
            <w:r>
              <w:t>5</w:t>
            </w:r>
          </w:p>
        </w:tc>
        <w:tc>
          <w:tcPr>
            <w:tcW w:w="379" w:type="dxa"/>
            <w:vAlign w:val="center"/>
          </w:tcPr>
          <w:p w14:paraId="5E8D0E6B" w14:textId="77777777" w:rsidR="00322A29" w:rsidRDefault="00322A29" w:rsidP="00322A29">
            <w:pPr>
              <w:pStyle w:val="SzDSzvegTrzs"/>
              <w:jc w:val="center"/>
            </w:pPr>
            <w:r>
              <w:t>0</w:t>
            </w:r>
          </w:p>
        </w:tc>
        <w:tc>
          <w:tcPr>
            <w:tcW w:w="380" w:type="dxa"/>
            <w:vAlign w:val="center"/>
          </w:tcPr>
          <w:p w14:paraId="646EF9C2" w14:textId="77777777" w:rsidR="00322A29" w:rsidRDefault="00322A29" w:rsidP="00322A29">
            <w:pPr>
              <w:pStyle w:val="SzDSzvegTrzs"/>
              <w:jc w:val="center"/>
            </w:pPr>
            <w:r>
              <w:t>3</w:t>
            </w:r>
          </w:p>
        </w:tc>
        <w:tc>
          <w:tcPr>
            <w:tcW w:w="380" w:type="dxa"/>
            <w:vAlign w:val="center"/>
          </w:tcPr>
          <w:p w14:paraId="10706DFB" w14:textId="77777777" w:rsidR="00322A29" w:rsidRDefault="00322A29" w:rsidP="00322A29">
            <w:pPr>
              <w:pStyle w:val="SzDSzvegTrzs"/>
              <w:jc w:val="center"/>
            </w:pPr>
            <w:r>
              <w:t>6</w:t>
            </w:r>
          </w:p>
        </w:tc>
        <w:tc>
          <w:tcPr>
            <w:tcW w:w="379" w:type="dxa"/>
            <w:vAlign w:val="center"/>
          </w:tcPr>
          <w:p w14:paraId="4437FC3E" w14:textId="77777777" w:rsidR="00322A29" w:rsidRDefault="00322A29" w:rsidP="00322A29">
            <w:pPr>
              <w:pStyle w:val="SzDSzvegTrzs"/>
              <w:jc w:val="center"/>
            </w:pPr>
            <w:r>
              <w:t>9</w:t>
            </w:r>
          </w:p>
        </w:tc>
        <w:tc>
          <w:tcPr>
            <w:tcW w:w="380" w:type="dxa"/>
            <w:vAlign w:val="center"/>
          </w:tcPr>
          <w:p w14:paraId="32D4A9FF" w14:textId="77777777" w:rsidR="00322A29" w:rsidRDefault="00322A29" w:rsidP="00322A29">
            <w:pPr>
              <w:pStyle w:val="SzDSzvegTrzs"/>
              <w:jc w:val="center"/>
            </w:pPr>
            <w:r>
              <w:t>3</w:t>
            </w:r>
          </w:p>
        </w:tc>
        <w:tc>
          <w:tcPr>
            <w:tcW w:w="380" w:type="dxa"/>
            <w:vAlign w:val="center"/>
          </w:tcPr>
          <w:p w14:paraId="238A5C74" w14:textId="77777777" w:rsidR="00322A29" w:rsidRDefault="00322A29" w:rsidP="00322A29">
            <w:pPr>
              <w:pStyle w:val="SzDSzvegTrzs"/>
              <w:jc w:val="center"/>
            </w:pPr>
            <w:r>
              <w:t>7</w:t>
            </w:r>
          </w:p>
        </w:tc>
      </w:tr>
      <w:tr w:rsidR="00322A29" w14:paraId="77C86ACD" w14:textId="77777777" w:rsidTr="00322A29">
        <w:trPr>
          <w:trHeight w:hRule="exact" w:val="380"/>
        </w:trPr>
        <w:tc>
          <w:tcPr>
            <w:tcW w:w="379" w:type="dxa"/>
            <w:vAlign w:val="center"/>
          </w:tcPr>
          <w:p w14:paraId="5D0930BD" w14:textId="24A926FE" w:rsidR="00322A29" w:rsidRDefault="00322A29" w:rsidP="00322A29">
            <w:pPr>
              <w:pStyle w:val="SzDSzvegTrzs"/>
              <w:jc w:val="center"/>
            </w:pPr>
            <w:r>
              <w:t>D</w:t>
            </w:r>
          </w:p>
        </w:tc>
        <w:tc>
          <w:tcPr>
            <w:tcW w:w="380" w:type="dxa"/>
            <w:vAlign w:val="center"/>
          </w:tcPr>
          <w:p w14:paraId="1E6DB42F" w14:textId="1B245CCF" w:rsidR="00322A29" w:rsidRDefault="00322A29" w:rsidP="00322A29">
            <w:pPr>
              <w:pStyle w:val="SzDSzvegTrzs"/>
              <w:jc w:val="center"/>
            </w:pPr>
            <w:r>
              <w:t>3</w:t>
            </w:r>
          </w:p>
        </w:tc>
        <w:tc>
          <w:tcPr>
            <w:tcW w:w="380" w:type="dxa"/>
            <w:vAlign w:val="center"/>
          </w:tcPr>
          <w:p w14:paraId="71A63342" w14:textId="77777777" w:rsidR="00322A29" w:rsidRDefault="00322A29" w:rsidP="00322A29">
            <w:pPr>
              <w:pStyle w:val="SzDSzvegTrzs"/>
              <w:jc w:val="center"/>
            </w:pPr>
            <w:r>
              <w:t>4</w:t>
            </w:r>
          </w:p>
        </w:tc>
        <w:tc>
          <w:tcPr>
            <w:tcW w:w="379" w:type="dxa"/>
            <w:vAlign w:val="center"/>
          </w:tcPr>
          <w:p w14:paraId="1009500F" w14:textId="77777777" w:rsidR="00322A29" w:rsidRDefault="00322A29" w:rsidP="00322A29">
            <w:pPr>
              <w:pStyle w:val="SzDSzvegTrzs"/>
              <w:jc w:val="center"/>
            </w:pPr>
            <w:r>
              <w:t>4</w:t>
            </w:r>
          </w:p>
        </w:tc>
        <w:tc>
          <w:tcPr>
            <w:tcW w:w="380" w:type="dxa"/>
            <w:vAlign w:val="center"/>
          </w:tcPr>
          <w:p w14:paraId="50510446" w14:textId="77777777" w:rsidR="00322A29" w:rsidRDefault="00322A29" w:rsidP="00322A29">
            <w:pPr>
              <w:pStyle w:val="SzDSzvegTrzs"/>
              <w:jc w:val="center"/>
            </w:pPr>
            <w:r>
              <w:t>0</w:t>
            </w:r>
          </w:p>
        </w:tc>
        <w:tc>
          <w:tcPr>
            <w:tcW w:w="380" w:type="dxa"/>
            <w:vAlign w:val="center"/>
          </w:tcPr>
          <w:p w14:paraId="4F1DCD71" w14:textId="77777777" w:rsidR="00322A29" w:rsidRDefault="00322A29" w:rsidP="00322A29">
            <w:pPr>
              <w:pStyle w:val="SzDSzvegTrzs"/>
              <w:jc w:val="center"/>
            </w:pPr>
            <w:r>
              <w:t>6</w:t>
            </w:r>
          </w:p>
        </w:tc>
        <w:tc>
          <w:tcPr>
            <w:tcW w:w="379" w:type="dxa"/>
            <w:vAlign w:val="center"/>
          </w:tcPr>
          <w:p w14:paraId="455F43FD" w14:textId="77777777" w:rsidR="00322A29" w:rsidRDefault="00322A29" w:rsidP="00322A29">
            <w:pPr>
              <w:pStyle w:val="SzDSzvegTrzs"/>
              <w:jc w:val="center"/>
            </w:pPr>
            <w:r>
              <w:t>3</w:t>
            </w:r>
          </w:p>
        </w:tc>
        <w:tc>
          <w:tcPr>
            <w:tcW w:w="380" w:type="dxa"/>
            <w:vAlign w:val="center"/>
          </w:tcPr>
          <w:p w14:paraId="72C015E0" w14:textId="77777777" w:rsidR="00322A29" w:rsidRDefault="00322A29" w:rsidP="00322A29">
            <w:pPr>
              <w:pStyle w:val="SzDSzvegTrzs"/>
              <w:jc w:val="center"/>
            </w:pPr>
            <w:r>
              <w:t>1</w:t>
            </w:r>
          </w:p>
        </w:tc>
        <w:tc>
          <w:tcPr>
            <w:tcW w:w="380" w:type="dxa"/>
            <w:vAlign w:val="center"/>
          </w:tcPr>
          <w:p w14:paraId="4E1431D4" w14:textId="77777777" w:rsidR="00322A29" w:rsidRDefault="00322A29" w:rsidP="00322A29">
            <w:pPr>
              <w:pStyle w:val="SzDSzvegTrzs"/>
              <w:jc w:val="center"/>
            </w:pPr>
            <w:r>
              <w:t>9</w:t>
            </w:r>
          </w:p>
        </w:tc>
      </w:tr>
      <w:tr w:rsidR="00322A29" w14:paraId="7EA8D806" w14:textId="77777777" w:rsidTr="00322A29">
        <w:trPr>
          <w:trHeight w:hRule="exact" w:val="380"/>
        </w:trPr>
        <w:tc>
          <w:tcPr>
            <w:tcW w:w="379" w:type="dxa"/>
            <w:vAlign w:val="center"/>
          </w:tcPr>
          <w:p w14:paraId="3A71AA1A" w14:textId="487634D9" w:rsidR="00322A29" w:rsidRDefault="00322A29" w:rsidP="00322A29">
            <w:pPr>
              <w:pStyle w:val="SzDSzvegTrzs"/>
              <w:jc w:val="center"/>
            </w:pPr>
            <w:r>
              <w:t>E</w:t>
            </w:r>
          </w:p>
        </w:tc>
        <w:tc>
          <w:tcPr>
            <w:tcW w:w="380" w:type="dxa"/>
            <w:vAlign w:val="center"/>
          </w:tcPr>
          <w:p w14:paraId="5EB6440A" w14:textId="449F9DB3" w:rsidR="00322A29" w:rsidRDefault="00322A29" w:rsidP="00322A29">
            <w:pPr>
              <w:pStyle w:val="SzDSzvegTrzs"/>
              <w:jc w:val="center"/>
            </w:pPr>
            <w:r>
              <w:t>9</w:t>
            </w:r>
          </w:p>
        </w:tc>
        <w:tc>
          <w:tcPr>
            <w:tcW w:w="380" w:type="dxa"/>
            <w:vAlign w:val="center"/>
          </w:tcPr>
          <w:p w14:paraId="115D205B" w14:textId="77777777" w:rsidR="00322A29" w:rsidRDefault="00322A29" w:rsidP="00322A29">
            <w:pPr>
              <w:pStyle w:val="SzDSzvegTrzs"/>
              <w:jc w:val="center"/>
            </w:pPr>
            <w:r>
              <w:t>2</w:t>
            </w:r>
          </w:p>
        </w:tc>
        <w:tc>
          <w:tcPr>
            <w:tcW w:w="379" w:type="dxa"/>
            <w:vAlign w:val="center"/>
          </w:tcPr>
          <w:p w14:paraId="3CAF0C0A" w14:textId="77777777" w:rsidR="00322A29" w:rsidRDefault="00322A29" w:rsidP="00322A29">
            <w:pPr>
              <w:pStyle w:val="SzDSzvegTrzs"/>
              <w:jc w:val="center"/>
            </w:pPr>
            <w:r>
              <w:t>6</w:t>
            </w:r>
          </w:p>
        </w:tc>
        <w:tc>
          <w:tcPr>
            <w:tcW w:w="380" w:type="dxa"/>
            <w:vAlign w:val="center"/>
          </w:tcPr>
          <w:p w14:paraId="226DB254" w14:textId="77777777" w:rsidR="00322A29" w:rsidRDefault="00322A29" w:rsidP="00322A29">
            <w:pPr>
              <w:pStyle w:val="SzDSzvegTrzs"/>
              <w:jc w:val="center"/>
            </w:pPr>
            <w:r>
              <w:t>6</w:t>
            </w:r>
          </w:p>
        </w:tc>
        <w:tc>
          <w:tcPr>
            <w:tcW w:w="380" w:type="dxa"/>
            <w:vAlign w:val="center"/>
          </w:tcPr>
          <w:p w14:paraId="655EFA0F" w14:textId="77777777" w:rsidR="00322A29" w:rsidRDefault="00322A29" w:rsidP="00322A29">
            <w:pPr>
              <w:pStyle w:val="SzDSzvegTrzs"/>
              <w:jc w:val="center"/>
            </w:pPr>
            <w:r>
              <w:t>0</w:t>
            </w:r>
          </w:p>
        </w:tc>
        <w:tc>
          <w:tcPr>
            <w:tcW w:w="379" w:type="dxa"/>
            <w:vAlign w:val="center"/>
          </w:tcPr>
          <w:p w14:paraId="07ABFE79" w14:textId="77777777" w:rsidR="00322A29" w:rsidRDefault="00322A29" w:rsidP="00322A29">
            <w:pPr>
              <w:pStyle w:val="SzDSzvegTrzs"/>
              <w:jc w:val="center"/>
            </w:pPr>
            <w:r>
              <w:t>2</w:t>
            </w:r>
          </w:p>
        </w:tc>
        <w:tc>
          <w:tcPr>
            <w:tcW w:w="380" w:type="dxa"/>
            <w:vAlign w:val="center"/>
          </w:tcPr>
          <w:p w14:paraId="6C4E2672" w14:textId="77777777" w:rsidR="00322A29" w:rsidRDefault="00322A29" w:rsidP="00322A29">
            <w:pPr>
              <w:pStyle w:val="SzDSzvegTrzs"/>
              <w:jc w:val="center"/>
            </w:pPr>
            <w:r>
              <w:t>5</w:t>
            </w:r>
          </w:p>
        </w:tc>
        <w:tc>
          <w:tcPr>
            <w:tcW w:w="380" w:type="dxa"/>
            <w:vAlign w:val="center"/>
          </w:tcPr>
          <w:p w14:paraId="0D25CFFD" w14:textId="77777777" w:rsidR="00322A29" w:rsidRDefault="00322A29" w:rsidP="00322A29">
            <w:pPr>
              <w:pStyle w:val="SzDSzvegTrzs"/>
              <w:jc w:val="center"/>
            </w:pPr>
            <w:r>
              <w:t>3</w:t>
            </w:r>
          </w:p>
        </w:tc>
      </w:tr>
      <w:tr w:rsidR="00322A29" w14:paraId="555B5582" w14:textId="77777777" w:rsidTr="00322A29">
        <w:trPr>
          <w:trHeight w:hRule="exact" w:val="380"/>
        </w:trPr>
        <w:tc>
          <w:tcPr>
            <w:tcW w:w="379" w:type="dxa"/>
            <w:vAlign w:val="center"/>
          </w:tcPr>
          <w:p w14:paraId="11D44D59" w14:textId="00A64751" w:rsidR="00322A29" w:rsidRDefault="00322A29" w:rsidP="00322A29">
            <w:pPr>
              <w:pStyle w:val="SzDSzvegTrzs"/>
              <w:jc w:val="center"/>
            </w:pPr>
            <w:r>
              <w:t>F</w:t>
            </w:r>
          </w:p>
        </w:tc>
        <w:tc>
          <w:tcPr>
            <w:tcW w:w="380" w:type="dxa"/>
            <w:vAlign w:val="center"/>
          </w:tcPr>
          <w:p w14:paraId="2E746A72" w14:textId="35978BA0" w:rsidR="00322A29" w:rsidRDefault="00322A29" w:rsidP="00322A29">
            <w:pPr>
              <w:pStyle w:val="SzDSzvegTrzs"/>
              <w:jc w:val="center"/>
            </w:pPr>
            <w:r>
              <w:t>3</w:t>
            </w:r>
          </w:p>
        </w:tc>
        <w:tc>
          <w:tcPr>
            <w:tcW w:w="380" w:type="dxa"/>
            <w:vAlign w:val="center"/>
          </w:tcPr>
          <w:p w14:paraId="43247274" w14:textId="77777777" w:rsidR="00322A29" w:rsidRDefault="00322A29" w:rsidP="00322A29">
            <w:pPr>
              <w:pStyle w:val="SzDSzvegTrzs"/>
              <w:jc w:val="center"/>
            </w:pPr>
            <w:r>
              <w:t>7</w:t>
            </w:r>
          </w:p>
        </w:tc>
        <w:tc>
          <w:tcPr>
            <w:tcW w:w="379" w:type="dxa"/>
            <w:vAlign w:val="center"/>
          </w:tcPr>
          <w:p w14:paraId="68479A37" w14:textId="77777777" w:rsidR="00322A29" w:rsidRDefault="00322A29" w:rsidP="00322A29">
            <w:pPr>
              <w:pStyle w:val="SzDSzvegTrzs"/>
              <w:jc w:val="center"/>
            </w:pPr>
            <w:r>
              <w:t>9</w:t>
            </w:r>
          </w:p>
        </w:tc>
        <w:tc>
          <w:tcPr>
            <w:tcW w:w="380" w:type="dxa"/>
            <w:vAlign w:val="center"/>
          </w:tcPr>
          <w:p w14:paraId="1DF41429" w14:textId="77777777" w:rsidR="00322A29" w:rsidRDefault="00322A29" w:rsidP="00322A29">
            <w:pPr>
              <w:pStyle w:val="SzDSzvegTrzs"/>
              <w:jc w:val="center"/>
            </w:pPr>
            <w:r>
              <w:t>3</w:t>
            </w:r>
          </w:p>
        </w:tc>
        <w:tc>
          <w:tcPr>
            <w:tcW w:w="380" w:type="dxa"/>
            <w:vAlign w:val="center"/>
          </w:tcPr>
          <w:p w14:paraId="37B63D1D" w14:textId="77777777" w:rsidR="00322A29" w:rsidRDefault="00322A29" w:rsidP="00322A29">
            <w:pPr>
              <w:pStyle w:val="SzDSzvegTrzs"/>
              <w:jc w:val="center"/>
            </w:pPr>
            <w:r>
              <w:t>2</w:t>
            </w:r>
          </w:p>
        </w:tc>
        <w:tc>
          <w:tcPr>
            <w:tcW w:w="379" w:type="dxa"/>
            <w:vAlign w:val="center"/>
          </w:tcPr>
          <w:p w14:paraId="655361AB" w14:textId="77777777" w:rsidR="00322A29" w:rsidRDefault="00322A29" w:rsidP="00322A29">
            <w:pPr>
              <w:pStyle w:val="SzDSzvegTrzs"/>
              <w:jc w:val="center"/>
            </w:pPr>
            <w:r>
              <w:t>0</w:t>
            </w:r>
          </w:p>
        </w:tc>
        <w:tc>
          <w:tcPr>
            <w:tcW w:w="380" w:type="dxa"/>
            <w:vAlign w:val="center"/>
          </w:tcPr>
          <w:p w14:paraId="4AD6B8AF" w14:textId="77777777" w:rsidR="00322A29" w:rsidRDefault="00322A29" w:rsidP="00322A29">
            <w:pPr>
              <w:pStyle w:val="SzDSzvegTrzs"/>
              <w:jc w:val="center"/>
            </w:pPr>
            <w:r>
              <w:t>6</w:t>
            </w:r>
          </w:p>
        </w:tc>
        <w:tc>
          <w:tcPr>
            <w:tcW w:w="380" w:type="dxa"/>
            <w:vAlign w:val="center"/>
          </w:tcPr>
          <w:p w14:paraId="2A77EA11" w14:textId="77777777" w:rsidR="00322A29" w:rsidRDefault="00322A29" w:rsidP="00322A29">
            <w:pPr>
              <w:pStyle w:val="SzDSzvegTrzs"/>
              <w:jc w:val="center"/>
            </w:pPr>
            <w:r>
              <w:t>4</w:t>
            </w:r>
          </w:p>
        </w:tc>
      </w:tr>
      <w:tr w:rsidR="00322A29" w14:paraId="679C3533" w14:textId="77777777" w:rsidTr="00322A29">
        <w:trPr>
          <w:trHeight w:hRule="exact" w:val="380"/>
        </w:trPr>
        <w:tc>
          <w:tcPr>
            <w:tcW w:w="379" w:type="dxa"/>
            <w:vAlign w:val="center"/>
          </w:tcPr>
          <w:p w14:paraId="01720603" w14:textId="0B49D756" w:rsidR="00322A29" w:rsidRDefault="00322A29" w:rsidP="00322A29">
            <w:pPr>
              <w:pStyle w:val="SzDSzvegTrzs"/>
              <w:jc w:val="center"/>
            </w:pPr>
            <w:r>
              <w:t>G</w:t>
            </w:r>
          </w:p>
        </w:tc>
        <w:tc>
          <w:tcPr>
            <w:tcW w:w="380" w:type="dxa"/>
            <w:vAlign w:val="center"/>
          </w:tcPr>
          <w:p w14:paraId="2BEC3312" w14:textId="18A8091B" w:rsidR="00322A29" w:rsidRDefault="00322A29" w:rsidP="00322A29">
            <w:pPr>
              <w:pStyle w:val="SzDSzvegTrzs"/>
              <w:jc w:val="center"/>
            </w:pPr>
            <w:r>
              <w:t>4</w:t>
            </w:r>
          </w:p>
        </w:tc>
        <w:tc>
          <w:tcPr>
            <w:tcW w:w="380" w:type="dxa"/>
            <w:vAlign w:val="center"/>
          </w:tcPr>
          <w:p w14:paraId="1F700106" w14:textId="77777777" w:rsidR="00322A29" w:rsidRDefault="00322A29" w:rsidP="00322A29">
            <w:pPr>
              <w:pStyle w:val="SzDSzvegTrzs"/>
              <w:jc w:val="center"/>
            </w:pPr>
            <w:r>
              <w:t>1</w:t>
            </w:r>
          </w:p>
        </w:tc>
        <w:tc>
          <w:tcPr>
            <w:tcW w:w="379" w:type="dxa"/>
            <w:vAlign w:val="center"/>
          </w:tcPr>
          <w:p w14:paraId="26E40199" w14:textId="77777777" w:rsidR="00322A29" w:rsidRDefault="00322A29" w:rsidP="00322A29">
            <w:pPr>
              <w:pStyle w:val="SzDSzvegTrzs"/>
              <w:jc w:val="center"/>
            </w:pPr>
            <w:r>
              <w:t>2</w:t>
            </w:r>
          </w:p>
        </w:tc>
        <w:tc>
          <w:tcPr>
            <w:tcW w:w="380" w:type="dxa"/>
            <w:vAlign w:val="center"/>
          </w:tcPr>
          <w:p w14:paraId="141E09D3" w14:textId="77777777" w:rsidR="00322A29" w:rsidRDefault="00322A29" w:rsidP="00322A29">
            <w:pPr>
              <w:pStyle w:val="SzDSzvegTrzs"/>
              <w:jc w:val="center"/>
            </w:pPr>
            <w:r>
              <w:t>3</w:t>
            </w:r>
          </w:p>
        </w:tc>
        <w:tc>
          <w:tcPr>
            <w:tcW w:w="380" w:type="dxa"/>
            <w:vAlign w:val="center"/>
          </w:tcPr>
          <w:p w14:paraId="5F6BA2D1" w14:textId="77777777" w:rsidR="00322A29" w:rsidRDefault="00322A29" w:rsidP="00322A29">
            <w:pPr>
              <w:pStyle w:val="SzDSzvegTrzs"/>
              <w:jc w:val="center"/>
            </w:pPr>
            <w:r>
              <w:t>7</w:t>
            </w:r>
          </w:p>
        </w:tc>
        <w:tc>
          <w:tcPr>
            <w:tcW w:w="379" w:type="dxa"/>
            <w:vAlign w:val="center"/>
          </w:tcPr>
          <w:p w14:paraId="3F520A7C" w14:textId="77777777" w:rsidR="00322A29" w:rsidRDefault="00322A29" w:rsidP="00322A29">
            <w:pPr>
              <w:pStyle w:val="SzDSzvegTrzs"/>
              <w:jc w:val="center"/>
            </w:pPr>
            <w:r>
              <w:t>6</w:t>
            </w:r>
          </w:p>
        </w:tc>
        <w:tc>
          <w:tcPr>
            <w:tcW w:w="380" w:type="dxa"/>
            <w:vAlign w:val="center"/>
          </w:tcPr>
          <w:p w14:paraId="496919BA" w14:textId="77777777" w:rsidR="00322A29" w:rsidRDefault="00322A29" w:rsidP="00322A29">
            <w:pPr>
              <w:pStyle w:val="SzDSzvegTrzs"/>
              <w:jc w:val="center"/>
            </w:pPr>
            <w:r>
              <w:t>0</w:t>
            </w:r>
          </w:p>
        </w:tc>
        <w:tc>
          <w:tcPr>
            <w:tcW w:w="380" w:type="dxa"/>
            <w:vAlign w:val="center"/>
          </w:tcPr>
          <w:p w14:paraId="600CD6E0" w14:textId="77777777" w:rsidR="00322A29" w:rsidRDefault="00322A29" w:rsidP="00322A29">
            <w:pPr>
              <w:pStyle w:val="SzDSzvegTrzs"/>
              <w:jc w:val="center"/>
            </w:pPr>
            <w:r>
              <w:t>1</w:t>
            </w:r>
          </w:p>
        </w:tc>
      </w:tr>
      <w:tr w:rsidR="00322A29" w14:paraId="4FE8A8C0" w14:textId="77777777" w:rsidTr="00322A29">
        <w:trPr>
          <w:trHeight w:hRule="exact" w:val="380"/>
        </w:trPr>
        <w:tc>
          <w:tcPr>
            <w:tcW w:w="379" w:type="dxa"/>
            <w:vAlign w:val="center"/>
          </w:tcPr>
          <w:p w14:paraId="2D4E52AE" w14:textId="6624808C" w:rsidR="00322A29" w:rsidRDefault="00322A29" w:rsidP="00322A29">
            <w:pPr>
              <w:pStyle w:val="SzDSzvegTrzs"/>
              <w:jc w:val="center"/>
            </w:pPr>
            <w:r>
              <w:t>H</w:t>
            </w:r>
          </w:p>
        </w:tc>
        <w:tc>
          <w:tcPr>
            <w:tcW w:w="380" w:type="dxa"/>
            <w:vAlign w:val="center"/>
          </w:tcPr>
          <w:p w14:paraId="6EB1DFF5" w14:textId="0E5D5338" w:rsidR="00322A29" w:rsidRDefault="00322A29" w:rsidP="00322A29">
            <w:pPr>
              <w:pStyle w:val="SzDSzvegTrzs"/>
              <w:jc w:val="center"/>
            </w:pPr>
            <w:r>
              <w:t>5</w:t>
            </w:r>
          </w:p>
        </w:tc>
        <w:tc>
          <w:tcPr>
            <w:tcW w:w="380" w:type="dxa"/>
            <w:vAlign w:val="center"/>
          </w:tcPr>
          <w:p w14:paraId="38E9B290" w14:textId="77777777" w:rsidR="00322A29" w:rsidRDefault="00322A29" w:rsidP="00322A29">
            <w:pPr>
              <w:pStyle w:val="SzDSzvegTrzs"/>
              <w:jc w:val="center"/>
            </w:pPr>
            <w:r>
              <w:t>8</w:t>
            </w:r>
          </w:p>
        </w:tc>
        <w:tc>
          <w:tcPr>
            <w:tcW w:w="379" w:type="dxa"/>
            <w:vAlign w:val="center"/>
          </w:tcPr>
          <w:p w14:paraId="78742230" w14:textId="77777777" w:rsidR="00322A29" w:rsidRDefault="00322A29" w:rsidP="00322A29">
            <w:pPr>
              <w:pStyle w:val="SzDSzvegTrzs"/>
              <w:jc w:val="center"/>
            </w:pPr>
            <w:r>
              <w:t>7</w:t>
            </w:r>
          </w:p>
        </w:tc>
        <w:tc>
          <w:tcPr>
            <w:tcW w:w="380" w:type="dxa"/>
            <w:vAlign w:val="center"/>
          </w:tcPr>
          <w:p w14:paraId="1A509083" w14:textId="77777777" w:rsidR="00322A29" w:rsidRDefault="00322A29" w:rsidP="00322A29">
            <w:pPr>
              <w:pStyle w:val="SzDSzvegTrzs"/>
              <w:jc w:val="center"/>
            </w:pPr>
            <w:r>
              <w:t>8</w:t>
            </w:r>
          </w:p>
        </w:tc>
        <w:tc>
          <w:tcPr>
            <w:tcW w:w="380" w:type="dxa"/>
            <w:vAlign w:val="center"/>
          </w:tcPr>
          <w:p w14:paraId="1FC4BBD9" w14:textId="77777777" w:rsidR="00322A29" w:rsidRDefault="00322A29" w:rsidP="00322A29">
            <w:pPr>
              <w:pStyle w:val="SzDSzvegTrzs"/>
              <w:jc w:val="center"/>
            </w:pPr>
            <w:r>
              <w:t>4</w:t>
            </w:r>
          </w:p>
        </w:tc>
        <w:tc>
          <w:tcPr>
            <w:tcW w:w="379" w:type="dxa"/>
            <w:vAlign w:val="center"/>
          </w:tcPr>
          <w:p w14:paraId="59672788" w14:textId="77777777" w:rsidR="00322A29" w:rsidRDefault="00322A29" w:rsidP="00322A29">
            <w:pPr>
              <w:pStyle w:val="SzDSzvegTrzs"/>
              <w:jc w:val="center"/>
            </w:pPr>
            <w:r>
              <w:t>5</w:t>
            </w:r>
          </w:p>
        </w:tc>
        <w:tc>
          <w:tcPr>
            <w:tcW w:w="380" w:type="dxa"/>
            <w:vAlign w:val="center"/>
          </w:tcPr>
          <w:p w14:paraId="656472FB" w14:textId="77777777" w:rsidR="00322A29" w:rsidRDefault="00322A29" w:rsidP="00322A29">
            <w:pPr>
              <w:pStyle w:val="SzDSzvegTrzs"/>
              <w:jc w:val="center"/>
            </w:pPr>
            <w:r>
              <w:t>1</w:t>
            </w:r>
          </w:p>
        </w:tc>
        <w:tc>
          <w:tcPr>
            <w:tcW w:w="380" w:type="dxa"/>
            <w:vAlign w:val="center"/>
          </w:tcPr>
          <w:p w14:paraId="599BFA92" w14:textId="77777777" w:rsidR="00322A29" w:rsidRDefault="00322A29" w:rsidP="00322A29">
            <w:pPr>
              <w:pStyle w:val="SzDSzvegTrzs"/>
              <w:jc w:val="center"/>
            </w:pPr>
            <w:r>
              <w:t>0</w:t>
            </w:r>
          </w:p>
        </w:tc>
      </w:tr>
    </w:tbl>
    <w:p w14:paraId="5EB13ACB" w14:textId="5543CAE4" w:rsidR="0004445F" w:rsidRPr="0017294F" w:rsidRDefault="00A9281C" w:rsidP="00365E77">
      <w:pPr>
        <w:pStyle w:val="SzDSzvegTrzs"/>
      </w:pPr>
      <w:r w:rsidRPr="00A9281C">
        <mc:AlternateContent>
          <mc:Choice Requires="wpg">
            <w:drawing>
              <wp:anchor distT="0" distB="0" distL="114300" distR="114300" simplePos="0" relativeHeight="251756544" behindDoc="0" locked="0" layoutInCell="1" allowOverlap="1" wp14:anchorId="7A6099B7" wp14:editId="5A33C7FA">
                <wp:simplePos x="0" y="0"/>
                <wp:positionH relativeFrom="column">
                  <wp:posOffset>3194685</wp:posOffset>
                </wp:positionH>
                <wp:positionV relativeFrom="paragraph">
                  <wp:posOffset>2670810</wp:posOffset>
                </wp:positionV>
                <wp:extent cx="2013585" cy="323850"/>
                <wp:effectExtent l="0" t="0" r="24765" b="19050"/>
                <wp:wrapNone/>
                <wp:docPr id="169" name="Csoportba foglalás 1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13585" cy="323850"/>
                          <a:chOff x="0" y="0"/>
                          <a:chExt cx="2013714" cy="323850"/>
                        </a:xfrm>
                      </wpg:grpSpPr>
                      <wps:wsp>
                        <wps:cNvPr id="170" name="Téglalap 170"/>
                        <wps:cNvSpPr/>
                        <wps:spPr>
                          <a:xfrm>
                            <a:off x="504825" y="0"/>
                            <a:ext cx="251589" cy="323850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058369" w14:textId="25291931" w:rsidR="00A9281C" w:rsidRDefault="00A9281C" w:rsidP="00A9281C">
                              <w:pPr>
                                <w:jc w:val="center"/>
                              </w:pPr>
                              <w: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6" name="Téglalap 576"/>
                        <wps:cNvSpPr/>
                        <wps:spPr>
                          <a:xfrm>
                            <a:off x="762000" y="0"/>
                            <a:ext cx="251589" cy="323850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CAEAF6A" w14:textId="77777777" w:rsidR="00A9281C" w:rsidRDefault="00A9281C" w:rsidP="00A9281C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8" name="Téglalap 578"/>
                        <wps:cNvSpPr/>
                        <wps:spPr>
                          <a:xfrm>
                            <a:off x="257175" y="0"/>
                            <a:ext cx="251589" cy="323850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0327B8A" w14:textId="77777777" w:rsidR="00A9281C" w:rsidRDefault="00A9281C" w:rsidP="00A9281C">
                              <w:r>
                                <w:t>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8" name="Téglalap 588"/>
                        <wps:cNvSpPr/>
                        <wps:spPr>
                          <a:xfrm>
                            <a:off x="0" y="0"/>
                            <a:ext cx="251589" cy="323456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F85DB07" w14:textId="77777777" w:rsidR="00A9281C" w:rsidRDefault="00A9281C" w:rsidP="00A9281C">
                              <w:pPr>
                                <w:jc w:val="center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9" name="Téglalap 589"/>
                        <wps:cNvSpPr/>
                        <wps:spPr>
                          <a:xfrm>
                            <a:off x="1009650" y="0"/>
                            <a:ext cx="251589" cy="323606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9026C08" w14:textId="77777777" w:rsidR="00A9281C" w:rsidRDefault="00A9281C" w:rsidP="00A9281C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2" name="Téglalap 592"/>
                        <wps:cNvSpPr/>
                        <wps:spPr>
                          <a:xfrm>
                            <a:off x="1257300" y="0"/>
                            <a:ext cx="251589" cy="323606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DFF964" w14:textId="77777777" w:rsidR="00A9281C" w:rsidRDefault="00A9281C" w:rsidP="00A9281C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2" name="Téglalap 602"/>
                        <wps:cNvSpPr/>
                        <wps:spPr>
                          <a:xfrm>
                            <a:off x="1514475" y="0"/>
                            <a:ext cx="251589" cy="323606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8BD8CA4" w14:textId="77777777" w:rsidR="00A9281C" w:rsidRDefault="00A9281C" w:rsidP="00A9281C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3" name="Téglalap 603"/>
                        <wps:cNvSpPr/>
                        <wps:spPr>
                          <a:xfrm>
                            <a:off x="1762125" y="0"/>
                            <a:ext cx="251589" cy="323606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4AB3B38" w14:textId="77777777" w:rsidR="00A9281C" w:rsidRDefault="00A9281C" w:rsidP="00A9281C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6099B7" id="Csoportba foglalás 169" o:spid="_x0000_s1578" style="position:absolute;left:0;text-align:left;margin-left:251.55pt;margin-top:210.3pt;width:158.55pt;height:25.5pt;z-index:251756544;mso-position-horizontal-relative:text;mso-position-vertical-relative:text" coordsize="20137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">
                <v:rect id="Téglalap 170" o:spid="_x0000_s1579" style="position:absolute;left:5048;width:2516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" filled="f" strokecolor="black [3213]" strokeweight="1pt">
                  <v:textbox>
                    <w:txbxContent>
                      <w:p w14:paraId="74058369" w14:textId="25291931" w:rsidR="00A9281C" w:rsidRDefault="00A9281C" w:rsidP="00A9281C">
                        <w:pPr>
                          <w:jc w:val="center"/>
                        </w:pPr>
                        <w:r>
                          <w:t>D</w:t>
                        </w:r>
                      </w:p>
                    </w:txbxContent>
                  </v:textbox>
                </v:rect>
                <v:rect id="Téglalap 576" o:spid="_x0000_s1580" style="position:absolute;left:7620;width:2515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" filled="f" strokecolor="black [3213]" strokeweight="1pt">
                  <v:textbox>
                    <w:txbxContent>
                      <w:p w14:paraId="1CAEAF6A" w14:textId="77777777" w:rsidR="00A9281C" w:rsidRDefault="00A9281C" w:rsidP="00A9281C">
                        <w:pPr>
                          <w:jc w:val="center"/>
                        </w:pPr>
                      </w:p>
                    </w:txbxContent>
                  </v:textbox>
                </v:rect>
                <v:rect id="Téglalap 578" o:spid="_x0000_s1581" style="position:absolute;left:2571;width:2516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" filled="f" strokecolor="black [3213]" strokeweight="1pt">
                  <v:textbox>
                    <w:txbxContent>
                      <w:p w14:paraId="40327B8A" w14:textId="77777777" w:rsidR="00A9281C" w:rsidRDefault="00A9281C" w:rsidP="00A9281C">
                        <w:r>
                          <w:t>F</w:t>
                        </w:r>
                      </w:p>
                    </w:txbxContent>
                  </v:textbox>
                </v:rect>
                <v:rect id="Téglalap 588" o:spid="_x0000_s1582" style="position:absolute;width:2515;height:32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" filled="f" strokecolor="black [3213]" strokeweight="1pt">
                  <v:textbox>
                    <w:txbxContent>
                      <w:p w14:paraId="5F85DB07" w14:textId="77777777" w:rsidR="00A9281C" w:rsidRDefault="00A9281C" w:rsidP="00A9281C">
                        <w:pPr>
                          <w:jc w:val="center"/>
                        </w:pPr>
                        <w:r>
                          <w:t>A</w:t>
                        </w:r>
                      </w:p>
                    </w:txbxContent>
                  </v:textbox>
                </v:rect>
                <v:rect id="Téglalap 589" o:spid="_x0000_s1583" style="position:absolute;left:10096;width:2516;height:32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" filled="f" strokecolor="black [3213]" strokeweight="1pt">
                  <v:textbox>
                    <w:txbxContent>
                      <w:p w14:paraId="39026C08" w14:textId="77777777" w:rsidR="00A9281C" w:rsidRDefault="00A9281C" w:rsidP="00A9281C">
                        <w:pPr>
                          <w:jc w:val="center"/>
                        </w:pPr>
                      </w:p>
                    </w:txbxContent>
                  </v:textbox>
                </v:rect>
                <v:rect id="Téglalap 592" o:spid="_x0000_s1584" style="position:absolute;left:12573;width:2515;height:32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" filled="f" strokecolor="black [3213]" strokeweight="1pt">
                  <v:textbox>
                    <w:txbxContent>
                      <w:p w14:paraId="22DFF964" w14:textId="77777777" w:rsidR="00A9281C" w:rsidRDefault="00A9281C" w:rsidP="00A9281C">
                        <w:pPr>
                          <w:jc w:val="center"/>
                        </w:pPr>
                      </w:p>
                    </w:txbxContent>
                  </v:textbox>
                </v:rect>
                <v:rect id="Téglalap 602" o:spid="_x0000_s1585" style="position:absolute;left:15144;width:2516;height:32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" filled="f" strokecolor="black [3213]" strokeweight="1pt">
                  <v:textbox>
                    <w:txbxContent>
                      <w:p w14:paraId="18BD8CA4" w14:textId="77777777" w:rsidR="00A9281C" w:rsidRDefault="00A9281C" w:rsidP="00A9281C"/>
                    </w:txbxContent>
                  </v:textbox>
                </v:rect>
                <v:rect id="Téglalap 603" o:spid="_x0000_s1586" style="position:absolute;left:17621;width:2516;height:32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" filled="f" strokecolor="black [3213]" strokeweight="1pt">
                  <v:textbox>
                    <w:txbxContent>
                      <w:p w14:paraId="54AB3B38" w14:textId="77777777" w:rsidR="00A9281C" w:rsidRDefault="00A9281C" w:rsidP="00A9281C">
                        <w:pPr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Pr="00A9281C"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6D68676" wp14:editId="24CB5E21">
                <wp:simplePos x="0" y="0"/>
                <wp:positionH relativeFrom="column">
                  <wp:posOffset>3091815</wp:posOffset>
                </wp:positionH>
                <wp:positionV relativeFrom="paragraph">
                  <wp:posOffset>2154555</wp:posOffset>
                </wp:positionV>
                <wp:extent cx="2575560" cy="466725"/>
                <wp:effectExtent l="0" t="0" r="0" b="0"/>
                <wp:wrapNone/>
                <wp:docPr id="606" name="Szövegdoboz 6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556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DD374D" w14:textId="5AFD7D7F" w:rsidR="00A9281C" w:rsidRDefault="00A9281C" w:rsidP="00A9281C">
                            <w:r>
                              <w:t>3</w:t>
                            </w:r>
                            <w:r>
                              <w:t xml:space="preserve">. </w:t>
                            </w:r>
                            <w:r>
                              <w:t>F</w:t>
                            </w:r>
                            <w:r>
                              <w:t xml:space="preserve"> </w:t>
                            </w:r>
                            <w:r>
                              <w:sym w:font="Wingdings" w:char="F0E0"/>
                            </w:r>
                            <w:r>
                              <w:t xml:space="preserve"> </w:t>
                            </w:r>
                            <w:r>
                              <w:t>G</w:t>
                            </w:r>
                            <w:r>
                              <w:t xml:space="preserve"> (</w:t>
                            </w:r>
                            <w:r>
                              <w:t>6</w:t>
                            </w:r>
                            <w:r>
                              <w:t xml:space="preserve">) </w:t>
                            </w:r>
                            <w:r>
                              <w:t>és F</w:t>
                            </w:r>
                            <w:r>
                              <w:t xml:space="preserve"> </w:t>
                            </w:r>
                            <w:r>
                              <w:sym w:font="Wingdings" w:char="F0E0"/>
                            </w:r>
                            <w:r>
                              <w:t xml:space="preserve"> D</w:t>
                            </w:r>
                            <w:r>
                              <w:t xml:space="preserve"> (</w:t>
                            </w:r>
                            <w:r>
                              <w:t>3</w:t>
                            </w:r>
                            <w:r>
                              <w:t>)</w:t>
                            </w:r>
                            <w:r>
                              <w:t xml:space="preserve"> összehasonlítása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D68676" id="Szövegdoboz 606" o:spid="_x0000_s1587" type="#_x0000_t202" style="position:absolute;left:0;text-align:left;margin-left:243.45pt;margin-top:169.65pt;width:202.8pt;height:36.7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" filled="f" stroked="f" strokeweight=".5pt">
                <v:textbox>
                  <w:txbxContent>
                    <w:p w14:paraId="02DD374D" w14:textId="5AFD7D7F" w:rsidR="00A9281C" w:rsidRDefault="00A9281C" w:rsidP="00A9281C">
                      <w:r>
                        <w:t>3</w:t>
                      </w:r>
                      <w:r>
                        <w:t xml:space="preserve">. </w:t>
                      </w:r>
                      <w:r>
                        <w:t>F</w:t>
                      </w:r>
                      <w:r>
                        <w:t xml:space="preserve"> </w:t>
                      </w:r>
                      <w:r>
                        <w:sym w:font="Wingdings" w:char="F0E0"/>
                      </w:r>
                      <w:r>
                        <w:t xml:space="preserve"> </w:t>
                      </w:r>
                      <w:r>
                        <w:t>G</w:t>
                      </w:r>
                      <w:r>
                        <w:t xml:space="preserve"> (</w:t>
                      </w:r>
                      <w:r>
                        <w:t>6</w:t>
                      </w:r>
                      <w:r>
                        <w:t xml:space="preserve">) </w:t>
                      </w:r>
                      <w:r>
                        <w:t>és F</w:t>
                      </w:r>
                      <w:r>
                        <w:t xml:space="preserve"> </w:t>
                      </w:r>
                      <w:r>
                        <w:sym w:font="Wingdings" w:char="F0E0"/>
                      </w:r>
                      <w:r>
                        <w:t xml:space="preserve"> D</w:t>
                      </w:r>
                      <w:r>
                        <w:t xml:space="preserve"> (</w:t>
                      </w:r>
                      <w:r>
                        <w:t>3</w:t>
                      </w:r>
                      <w:r>
                        <w:t>)</w:t>
                      </w:r>
                      <w:r>
                        <w:t xml:space="preserve"> összehasonlítása</w:t>
                      </w:r>
                    </w:p>
                  </w:txbxContent>
                </v:textbox>
              </v:shape>
            </w:pict>
          </mc:Fallback>
        </mc:AlternateContent>
      </w:r>
      <w:r w:rsidRPr="0004445F"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A20C9A2" wp14:editId="323BDA46">
                <wp:simplePos x="0" y="0"/>
                <wp:positionH relativeFrom="column">
                  <wp:posOffset>3091815</wp:posOffset>
                </wp:positionH>
                <wp:positionV relativeFrom="paragraph">
                  <wp:posOffset>973455</wp:posOffset>
                </wp:positionV>
                <wp:extent cx="2575560" cy="600075"/>
                <wp:effectExtent l="0" t="0" r="0" b="0"/>
                <wp:wrapNone/>
                <wp:docPr id="134" name="Szövegdoboz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5560" cy="600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0BF67A" w14:textId="7E66C696" w:rsidR="0004445F" w:rsidRDefault="0004445F" w:rsidP="0004445F">
                            <w:r>
                              <w:t>2</w:t>
                            </w:r>
                            <w:r>
                              <w:t>.</w:t>
                            </w:r>
                            <w:r>
                              <w:t xml:space="preserve"> A </w:t>
                            </w:r>
                            <w:r>
                              <w:sym w:font="Wingdings" w:char="F0E0"/>
                            </w:r>
                            <w:r>
                              <w:t xml:space="preserve"> F </w:t>
                            </w:r>
                            <w:r w:rsidR="00A9281C">
                              <w:t xml:space="preserve">(3) </w:t>
                            </w:r>
                            <w:r>
                              <w:t xml:space="preserve">és A </w:t>
                            </w:r>
                            <w:r>
                              <w:sym w:font="Wingdings" w:char="F0E0"/>
                            </w:r>
                            <w:r>
                              <w:t xml:space="preserve"> H</w:t>
                            </w:r>
                            <w:r w:rsidR="00A9281C">
                              <w:t xml:space="preserve"> (5)</w:t>
                            </w:r>
                            <w:r>
                              <w:t xml:space="preserve"> összehasonlítása.</w:t>
                            </w:r>
                            <w:r w:rsidR="00A9281C">
                              <w:t xml:space="preserve"> Mivel F közelebb van ezért ő lesz a következő város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0C9A2" id="Szövegdoboz 134" o:spid="_x0000_s1588" type="#_x0000_t202" style="position:absolute;left:0;text-align:left;margin-left:243.45pt;margin-top:76.65pt;width:202.8pt;height:47.2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" filled="f" stroked="f" strokeweight=".5pt">
                <v:textbox>
                  <w:txbxContent>
                    <w:p w14:paraId="620BF67A" w14:textId="7E66C696" w:rsidR="0004445F" w:rsidRDefault="0004445F" w:rsidP="0004445F">
                      <w:r>
                        <w:t>2</w:t>
                      </w:r>
                      <w:r>
                        <w:t>.</w:t>
                      </w:r>
                      <w:r>
                        <w:t xml:space="preserve"> A </w:t>
                      </w:r>
                      <w:r>
                        <w:sym w:font="Wingdings" w:char="F0E0"/>
                      </w:r>
                      <w:r>
                        <w:t xml:space="preserve"> F </w:t>
                      </w:r>
                      <w:r w:rsidR="00A9281C">
                        <w:t xml:space="preserve">(3) </w:t>
                      </w:r>
                      <w:r>
                        <w:t xml:space="preserve">és A </w:t>
                      </w:r>
                      <w:r>
                        <w:sym w:font="Wingdings" w:char="F0E0"/>
                      </w:r>
                      <w:r>
                        <w:t xml:space="preserve"> H</w:t>
                      </w:r>
                      <w:r w:rsidR="00A9281C">
                        <w:t xml:space="preserve"> (5)</w:t>
                      </w:r>
                      <w:r>
                        <w:t xml:space="preserve"> összehasonlítása.</w:t>
                      </w:r>
                      <w:r w:rsidR="00A9281C">
                        <w:t xml:space="preserve"> Mivel F közelebb van ezért ő lesz a következő város</w:t>
                      </w:r>
                    </w:p>
                  </w:txbxContent>
                </v:textbox>
              </v:shape>
            </w:pict>
          </mc:Fallback>
        </mc:AlternateContent>
      </w:r>
      <w:r w:rsidR="00322A29">
        <w:rPr>
          <w:noProof/>
          <w:lang w:eastAsia="hu-HU" w:bidi="ar-SA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7FAF890" wp14:editId="438791DC">
                <wp:simplePos x="0" y="0"/>
                <wp:positionH relativeFrom="column">
                  <wp:posOffset>-70485</wp:posOffset>
                </wp:positionH>
                <wp:positionV relativeFrom="paragraph">
                  <wp:posOffset>1573530</wp:posOffset>
                </wp:positionV>
                <wp:extent cx="2013585" cy="323456"/>
                <wp:effectExtent l="0" t="0" r="0" b="635"/>
                <wp:wrapNone/>
                <wp:docPr id="135" name="Szövegdoboz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3585" cy="3234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3F6F18" w14:textId="06944CF6" w:rsidR="00322A29" w:rsidRDefault="00322A29" w:rsidP="00322A29">
                            <w:r>
                              <w:t>Távolság mátrix: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FAF890" id="Szövegdoboz 135" o:spid="_x0000_s1589" type="#_x0000_t202" style="position:absolute;left:0;text-align:left;margin-left:-5.55pt;margin-top:123.9pt;width:158.55pt;height:25.45pt;z-index:25175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" filled="f" stroked="f" strokeweight=".5pt">
                <v:textbox>
                  <w:txbxContent>
                    <w:p w14:paraId="093F6F18" w14:textId="06944CF6" w:rsidR="00322A29" w:rsidRDefault="00322A29" w:rsidP="00322A29">
                      <w:r>
                        <w:t>Távolság mátrix:</w:t>
                      </w:r>
                    </w:p>
                  </w:txbxContent>
                </v:textbox>
              </v:shape>
            </w:pict>
          </mc:Fallback>
        </mc:AlternateContent>
      </w:r>
      <w:r w:rsidR="0004445F" w:rsidRPr="0004445F">
        <mc:AlternateContent>
          <mc:Choice Requires="wpg">
            <w:drawing>
              <wp:anchor distT="0" distB="0" distL="114300" distR="114300" simplePos="0" relativeHeight="251751424" behindDoc="0" locked="0" layoutInCell="1" allowOverlap="1" wp14:anchorId="18962FCA" wp14:editId="4AA434A1">
                <wp:simplePos x="0" y="0"/>
                <wp:positionH relativeFrom="column">
                  <wp:posOffset>3190875</wp:posOffset>
                </wp:positionH>
                <wp:positionV relativeFrom="paragraph">
                  <wp:posOffset>1625841</wp:posOffset>
                </wp:positionV>
                <wp:extent cx="2013585" cy="323850"/>
                <wp:effectExtent l="0" t="0" r="24765" b="19050"/>
                <wp:wrapNone/>
                <wp:docPr id="555" name="Csoportba foglalás 5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13585" cy="323850"/>
                          <a:chOff x="0" y="0"/>
                          <a:chExt cx="2013714" cy="323850"/>
                        </a:xfrm>
                      </wpg:grpSpPr>
                      <wps:wsp>
                        <wps:cNvPr id="574" name="Téglalap 574"/>
                        <wps:cNvSpPr/>
                        <wps:spPr>
                          <a:xfrm>
                            <a:off x="504825" y="0"/>
                            <a:ext cx="251589" cy="323850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5B8A7A2" w14:textId="77777777" w:rsidR="0004445F" w:rsidRDefault="0004445F" w:rsidP="0004445F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5" name="Téglalap 575"/>
                        <wps:cNvSpPr/>
                        <wps:spPr>
                          <a:xfrm>
                            <a:off x="762000" y="0"/>
                            <a:ext cx="251589" cy="323850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3B5818" w14:textId="77777777" w:rsidR="0004445F" w:rsidRDefault="0004445F" w:rsidP="0004445F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Téglalap 128"/>
                        <wps:cNvSpPr/>
                        <wps:spPr>
                          <a:xfrm>
                            <a:off x="257175" y="0"/>
                            <a:ext cx="251589" cy="323850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76635C8" w14:textId="150F6835" w:rsidR="0004445F" w:rsidRDefault="00A9281C" w:rsidP="0004445F">
                              <w:r>
                                <w:t>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Téglalap 129"/>
                        <wps:cNvSpPr/>
                        <wps:spPr>
                          <a:xfrm>
                            <a:off x="0" y="0"/>
                            <a:ext cx="251589" cy="323456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1C81D00" w14:textId="77777777" w:rsidR="0004445F" w:rsidRDefault="0004445F" w:rsidP="0004445F">
                              <w:pPr>
                                <w:jc w:val="center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Téglalap 130"/>
                        <wps:cNvSpPr/>
                        <wps:spPr>
                          <a:xfrm>
                            <a:off x="1009650" y="0"/>
                            <a:ext cx="251589" cy="323606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FEB88E0" w14:textId="77777777" w:rsidR="0004445F" w:rsidRDefault="0004445F" w:rsidP="0004445F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Téglalap 131"/>
                        <wps:cNvSpPr/>
                        <wps:spPr>
                          <a:xfrm>
                            <a:off x="1257300" y="0"/>
                            <a:ext cx="251589" cy="323606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DDE4C0D" w14:textId="77777777" w:rsidR="0004445F" w:rsidRDefault="0004445F" w:rsidP="0004445F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Téglalap 132"/>
                        <wps:cNvSpPr/>
                        <wps:spPr>
                          <a:xfrm>
                            <a:off x="1514475" y="0"/>
                            <a:ext cx="251589" cy="323606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5D5207A" w14:textId="77777777" w:rsidR="0004445F" w:rsidRDefault="0004445F" w:rsidP="0004445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Téglalap 133"/>
                        <wps:cNvSpPr/>
                        <wps:spPr>
                          <a:xfrm>
                            <a:off x="1762125" y="0"/>
                            <a:ext cx="251589" cy="323606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366F991" w14:textId="77777777" w:rsidR="0004445F" w:rsidRDefault="0004445F" w:rsidP="0004445F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962FCA" id="Csoportba foglalás 555" o:spid="_x0000_s1590" style="position:absolute;left:0;text-align:left;margin-left:251.25pt;margin-top:128pt;width:158.55pt;height:25.5pt;z-index:251751424;mso-position-horizontal-relative:text;mso-position-vertical-relative:text" coordsize="20137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">
                <v:rect id="Téglalap 574" o:spid="_x0000_s1591" style="position:absolute;left:5048;width:2516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" filled="f" strokecolor="black [3213]" strokeweight="1pt">
                  <v:textbox>
                    <w:txbxContent>
                      <w:p w14:paraId="05B8A7A2" w14:textId="77777777" w:rsidR="0004445F" w:rsidRDefault="0004445F" w:rsidP="0004445F">
                        <w:pPr>
                          <w:jc w:val="center"/>
                        </w:pPr>
                      </w:p>
                    </w:txbxContent>
                  </v:textbox>
                </v:rect>
                <v:rect id="Téglalap 575" o:spid="_x0000_s1592" style="position:absolute;left:7620;width:2515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" filled="f" strokecolor="black [3213]" strokeweight="1pt">
                  <v:textbox>
                    <w:txbxContent>
                      <w:p w14:paraId="5C3B5818" w14:textId="77777777" w:rsidR="0004445F" w:rsidRDefault="0004445F" w:rsidP="0004445F">
                        <w:pPr>
                          <w:jc w:val="center"/>
                        </w:pPr>
                      </w:p>
                    </w:txbxContent>
                  </v:textbox>
                </v:rect>
                <v:rect id="Téglalap 128" o:spid="_x0000_s1593" style="position:absolute;left:2571;width:2516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" filled="f" strokecolor="black [3213]" strokeweight="1pt">
                  <v:textbox>
                    <w:txbxContent>
                      <w:p w14:paraId="476635C8" w14:textId="150F6835" w:rsidR="0004445F" w:rsidRDefault="00A9281C" w:rsidP="0004445F">
                        <w:r>
                          <w:t>F</w:t>
                        </w:r>
                      </w:p>
                    </w:txbxContent>
                  </v:textbox>
                </v:rect>
                <v:rect id="Téglalap 129" o:spid="_x0000_s1594" style="position:absolute;width:2515;height:32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" filled="f" strokecolor="black [3213]" strokeweight="1pt">
                  <v:textbox>
                    <w:txbxContent>
                      <w:p w14:paraId="61C81D00" w14:textId="77777777" w:rsidR="0004445F" w:rsidRDefault="0004445F" w:rsidP="0004445F">
                        <w:pPr>
                          <w:jc w:val="center"/>
                        </w:pPr>
                        <w:r>
                          <w:t>A</w:t>
                        </w:r>
                      </w:p>
                    </w:txbxContent>
                  </v:textbox>
                </v:rect>
                <v:rect id="Téglalap 130" o:spid="_x0000_s1595" style="position:absolute;left:10096;width:2516;height:32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" filled="f" strokecolor="black [3213]" strokeweight="1pt">
                  <v:textbox>
                    <w:txbxContent>
                      <w:p w14:paraId="7FEB88E0" w14:textId="77777777" w:rsidR="0004445F" w:rsidRDefault="0004445F" w:rsidP="0004445F">
                        <w:pPr>
                          <w:jc w:val="center"/>
                        </w:pPr>
                      </w:p>
                    </w:txbxContent>
                  </v:textbox>
                </v:rect>
                <v:rect id="Téglalap 131" o:spid="_x0000_s1596" style="position:absolute;left:12573;width:2515;height:32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" filled="f" strokecolor="black [3213]" strokeweight="1pt">
                  <v:textbox>
                    <w:txbxContent>
                      <w:p w14:paraId="2DDE4C0D" w14:textId="77777777" w:rsidR="0004445F" w:rsidRDefault="0004445F" w:rsidP="0004445F">
                        <w:pPr>
                          <w:jc w:val="center"/>
                        </w:pPr>
                      </w:p>
                    </w:txbxContent>
                  </v:textbox>
                </v:rect>
                <v:rect id="Téglalap 132" o:spid="_x0000_s1597" style="position:absolute;left:15144;width:2516;height:32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" filled="f" strokecolor="black [3213]" strokeweight="1pt">
                  <v:textbox>
                    <w:txbxContent>
                      <w:p w14:paraId="75D5207A" w14:textId="77777777" w:rsidR="0004445F" w:rsidRDefault="0004445F" w:rsidP="0004445F"/>
                    </w:txbxContent>
                  </v:textbox>
                </v:rect>
                <v:rect id="Téglalap 133" o:spid="_x0000_s1598" style="position:absolute;left:17621;width:2516;height:32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" filled="f" strokecolor="black [3213]" strokeweight="1pt">
                  <v:textbox>
                    <w:txbxContent>
                      <w:p w14:paraId="5366F991" w14:textId="77777777" w:rsidR="0004445F" w:rsidRDefault="0004445F" w:rsidP="0004445F">
                        <w:pPr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04445F">
        <w:rPr>
          <w:noProof/>
          <w:lang w:eastAsia="hu-HU" w:bidi="ar-SA"/>
        </w:rPr>
        <mc:AlternateContent>
          <mc:Choice Requires="wpg">
            <w:drawing>
              <wp:anchor distT="0" distB="0" distL="114300" distR="114300" simplePos="0" relativeHeight="251747328" behindDoc="0" locked="0" layoutInCell="1" allowOverlap="1" wp14:anchorId="741A0DC5" wp14:editId="283480D1">
                <wp:simplePos x="0" y="0"/>
                <wp:positionH relativeFrom="column">
                  <wp:posOffset>3187065</wp:posOffset>
                </wp:positionH>
                <wp:positionV relativeFrom="paragraph">
                  <wp:posOffset>457835</wp:posOffset>
                </wp:positionV>
                <wp:extent cx="2013585" cy="323850"/>
                <wp:effectExtent l="0" t="0" r="24765" b="19050"/>
                <wp:wrapNone/>
                <wp:docPr id="544" name="Csoportba foglalás 5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13585" cy="323850"/>
                          <a:chOff x="0" y="0"/>
                          <a:chExt cx="2013714" cy="323850"/>
                        </a:xfrm>
                      </wpg:grpSpPr>
                      <wps:wsp>
                        <wps:cNvPr id="545" name="Téglalap 545"/>
                        <wps:cNvSpPr/>
                        <wps:spPr>
                          <a:xfrm>
                            <a:off x="504825" y="0"/>
                            <a:ext cx="251589" cy="323850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A8AB087" w14:textId="57F4D5E4" w:rsidR="0004445F" w:rsidRDefault="0004445F" w:rsidP="0004445F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6" name="Téglalap 546"/>
                        <wps:cNvSpPr/>
                        <wps:spPr>
                          <a:xfrm>
                            <a:off x="762000" y="0"/>
                            <a:ext cx="251589" cy="323850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9558B68" w14:textId="50061F9E" w:rsidR="0004445F" w:rsidRDefault="0004445F" w:rsidP="0004445F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7" name="Téglalap 547"/>
                        <wps:cNvSpPr/>
                        <wps:spPr>
                          <a:xfrm>
                            <a:off x="257175" y="0"/>
                            <a:ext cx="251589" cy="323850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DC680C" w14:textId="797AAC33" w:rsidR="0004445F" w:rsidRDefault="0004445F" w:rsidP="0004445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8" name="Téglalap 548"/>
                        <wps:cNvSpPr/>
                        <wps:spPr>
                          <a:xfrm>
                            <a:off x="0" y="0"/>
                            <a:ext cx="251589" cy="323456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0E806C1" w14:textId="57DB0F09" w:rsidR="0004445F" w:rsidRDefault="0004445F" w:rsidP="0004445F">
                              <w:pPr>
                                <w:jc w:val="center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9" name="Téglalap 549"/>
                        <wps:cNvSpPr/>
                        <wps:spPr>
                          <a:xfrm>
                            <a:off x="1009650" y="0"/>
                            <a:ext cx="251589" cy="323606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534777B" w14:textId="7420C4E7" w:rsidR="0004445F" w:rsidRDefault="0004445F" w:rsidP="0004445F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0" name="Téglalap 550"/>
                        <wps:cNvSpPr/>
                        <wps:spPr>
                          <a:xfrm>
                            <a:off x="1257300" y="0"/>
                            <a:ext cx="251589" cy="323606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2BD55D" w14:textId="213D76CF" w:rsidR="0004445F" w:rsidRDefault="0004445F" w:rsidP="0004445F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1" name="Téglalap 551"/>
                        <wps:cNvSpPr/>
                        <wps:spPr>
                          <a:xfrm>
                            <a:off x="1514475" y="0"/>
                            <a:ext cx="251589" cy="323606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7FC1B74" w14:textId="1C98C196" w:rsidR="0004445F" w:rsidRDefault="0004445F" w:rsidP="0004445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2" name="Téglalap 552"/>
                        <wps:cNvSpPr/>
                        <wps:spPr>
                          <a:xfrm>
                            <a:off x="1762125" y="0"/>
                            <a:ext cx="251589" cy="323606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BC1B181" w14:textId="2E0566A6" w:rsidR="0004445F" w:rsidRDefault="0004445F" w:rsidP="0004445F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1A0DC5" id="Csoportba foglalás 544" o:spid="_x0000_s1599" style="position:absolute;left:0;text-align:left;margin-left:250.95pt;margin-top:36.05pt;width:158.55pt;height:25.5pt;z-index:251747328;mso-position-horizontal-relative:text;mso-position-vertical-relative:text" coordsize="20137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">
                <v:rect id="Téglalap 545" o:spid="_x0000_s1600" style="position:absolute;left:5048;width:2516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" filled="f" strokecolor="black [3213]" strokeweight="1pt">
                  <v:textbox>
                    <w:txbxContent>
                      <w:p w14:paraId="5A8AB087" w14:textId="57F4D5E4" w:rsidR="0004445F" w:rsidRDefault="0004445F" w:rsidP="0004445F">
                        <w:pPr>
                          <w:jc w:val="center"/>
                        </w:pPr>
                      </w:p>
                    </w:txbxContent>
                  </v:textbox>
                </v:rect>
                <v:rect id="Téglalap 546" o:spid="_x0000_s1601" style="position:absolute;left:7620;width:2515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" filled="f" strokecolor="black [3213]" strokeweight="1pt">
                  <v:textbox>
                    <w:txbxContent>
                      <w:p w14:paraId="29558B68" w14:textId="50061F9E" w:rsidR="0004445F" w:rsidRDefault="0004445F" w:rsidP="0004445F">
                        <w:pPr>
                          <w:jc w:val="center"/>
                        </w:pPr>
                      </w:p>
                    </w:txbxContent>
                  </v:textbox>
                </v:rect>
                <v:rect id="Téglalap 547" o:spid="_x0000_s1602" style="position:absolute;left:2571;width:2516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" filled="f" strokecolor="black [3213]" strokeweight="1pt">
                  <v:textbox>
                    <w:txbxContent>
                      <w:p w14:paraId="79DC680C" w14:textId="797AAC33" w:rsidR="0004445F" w:rsidRDefault="0004445F" w:rsidP="0004445F"/>
                    </w:txbxContent>
                  </v:textbox>
                </v:rect>
                <v:rect id="Téglalap 548" o:spid="_x0000_s1603" style="position:absolute;width:2515;height:32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" filled="f" strokecolor="black [3213]" strokeweight="1pt">
                  <v:textbox>
                    <w:txbxContent>
                      <w:p w14:paraId="20E806C1" w14:textId="57DB0F09" w:rsidR="0004445F" w:rsidRDefault="0004445F" w:rsidP="0004445F">
                        <w:pPr>
                          <w:jc w:val="center"/>
                        </w:pPr>
                        <w:r>
                          <w:t>A</w:t>
                        </w:r>
                      </w:p>
                    </w:txbxContent>
                  </v:textbox>
                </v:rect>
                <v:rect id="Téglalap 549" o:spid="_x0000_s1604" style="position:absolute;left:10096;width:2516;height:32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" filled="f" strokecolor="black [3213]" strokeweight="1pt">
                  <v:textbox>
                    <w:txbxContent>
                      <w:p w14:paraId="4534777B" w14:textId="7420C4E7" w:rsidR="0004445F" w:rsidRDefault="0004445F" w:rsidP="0004445F">
                        <w:pPr>
                          <w:jc w:val="center"/>
                        </w:pPr>
                      </w:p>
                    </w:txbxContent>
                  </v:textbox>
                </v:rect>
                <v:rect id="Téglalap 550" o:spid="_x0000_s1605" style="position:absolute;left:12573;width:2515;height:32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" filled="f" strokecolor="black [3213]" strokeweight="1pt">
                  <v:textbox>
                    <w:txbxContent>
                      <w:p w14:paraId="772BD55D" w14:textId="213D76CF" w:rsidR="0004445F" w:rsidRDefault="0004445F" w:rsidP="0004445F">
                        <w:pPr>
                          <w:jc w:val="center"/>
                        </w:pPr>
                      </w:p>
                    </w:txbxContent>
                  </v:textbox>
                </v:rect>
                <v:rect id="Téglalap 551" o:spid="_x0000_s1606" style="position:absolute;left:15144;width:2516;height:32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" filled="f" strokecolor="black [3213]" strokeweight="1pt">
                  <v:textbox>
                    <w:txbxContent>
                      <w:p w14:paraId="47FC1B74" w14:textId="1C98C196" w:rsidR="0004445F" w:rsidRDefault="0004445F" w:rsidP="0004445F"/>
                    </w:txbxContent>
                  </v:textbox>
                </v:rect>
                <v:rect id="Téglalap 552" o:spid="_x0000_s1607" style="position:absolute;left:17621;width:2516;height:32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" filled="f" strokecolor="black [3213]" strokeweight="1pt">
                  <v:textbox>
                    <w:txbxContent>
                      <w:p w14:paraId="3BC1B181" w14:textId="2E0566A6" w:rsidR="0004445F" w:rsidRDefault="0004445F" w:rsidP="0004445F">
                        <w:pPr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04445F">
        <w:rPr>
          <w:noProof/>
          <w:lang w:eastAsia="hu-HU" w:bidi="ar-SA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1DE19A8" wp14:editId="103794BE">
                <wp:simplePos x="0" y="0"/>
                <wp:positionH relativeFrom="column">
                  <wp:posOffset>3091816</wp:posOffset>
                </wp:positionH>
                <wp:positionV relativeFrom="paragraph">
                  <wp:posOffset>125730</wp:posOffset>
                </wp:positionV>
                <wp:extent cx="2575560" cy="323456"/>
                <wp:effectExtent l="0" t="0" r="0" b="635"/>
                <wp:wrapNone/>
                <wp:docPr id="554" name="Szövegdoboz 5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5560" cy="3234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9B389A" w14:textId="12572354" w:rsidR="0004445F" w:rsidRDefault="0004445F" w:rsidP="0004445F">
                            <w:r>
                              <w:t>1. Kiválasztunk egy kezdő várost: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DE19A8" id="Szövegdoboz 554" o:spid="_x0000_s1608" type="#_x0000_t202" style="position:absolute;left:0;text-align:left;margin-left:243.45pt;margin-top:9.9pt;width:202.8pt;height:25.45pt;z-index:251749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" filled="f" stroked="f" strokeweight=".5pt">
                <v:textbox>
                  <w:txbxContent>
                    <w:p w14:paraId="6D9B389A" w14:textId="12572354" w:rsidR="0004445F" w:rsidRDefault="0004445F" w:rsidP="0004445F">
                      <w:r>
                        <w:t>1. Kiválasztunk egy kezdő várost:</w:t>
                      </w:r>
                    </w:p>
                  </w:txbxContent>
                </v:textbox>
              </v:shape>
            </w:pict>
          </mc:Fallback>
        </mc:AlternateContent>
      </w:r>
      <w:r w:rsidR="0004445F">
        <w:rPr>
          <w:noProof/>
          <w:lang w:eastAsia="hu-HU" w:bidi="ar-SA"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3EFFD737" wp14:editId="59E32574">
                <wp:simplePos x="0" y="0"/>
                <wp:positionH relativeFrom="column">
                  <wp:posOffset>-3810</wp:posOffset>
                </wp:positionH>
                <wp:positionV relativeFrom="paragraph">
                  <wp:posOffset>1106805</wp:posOffset>
                </wp:positionV>
                <wp:extent cx="2013585" cy="323850"/>
                <wp:effectExtent l="0" t="0" r="24765" b="19050"/>
                <wp:wrapNone/>
                <wp:docPr id="533" name="Csoportba foglalás 5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13585" cy="323850"/>
                          <a:chOff x="0" y="0"/>
                          <a:chExt cx="2013714" cy="323850"/>
                        </a:xfrm>
                      </wpg:grpSpPr>
                      <wps:wsp>
                        <wps:cNvPr id="534" name="Téglalap 534"/>
                        <wps:cNvSpPr/>
                        <wps:spPr>
                          <a:xfrm>
                            <a:off x="504825" y="0"/>
                            <a:ext cx="251589" cy="323850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7E277AB" w14:textId="40B0159A" w:rsidR="0004445F" w:rsidRDefault="0004445F" w:rsidP="0004445F">
                              <w:pPr>
                                <w:jc w:val="center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5" name="Téglalap 535"/>
                        <wps:cNvSpPr/>
                        <wps:spPr>
                          <a:xfrm>
                            <a:off x="762000" y="0"/>
                            <a:ext cx="251589" cy="323850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EB43A86" w14:textId="7C2CAF16" w:rsidR="0004445F" w:rsidRDefault="0004445F" w:rsidP="0004445F">
                              <w:pPr>
                                <w:jc w:val="center"/>
                              </w:pPr>
                              <w:r>
                                <w:t>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6" name="Téglalap 536"/>
                        <wps:cNvSpPr/>
                        <wps:spPr>
                          <a:xfrm>
                            <a:off x="257175" y="0"/>
                            <a:ext cx="251589" cy="323850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A03BCE2" w14:textId="0E9C2D7B" w:rsidR="0004445F" w:rsidRDefault="0004445F" w:rsidP="0004445F">
                              <w:pPr>
                                <w:jc w:val="center"/>
                              </w:pPr>
                              <w: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7" name="Téglalap 537"/>
                        <wps:cNvSpPr/>
                        <wps:spPr>
                          <a:xfrm>
                            <a:off x="0" y="0"/>
                            <a:ext cx="251589" cy="323456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69AB11" w14:textId="123C61E7" w:rsidR="0004445F" w:rsidRDefault="0004445F" w:rsidP="0004445F">
                              <w:pPr>
                                <w:jc w:val="center"/>
                              </w:pPr>
                              <w:r>
                                <w:t>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8" name="Téglalap 538"/>
                        <wps:cNvSpPr/>
                        <wps:spPr>
                          <a:xfrm>
                            <a:off x="1009650" y="0"/>
                            <a:ext cx="251589" cy="323606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B861E4" w14:textId="535FBFD7" w:rsidR="0004445F" w:rsidRDefault="0004445F" w:rsidP="0004445F">
                              <w:pPr>
                                <w:jc w:val="center"/>
                              </w:pPr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9" name="Téglalap 539"/>
                        <wps:cNvSpPr/>
                        <wps:spPr>
                          <a:xfrm>
                            <a:off x="1257300" y="0"/>
                            <a:ext cx="251589" cy="323606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07F797A" w14:textId="7846A4EE" w:rsidR="0004445F" w:rsidRDefault="0004445F" w:rsidP="0004445F">
                              <w:pPr>
                                <w:jc w:val="center"/>
                              </w:pPr>
                              <w: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0" name="Téglalap 540"/>
                        <wps:cNvSpPr/>
                        <wps:spPr>
                          <a:xfrm>
                            <a:off x="1514475" y="0"/>
                            <a:ext cx="251589" cy="323606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2DDB907" w14:textId="380D88D6" w:rsidR="0004445F" w:rsidRDefault="0004445F" w:rsidP="0004445F">
                              <w:pPr>
                                <w:jc w:val="center"/>
                              </w:pPr>
                              <w:r>
                                <w:t>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1" name="Téglalap 541"/>
                        <wps:cNvSpPr/>
                        <wps:spPr>
                          <a:xfrm>
                            <a:off x="1762125" y="0"/>
                            <a:ext cx="251589" cy="323606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941E167" w14:textId="3E922D8B" w:rsidR="0004445F" w:rsidRDefault="0004445F" w:rsidP="0004445F">
                              <w:pPr>
                                <w:jc w:val="center"/>
                              </w:pPr>
                              <w:r>
                                <w:t>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FFD737" id="Csoportba foglalás 533" o:spid="_x0000_s1609" style="position:absolute;left:0;text-align:left;margin-left:-.3pt;margin-top:87.15pt;width:158.55pt;height:25.5pt;z-index:251743232;mso-position-horizontal-relative:text;mso-position-vertical-relative:text" coordsize="20137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">
                <v:rect id="Téglalap 534" o:spid="_x0000_s1610" style="position:absolute;left:5048;width:2516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" filled="f" strokecolor="black [3213]" strokeweight="1pt">
                  <v:textbox>
                    <w:txbxContent>
                      <w:p w14:paraId="67E277AB" w14:textId="40B0159A" w:rsidR="0004445F" w:rsidRDefault="0004445F" w:rsidP="0004445F">
                        <w:pPr>
                          <w:jc w:val="center"/>
                        </w:pPr>
                        <w:r>
                          <w:t>A</w:t>
                        </w:r>
                      </w:p>
                    </w:txbxContent>
                  </v:textbox>
                </v:rect>
                <v:rect id="Téglalap 535" o:spid="_x0000_s1611" style="position:absolute;left:7620;width:2515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" filled="f" strokecolor="black [3213]" strokeweight="1pt">
                  <v:textbox>
                    <w:txbxContent>
                      <w:p w14:paraId="3EB43A86" w14:textId="7C2CAF16" w:rsidR="0004445F" w:rsidRDefault="0004445F" w:rsidP="0004445F">
                        <w:pPr>
                          <w:jc w:val="center"/>
                        </w:pPr>
                        <w:r>
                          <w:t>H</w:t>
                        </w:r>
                      </w:p>
                    </w:txbxContent>
                  </v:textbox>
                </v:rect>
                <v:rect id="Téglalap 536" o:spid="_x0000_s1612" style="position:absolute;left:2571;width:2516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" filled="f" strokecolor="black [3213]" strokeweight="1pt">
                  <v:textbox>
                    <w:txbxContent>
                      <w:p w14:paraId="6A03BCE2" w14:textId="0E9C2D7B" w:rsidR="0004445F" w:rsidRDefault="0004445F" w:rsidP="0004445F">
                        <w:pPr>
                          <w:jc w:val="center"/>
                        </w:pPr>
                        <w:r>
                          <w:t>D</w:t>
                        </w:r>
                      </w:p>
                    </w:txbxContent>
                  </v:textbox>
                </v:rect>
                <v:rect id="Téglalap 537" o:spid="_x0000_s1613" style="position:absolute;width:2515;height:32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" filled="f" strokecolor="black [3213]" strokeweight="1pt">
                  <v:textbox>
                    <w:txbxContent>
                      <w:p w14:paraId="2F69AB11" w14:textId="123C61E7" w:rsidR="0004445F" w:rsidRDefault="0004445F" w:rsidP="0004445F">
                        <w:pPr>
                          <w:jc w:val="center"/>
                        </w:pPr>
                        <w:r>
                          <w:t>F</w:t>
                        </w:r>
                      </w:p>
                    </w:txbxContent>
                  </v:textbox>
                </v:rect>
                <v:rect id="Téglalap 538" o:spid="_x0000_s1614" style="position:absolute;left:10096;width:2516;height:32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" filled="f" strokecolor="black [3213]" strokeweight="1pt">
                  <v:textbox>
                    <w:txbxContent>
                      <w:p w14:paraId="07B861E4" w14:textId="535FBFD7" w:rsidR="0004445F" w:rsidRDefault="0004445F" w:rsidP="0004445F">
                        <w:pPr>
                          <w:jc w:val="center"/>
                        </w:pPr>
                        <w:r>
                          <w:t>B</w:t>
                        </w:r>
                      </w:p>
                    </w:txbxContent>
                  </v:textbox>
                </v:rect>
                <v:rect id="Téglalap 539" o:spid="_x0000_s1615" style="position:absolute;left:12573;width:2515;height:32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" filled="f" strokecolor="black [3213]" strokeweight="1pt">
                  <v:textbox>
                    <w:txbxContent>
                      <w:p w14:paraId="007F797A" w14:textId="7846A4EE" w:rsidR="0004445F" w:rsidRDefault="0004445F" w:rsidP="0004445F">
                        <w:pPr>
                          <w:jc w:val="center"/>
                        </w:pPr>
                        <w:r>
                          <w:t>C</w:t>
                        </w:r>
                      </w:p>
                    </w:txbxContent>
                  </v:textbox>
                </v:rect>
                <v:rect id="Téglalap 540" o:spid="_x0000_s1616" style="position:absolute;left:15144;width:2516;height:32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" filled="f" strokecolor="black [3213]" strokeweight="1pt">
                  <v:textbox>
                    <w:txbxContent>
                      <w:p w14:paraId="52DDB907" w14:textId="380D88D6" w:rsidR="0004445F" w:rsidRDefault="0004445F" w:rsidP="0004445F">
                        <w:pPr>
                          <w:jc w:val="center"/>
                        </w:pPr>
                        <w:r>
                          <w:t>E</w:t>
                        </w:r>
                      </w:p>
                    </w:txbxContent>
                  </v:textbox>
                </v:rect>
                <v:rect id="Téglalap 541" o:spid="_x0000_s1617" style="position:absolute;left:17621;width:2516;height:32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" filled="f" strokecolor="black [3213]" strokeweight="1pt">
                  <v:textbox>
                    <w:txbxContent>
                      <w:p w14:paraId="4941E167" w14:textId="3E922D8B" w:rsidR="0004445F" w:rsidRDefault="0004445F" w:rsidP="0004445F">
                        <w:pPr>
                          <w:jc w:val="center"/>
                        </w:pPr>
                        <w:r>
                          <w:t>G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04445F">
        <w:rPr>
          <w:noProof/>
          <w:lang w:eastAsia="hu-HU" w:bidi="ar-SA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40C4389" wp14:editId="35D7D87D">
                <wp:simplePos x="0" y="0"/>
                <wp:positionH relativeFrom="column">
                  <wp:posOffset>-70485</wp:posOffset>
                </wp:positionH>
                <wp:positionV relativeFrom="paragraph">
                  <wp:posOffset>297815</wp:posOffset>
                </wp:positionV>
                <wp:extent cx="2013585" cy="323456"/>
                <wp:effectExtent l="0" t="0" r="0" b="635"/>
                <wp:wrapNone/>
                <wp:docPr id="543" name="Szövegdoboz 5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3585" cy="3234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3760EB" w14:textId="742CE7CC" w:rsidR="0004445F" w:rsidRDefault="0004445F" w:rsidP="0004445F">
                            <w:r>
                              <w:t>Szülő kromoszómák: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0C4389" id="Szövegdoboz 543" o:spid="_x0000_s1618" type="#_x0000_t202" style="position:absolute;left:0;text-align:left;margin-left:-5.55pt;margin-top:23.45pt;width:158.55pt;height:25.45pt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" filled="f" stroked="f" strokeweight=".5pt">
                <v:textbox>
                  <w:txbxContent>
                    <w:p w14:paraId="4F3760EB" w14:textId="742CE7CC" w:rsidR="0004445F" w:rsidRDefault="0004445F" w:rsidP="0004445F">
                      <w:r>
                        <w:t>Szülő kromoszómák:</w:t>
                      </w:r>
                    </w:p>
                  </w:txbxContent>
                </v:textbox>
              </v:shape>
            </w:pict>
          </mc:Fallback>
        </mc:AlternateContent>
      </w:r>
      <w:r w:rsidR="0004445F">
        <w:rPr>
          <w:noProof/>
          <w:lang w:eastAsia="hu-HU" w:bidi="ar-SA"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2F6249B5" wp14:editId="4507D50C">
                <wp:simplePos x="0" y="0"/>
                <wp:positionH relativeFrom="column">
                  <wp:posOffset>-3810</wp:posOffset>
                </wp:positionH>
                <wp:positionV relativeFrom="paragraph">
                  <wp:posOffset>659130</wp:posOffset>
                </wp:positionV>
                <wp:extent cx="2013714" cy="323850"/>
                <wp:effectExtent l="0" t="0" r="24765" b="19050"/>
                <wp:wrapNone/>
                <wp:docPr id="532" name="Csoportba foglalás 5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13714" cy="323850"/>
                          <a:chOff x="0" y="0"/>
                          <a:chExt cx="2013714" cy="323850"/>
                        </a:xfrm>
                      </wpg:grpSpPr>
                      <wps:wsp>
                        <wps:cNvPr id="524" name="Téglalap 524"/>
                        <wps:cNvSpPr/>
                        <wps:spPr>
                          <a:xfrm>
                            <a:off x="504825" y="0"/>
                            <a:ext cx="251589" cy="323850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0565AC9" w14:textId="77777777" w:rsidR="0004445F" w:rsidRDefault="0004445F" w:rsidP="0004445F">
                              <w:pPr>
                                <w:jc w:val="center"/>
                              </w:pPr>
                              <w:r>
                                <w:t>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5" name="Téglalap 525"/>
                        <wps:cNvSpPr/>
                        <wps:spPr>
                          <a:xfrm>
                            <a:off x="762000" y="0"/>
                            <a:ext cx="251589" cy="323850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BE5C828" w14:textId="77777777" w:rsidR="0004445F" w:rsidRDefault="0004445F" w:rsidP="0004445F">
                              <w:pPr>
                                <w:jc w:val="center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6" name="Téglalap 526"/>
                        <wps:cNvSpPr/>
                        <wps:spPr>
                          <a:xfrm>
                            <a:off x="257175" y="0"/>
                            <a:ext cx="251589" cy="323850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3C792D" w14:textId="77777777" w:rsidR="0004445F" w:rsidRDefault="0004445F" w:rsidP="0004445F">
                              <w:pPr>
                                <w:jc w:val="center"/>
                              </w:pPr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7" name="Téglalap 527"/>
                        <wps:cNvSpPr/>
                        <wps:spPr>
                          <a:xfrm>
                            <a:off x="0" y="0"/>
                            <a:ext cx="251589" cy="323456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94C51B" w14:textId="77777777" w:rsidR="0004445F" w:rsidRDefault="0004445F" w:rsidP="0004445F">
                              <w:pPr>
                                <w:jc w:val="center"/>
                              </w:pPr>
                              <w:r>
                                <w:t>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8" name="Téglalap 528"/>
                        <wps:cNvSpPr/>
                        <wps:spPr>
                          <a:xfrm>
                            <a:off x="1009650" y="0"/>
                            <a:ext cx="251589" cy="323606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5FB65C3" w14:textId="77777777" w:rsidR="0004445F" w:rsidRDefault="0004445F" w:rsidP="0004445F">
                              <w:pPr>
                                <w:jc w:val="center"/>
                              </w:pPr>
                              <w:r>
                                <w:t>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9" name="Téglalap 529"/>
                        <wps:cNvSpPr/>
                        <wps:spPr>
                          <a:xfrm>
                            <a:off x="1257300" y="0"/>
                            <a:ext cx="251589" cy="323606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26D1529" w14:textId="77777777" w:rsidR="0004445F" w:rsidRDefault="0004445F" w:rsidP="0004445F">
                              <w:pPr>
                                <w:jc w:val="center"/>
                              </w:pPr>
                              <w:r>
                                <w:t>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0" name="Téglalap 530"/>
                        <wps:cNvSpPr/>
                        <wps:spPr>
                          <a:xfrm>
                            <a:off x="1514475" y="0"/>
                            <a:ext cx="251589" cy="323606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D9664B8" w14:textId="77777777" w:rsidR="0004445F" w:rsidRDefault="0004445F" w:rsidP="0004445F">
                              <w:pPr>
                                <w:jc w:val="center"/>
                              </w:pPr>
                              <w: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1" name="Téglalap 531"/>
                        <wps:cNvSpPr/>
                        <wps:spPr>
                          <a:xfrm>
                            <a:off x="1762125" y="0"/>
                            <a:ext cx="251589" cy="323606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85F2464" w14:textId="77777777" w:rsidR="0004445F" w:rsidRDefault="0004445F" w:rsidP="0004445F">
                              <w:pPr>
                                <w:jc w:val="center"/>
                              </w:pPr>
                              <w: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6249B5" id="Csoportba foglalás 532" o:spid="_x0000_s1619" style="position:absolute;left:0;text-align:left;margin-left:-.3pt;margin-top:51.9pt;width:158.55pt;height:25.5pt;z-index:251741184;mso-position-horizontal-relative:text;mso-position-vertical-relative:text" coordsize="20137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">
                <v:rect id="Téglalap 524" o:spid="_x0000_s1620" style="position:absolute;left:5048;width:2516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" filled="f" strokecolor="black [3213]" strokeweight="1pt">
                  <v:textbox>
                    <w:txbxContent>
                      <w:p w14:paraId="70565AC9" w14:textId="77777777" w:rsidR="0004445F" w:rsidRDefault="0004445F" w:rsidP="0004445F">
                        <w:pPr>
                          <w:jc w:val="center"/>
                        </w:pPr>
                        <w:r>
                          <w:t>E</w:t>
                        </w:r>
                      </w:p>
                    </w:txbxContent>
                  </v:textbox>
                </v:rect>
                <v:rect id="Téglalap 525" o:spid="_x0000_s1621" style="position:absolute;left:7620;width:2515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" filled="f" strokecolor="black [3213]" strokeweight="1pt">
                  <v:textbox>
                    <w:txbxContent>
                      <w:p w14:paraId="3BE5C828" w14:textId="77777777" w:rsidR="0004445F" w:rsidRDefault="0004445F" w:rsidP="0004445F">
                        <w:pPr>
                          <w:jc w:val="center"/>
                        </w:pPr>
                        <w:r>
                          <w:t>A</w:t>
                        </w:r>
                      </w:p>
                    </w:txbxContent>
                  </v:textbox>
                </v:rect>
                <v:rect id="Téglalap 526" o:spid="_x0000_s1622" style="position:absolute;left:2571;width:2516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" filled="f" strokecolor="black [3213]" strokeweight="1pt">
                  <v:textbox>
                    <w:txbxContent>
                      <w:p w14:paraId="793C792D" w14:textId="77777777" w:rsidR="0004445F" w:rsidRDefault="0004445F" w:rsidP="0004445F">
                        <w:pPr>
                          <w:jc w:val="center"/>
                        </w:pPr>
                        <w:r>
                          <w:t>B</w:t>
                        </w:r>
                      </w:p>
                    </w:txbxContent>
                  </v:textbox>
                </v:rect>
                <v:rect id="Téglalap 527" o:spid="_x0000_s1623" style="position:absolute;width:2515;height:32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" filled="f" strokecolor="black [3213]" strokeweight="1pt">
                  <v:textbox>
                    <w:txbxContent>
                      <w:p w14:paraId="7894C51B" w14:textId="77777777" w:rsidR="0004445F" w:rsidRDefault="0004445F" w:rsidP="0004445F">
                        <w:pPr>
                          <w:jc w:val="center"/>
                        </w:pPr>
                        <w:r>
                          <w:t>H</w:t>
                        </w:r>
                      </w:p>
                    </w:txbxContent>
                  </v:textbox>
                </v:rect>
                <v:rect id="Téglalap 528" o:spid="_x0000_s1624" style="position:absolute;left:10096;width:2516;height:32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" filled="f" strokecolor="black [3213]" strokeweight="1pt">
                  <v:textbox>
                    <w:txbxContent>
                      <w:p w14:paraId="75FB65C3" w14:textId="77777777" w:rsidR="0004445F" w:rsidRDefault="0004445F" w:rsidP="0004445F">
                        <w:pPr>
                          <w:jc w:val="center"/>
                        </w:pPr>
                        <w:r>
                          <w:t>F</w:t>
                        </w:r>
                      </w:p>
                    </w:txbxContent>
                  </v:textbox>
                </v:rect>
                <v:rect id="Téglalap 529" o:spid="_x0000_s1625" style="position:absolute;left:12573;width:2515;height:32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" filled="f" strokecolor="black [3213]" strokeweight="1pt">
                  <v:textbox>
                    <w:txbxContent>
                      <w:p w14:paraId="526D1529" w14:textId="77777777" w:rsidR="0004445F" w:rsidRDefault="0004445F" w:rsidP="0004445F">
                        <w:pPr>
                          <w:jc w:val="center"/>
                        </w:pPr>
                        <w:r>
                          <w:t>G</w:t>
                        </w:r>
                      </w:p>
                    </w:txbxContent>
                  </v:textbox>
                </v:rect>
                <v:rect id="Téglalap 530" o:spid="_x0000_s1626" style="position:absolute;left:15144;width:2516;height:32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" filled="f" strokecolor="black [3213]" strokeweight="1pt">
                  <v:textbox>
                    <w:txbxContent>
                      <w:p w14:paraId="2D9664B8" w14:textId="77777777" w:rsidR="0004445F" w:rsidRDefault="0004445F" w:rsidP="0004445F">
                        <w:pPr>
                          <w:jc w:val="center"/>
                        </w:pPr>
                        <w:r>
                          <w:t>D</w:t>
                        </w:r>
                      </w:p>
                    </w:txbxContent>
                  </v:textbox>
                </v:rect>
                <v:rect id="Téglalap 531" o:spid="_x0000_s1627" style="position:absolute;left:17621;width:2516;height:32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" filled="f" strokecolor="black [3213]" strokeweight="1pt">
                  <v:textbox>
                    <w:txbxContent>
                      <w:p w14:paraId="685F2464" w14:textId="77777777" w:rsidR="0004445F" w:rsidRDefault="0004445F" w:rsidP="0004445F">
                        <w:pPr>
                          <w:jc w:val="center"/>
                        </w:pPr>
                        <w:r>
                          <w:t>C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1F71124E" w14:textId="77777777" w:rsidR="001B4FDE" w:rsidRDefault="001B4FDE" w:rsidP="001B4FDE">
      <w:pPr>
        <w:pStyle w:val="SzDCmsor1"/>
      </w:pPr>
      <w:bookmarkStart w:id="24" w:name="_Toc1415363"/>
      <w:r>
        <w:lastRenderedPageBreak/>
        <w:t>Felhasznált technológiák ismertetése</w:t>
      </w:r>
      <w:bookmarkEnd w:id="24"/>
    </w:p>
    <w:p w14:paraId="4FD7F6A7" w14:textId="77777777" w:rsidR="00DD3948" w:rsidRDefault="00DD3948" w:rsidP="00342F4A">
      <w:pPr>
        <w:pStyle w:val="SzDSzvegTrzs"/>
      </w:pPr>
      <w:r>
        <w:t>Az alkalmazás</w:t>
      </w:r>
      <w:r w:rsidR="00A86939">
        <w:t>ban</w:t>
      </w:r>
      <w:r w:rsidR="00342F4A">
        <w:t xml:space="preserve"> több különböző technológiát</w:t>
      </w:r>
      <w:r w:rsidR="00A86939">
        <w:t>, fejlesztőeszközt</w:t>
      </w:r>
      <w:r w:rsidR="00342F4A">
        <w:t xml:space="preserve"> használtam, melyeket a következő fejezetekben ismertetek röviden.</w:t>
      </w:r>
    </w:p>
    <w:p w14:paraId="2B1E46FA" w14:textId="77777777" w:rsidR="004B409C" w:rsidRDefault="004B409C" w:rsidP="004B409C">
      <w:pPr>
        <w:pStyle w:val="SzDCmsor2"/>
      </w:pPr>
      <w:bookmarkStart w:id="25" w:name="_Toc1415364"/>
      <w:r>
        <w:t>Verziókezelő rendszer</w:t>
      </w:r>
      <w:bookmarkEnd w:id="25"/>
    </w:p>
    <w:p w14:paraId="4395A449" w14:textId="77777777" w:rsidR="004B409C" w:rsidRDefault="004B409C" w:rsidP="004B409C">
      <w:pPr>
        <w:pStyle w:val="SzDSzvegTrzs"/>
      </w:pPr>
      <w:r>
        <w:t>„</w:t>
      </w:r>
      <w:r w:rsidRPr="004B409C">
        <w:t>Verziókezelés alatt több verzióval rendelkező adatok kezelését értjük. Leggyakrabban a mérnöki tudományokban és a szoftverfejlesztésben használnak verziókezelő rendszereket fejlesztés alatt álló dokumentumok, tervek, forráskódok és egyéb olyan adatok verzióinak kezelésére, amelyeken több ember dolgozik egyidejűleg.</w:t>
      </w:r>
      <w:r>
        <w:t>”</w:t>
      </w:r>
      <w:r w:rsidR="001F08F3">
        <w:t xml:space="preserve"> [</w:t>
      </w:r>
      <w:r w:rsidR="0043667A" w:rsidRPr="0043667A">
        <w:t>https://hu.wikipedia.org/wiki/Verzi%C3%B3kezel%C3%A9s</w:t>
      </w:r>
      <w:r w:rsidR="001F08F3">
        <w:t>]</w:t>
      </w:r>
    </w:p>
    <w:p w14:paraId="5ECC5896" w14:textId="77777777" w:rsidR="001F08F3" w:rsidRDefault="001F08F3" w:rsidP="004B409C">
      <w:pPr>
        <w:pStyle w:val="SzDSzvegTrzs"/>
      </w:pPr>
      <w:r>
        <w:t>Főbb előnyei az ilyen rendszereknek:</w:t>
      </w:r>
    </w:p>
    <w:p w14:paraId="606F6B0D" w14:textId="77777777" w:rsidR="001F08F3" w:rsidRDefault="001F08F3" w:rsidP="001F08F3">
      <w:pPr>
        <w:pStyle w:val="SzDSzvegTrzs"/>
        <w:numPr>
          <w:ilvl w:val="0"/>
          <w:numId w:val="17"/>
        </w:numPr>
      </w:pPr>
      <w:r w:rsidRPr="001F08F3">
        <w:t>Backup és visszaállítás</w:t>
      </w:r>
    </w:p>
    <w:p w14:paraId="2D6AB587" w14:textId="77777777" w:rsidR="001F08F3" w:rsidRDefault="001F08F3" w:rsidP="001F08F3">
      <w:pPr>
        <w:pStyle w:val="SzDSzvegTrzs"/>
        <w:numPr>
          <w:ilvl w:val="0"/>
          <w:numId w:val="17"/>
        </w:numPr>
      </w:pPr>
      <w:r w:rsidRPr="001F08F3">
        <w:t>Szinkronizáció</w:t>
      </w:r>
    </w:p>
    <w:p w14:paraId="71C2D3C8" w14:textId="77777777" w:rsidR="001F08F3" w:rsidRDefault="001F08F3" w:rsidP="001F08F3">
      <w:pPr>
        <w:pStyle w:val="SzDSzvegTrzs"/>
        <w:numPr>
          <w:ilvl w:val="0"/>
          <w:numId w:val="17"/>
        </w:numPr>
      </w:pPr>
      <w:r w:rsidRPr="001F08F3">
        <w:t>Változások követése</w:t>
      </w:r>
    </w:p>
    <w:p w14:paraId="5A439465" w14:textId="77777777" w:rsidR="001F08F3" w:rsidRDefault="001F08F3" w:rsidP="001F08F3">
      <w:pPr>
        <w:pStyle w:val="SzDSzvegTrzs"/>
        <w:numPr>
          <w:ilvl w:val="0"/>
          <w:numId w:val="17"/>
        </w:numPr>
      </w:pPr>
      <w:r w:rsidRPr="001F08F3">
        <w:t>Felelősség követése</w:t>
      </w:r>
    </w:p>
    <w:p w14:paraId="6DA0C087" w14:textId="77777777" w:rsidR="001F08F3" w:rsidRDefault="001F08F3" w:rsidP="001F08F3">
      <w:pPr>
        <w:pStyle w:val="SzDSzvegTrzs"/>
        <w:numPr>
          <w:ilvl w:val="0"/>
          <w:numId w:val="17"/>
        </w:numPr>
      </w:pPr>
      <w:r w:rsidRPr="001F08F3">
        <w:t>Elágazás (branching) és összefésülés (merging)</w:t>
      </w:r>
    </w:p>
    <w:p w14:paraId="4B06F314" w14:textId="77777777" w:rsidR="00C24A56" w:rsidRDefault="00C24A56" w:rsidP="00C24A56">
      <w:pPr>
        <w:pStyle w:val="SzDSzvegTrzs"/>
        <w:ind w:left="60"/>
      </w:pPr>
      <w:r>
        <w:t xml:space="preserve">A verziókezelőknek két fő fajtájavan: </w:t>
      </w:r>
    </w:p>
    <w:p w14:paraId="64A81FCE" w14:textId="77777777" w:rsidR="00C24A56" w:rsidRDefault="00C24A56" w:rsidP="00C24A56">
      <w:pPr>
        <w:pStyle w:val="SzDSzvegTrzs"/>
        <w:numPr>
          <w:ilvl w:val="0"/>
          <w:numId w:val="18"/>
        </w:numPr>
      </w:pPr>
      <w:r>
        <w:t xml:space="preserve">Centralizált. </w:t>
      </w:r>
      <w:r w:rsidRPr="00C24A56">
        <w:t>A hagyományos verziókezelők központosított modellel dolgoznak, ahol minden verziókezelési művelet egy közösen használt szerveren történik.</w:t>
      </w:r>
      <w:r w:rsidR="00522DDB">
        <w:t xml:space="preserve"> Ha többen egyszerre akarnak módosítani egy fájlt, akkor valahogy le kell kezelni  a konkurens viselkedést.</w:t>
      </w:r>
      <w:r w:rsidR="009214F7">
        <w:t xml:space="preserve"> Kétféleképpen oldják meg ezt</w:t>
      </w:r>
      <w:r w:rsidRPr="00C24A56">
        <w:t xml:space="preserve"> a problémát: zárolással és összefésüléssel.</w:t>
      </w:r>
    </w:p>
    <w:p w14:paraId="20D8FE00" w14:textId="77777777" w:rsidR="004A3242" w:rsidRDefault="009214F7" w:rsidP="002604BA">
      <w:pPr>
        <w:pStyle w:val="SzDSzvegTrzs"/>
        <w:numPr>
          <w:ilvl w:val="0"/>
          <w:numId w:val="18"/>
        </w:numPr>
      </w:pPr>
      <w:r>
        <w:t>D</w:t>
      </w:r>
      <w:r w:rsidR="00C24A56">
        <w:t xml:space="preserve">ecentralizált. </w:t>
      </w:r>
      <w:r w:rsidR="0043667A" w:rsidRPr="0043667A">
        <w:t>Itt egy központi tároló (angolul repository) helyett minden felhasználó gépe egy-egy külön tárolóként jelenik meg. A szinkronizáció az egyes gépek között küldött patch-ek (módosításcsomagok) által valósul meg. Ez a megközel</w:t>
      </w:r>
      <w:r w:rsidR="001F0E89">
        <w:t>ítés jelentős változásokat okoz (ni</w:t>
      </w:r>
      <w:r w:rsidR="001F0E89" w:rsidRPr="001F0E89">
        <w:t>ncs nagy központi adatbázis, gyakori műveletek gyorsabbak, minden munkamásolat egy-egy backup</w:t>
      </w:r>
      <w:r w:rsidR="004A3242">
        <w:t>).</w:t>
      </w:r>
      <w:r w:rsidR="00A91CBB">
        <w:t xml:space="preserve"> </w:t>
      </w:r>
      <w:r w:rsidR="004A3242" w:rsidRPr="004A3242">
        <w:t xml:space="preserve">Két fajta elosztott verziókezelő létezik, a nyitott és a zárt. </w:t>
      </w:r>
      <w:r w:rsidR="00A91CBB">
        <w:t>[</w:t>
      </w:r>
      <w:r w:rsidR="00A91CBB" w:rsidRPr="0043667A">
        <w:t>https://hu.wikipedia.org/wiki/Verzi%C3%B3kezel%C3%A9s</w:t>
      </w:r>
      <w:r w:rsidR="00A91CBB">
        <w:t>]</w:t>
      </w:r>
    </w:p>
    <w:p w14:paraId="3F950983" w14:textId="77777777" w:rsidR="00A0656E" w:rsidRDefault="00A0656E" w:rsidP="00A0656E">
      <w:pPr>
        <w:pStyle w:val="SzDSzvegTrzs"/>
        <w:ind w:left="60"/>
      </w:pPr>
      <w:r>
        <w:t xml:space="preserve">Munkám során egy decentralizált verziókezelőt használtam, </w:t>
      </w:r>
      <w:r w:rsidR="00100441">
        <w:t>melyet már előző projektjeim során megismertem, a Git-et</w:t>
      </w:r>
      <w:r>
        <w:t>.</w:t>
      </w:r>
    </w:p>
    <w:p w14:paraId="539AB351" w14:textId="77777777" w:rsidR="00A91CBB" w:rsidRDefault="00A91CBB" w:rsidP="004A3242">
      <w:pPr>
        <w:pStyle w:val="SzDSzvegTrzs"/>
        <w:ind w:left="780"/>
      </w:pPr>
    </w:p>
    <w:p w14:paraId="70DE0443" w14:textId="77777777" w:rsidR="00A91CBB" w:rsidRDefault="00A91CBB" w:rsidP="004A3242">
      <w:pPr>
        <w:pStyle w:val="SzDSzvegTrzs"/>
        <w:ind w:left="780"/>
      </w:pPr>
    </w:p>
    <w:p w14:paraId="10567661" w14:textId="77777777" w:rsidR="00C24A56" w:rsidRDefault="00C24A56" w:rsidP="00C24A56">
      <w:pPr>
        <w:pStyle w:val="SzDCmsor3"/>
      </w:pPr>
      <w:bookmarkStart w:id="26" w:name="_Toc1415365"/>
      <w:r>
        <w:t>Git</w:t>
      </w:r>
      <w:bookmarkEnd w:id="26"/>
    </w:p>
    <w:p w14:paraId="60081A6A" w14:textId="77777777" w:rsidR="00C24A56" w:rsidRDefault="00B265D8" w:rsidP="00C24A56">
      <w:pPr>
        <w:pStyle w:val="SzDSzvegTrzs"/>
      </w:pPr>
      <w:r w:rsidRPr="00B265D8">
        <w:t>A Git</w:t>
      </w:r>
      <w:r>
        <w:t>-</w:t>
      </w:r>
      <w:r w:rsidRPr="00B265D8">
        <w:t>et eredetileg Linus Torvalds fejlesztette ki a Linux kernel fejlesztéséhez. Minden Git munkamásolat egy teljes értékű reposit</w:t>
      </w:r>
      <w:r w:rsidR="009D299B">
        <w:t xml:space="preserve">ory teljes verziótörténettel és </w:t>
      </w:r>
      <w:r w:rsidRPr="00B265D8">
        <w:t>revíziókövetési lehetőséggel, amely nem függ a hálózat elérésétől vagy központi szervertől.</w:t>
      </w:r>
      <w:r w:rsidR="001D3169">
        <w:t xml:space="preserve"> [</w:t>
      </w:r>
      <w:r w:rsidR="001D3169" w:rsidRPr="001D3169">
        <w:t>https://hu.wikipedia.org/wiki/Git</w:t>
      </w:r>
      <w:r w:rsidR="001D3169">
        <w:t>]</w:t>
      </w:r>
    </w:p>
    <w:p w14:paraId="31EA30AC" w14:textId="77777777" w:rsidR="001D3169" w:rsidRPr="004B409C" w:rsidRDefault="001D3169" w:rsidP="00C24A56">
      <w:pPr>
        <w:pStyle w:val="SzDSzvegTrzs"/>
      </w:pPr>
    </w:p>
    <w:p w14:paraId="0059FA00" w14:textId="77777777" w:rsidR="001B4FDE" w:rsidRDefault="001B4FDE" w:rsidP="001B4FDE">
      <w:pPr>
        <w:pStyle w:val="SzDCmsor2"/>
      </w:pPr>
      <w:bookmarkStart w:id="27" w:name="_Toc1415366"/>
      <w:r>
        <w:t>Frontend</w:t>
      </w:r>
      <w:r w:rsidR="00342F4A">
        <w:t xml:space="preserve"> technológiák</w:t>
      </w:r>
      <w:bookmarkEnd w:id="27"/>
    </w:p>
    <w:p w14:paraId="16D8785E" w14:textId="77777777" w:rsidR="00DD3948" w:rsidRDefault="009E0501" w:rsidP="00342F4A">
      <w:pPr>
        <w:pStyle w:val="SzDSzvegTrzs"/>
      </w:pPr>
      <w:r>
        <w:t>A frontend technológiák felelősek a felhasználóval közvetle</w:t>
      </w:r>
      <w:r w:rsidR="004208E9">
        <w:t>nül interakcióba kerülő részekért</w:t>
      </w:r>
      <w:r>
        <w:t xml:space="preserve">. </w:t>
      </w:r>
      <w:r w:rsidR="00DD3948">
        <w:t xml:space="preserve">A weboldal kinézetéért és a közvetlen felhasználói </w:t>
      </w:r>
      <w:r>
        <w:t xml:space="preserve">tevékenyégek kiszolgálására </w:t>
      </w:r>
      <w:r w:rsidR="004208E9">
        <w:t>három</w:t>
      </w:r>
      <w:r>
        <w:t xml:space="preserve"> technológiát használtam</w:t>
      </w:r>
      <w:r w:rsidR="00DD3948">
        <w:t>, ezek:</w:t>
      </w:r>
    </w:p>
    <w:p w14:paraId="098E61A1" w14:textId="77777777" w:rsidR="00DD3948" w:rsidRDefault="009E0501" w:rsidP="00342F4A">
      <w:pPr>
        <w:pStyle w:val="SzDSzvegTrzs"/>
        <w:numPr>
          <w:ilvl w:val="0"/>
          <w:numId w:val="15"/>
        </w:numPr>
      </w:pPr>
      <w:r>
        <w:t>HTML</w:t>
      </w:r>
    </w:p>
    <w:p w14:paraId="3644172A" w14:textId="77777777" w:rsidR="00DD3948" w:rsidRDefault="009E0501" w:rsidP="00342F4A">
      <w:pPr>
        <w:pStyle w:val="SzDSzvegTrzs"/>
        <w:numPr>
          <w:ilvl w:val="0"/>
          <w:numId w:val="15"/>
        </w:numPr>
      </w:pPr>
      <w:r>
        <w:t>CSS</w:t>
      </w:r>
    </w:p>
    <w:p w14:paraId="6D3982B3" w14:textId="77777777" w:rsidR="00DD3948" w:rsidRDefault="00DD3948" w:rsidP="00E31F3A">
      <w:pPr>
        <w:pStyle w:val="SzDSzvegTrzs"/>
        <w:numPr>
          <w:ilvl w:val="0"/>
          <w:numId w:val="15"/>
        </w:numPr>
      </w:pPr>
      <w:r>
        <w:t>JavaScript</w:t>
      </w:r>
    </w:p>
    <w:p w14:paraId="5257F447" w14:textId="77777777" w:rsidR="00342F4A" w:rsidRDefault="00342F4A" w:rsidP="00342F4A">
      <w:pPr>
        <w:pStyle w:val="SzDCmsor3"/>
      </w:pPr>
      <w:bookmarkStart w:id="28" w:name="_Toc1415367"/>
      <w:r>
        <w:t>HTML</w:t>
      </w:r>
      <w:bookmarkEnd w:id="28"/>
    </w:p>
    <w:p w14:paraId="13432D53" w14:textId="77777777" w:rsidR="00557DAC" w:rsidRDefault="002546EB" w:rsidP="00AC3D3B">
      <w:pPr>
        <w:pStyle w:val="SzDSzvegTrzs"/>
      </w:pPr>
      <w:r>
        <w:rPr>
          <w:bCs/>
        </w:rPr>
        <w:t>„</w:t>
      </w:r>
      <w:r w:rsidR="00AC3D3B" w:rsidRPr="00AC3D3B">
        <w:rPr>
          <w:bCs/>
        </w:rPr>
        <w:t xml:space="preserve">HyperText Markup </w:t>
      </w:r>
      <w:r w:rsidR="00AC3D3B" w:rsidRPr="00AC3D3B">
        <w:rPr>
          <w:rStyle w:val="SzDSzvegTrzsChar"/>
        </w:rPr>
        <w:t>Language (HTML) a weboldalak és más böngészőben megjelenő dokumentumok elkészítéséhez</w:t>
      </w:r>
      <w:r w:rsidR="00AC3D3B" w:rsidRPr="00AC3D3B">
        <w:t xml:space="preserve"> használt nyelv. Pontosabban, a HTML az a nyelv, amely a dokumentum struktúráját és a </w:t>
      </w:r>
      <w:r>
        <w:t>szemantikus tartalmát jellemzi.” [</w:t>
      </w:r>
      <w:r w:rsidRPr="00AC3D3B">
        <w:t>https://developer.mozilla.org/hu/docs/Web/HTML</w:t>
      </w:r>
      <w:r>
        <w:t>]</w:t>
      </w:r>
    </w:p>
    <w:p w14:paraId="132E815A" w14:textId="77777777" w:rsidR="00AC3D3B" w:rsidRPr="00557DAC" w:rsidRDefault="00AC3D3B" w:rsidP="00AC3D3B">
      <w:pPr>
        <w:pStyle w:val="SzDSzvegTrzs"/>
      </w:pPr>
      <w:r w:rsidRPr="00AC3D3B">
        <w:t>A tartalom olyan HTML elemekkel van megjelölve, mint például</w:t>
      </w:r>
      <w:r>
        <w:t>: &lt;p</w:t>
      </w:r>
      <w:r w:rsidR="00557DAC">
        <w:t xml:space="preserve"> class=”parag”</w:t>
      </w:r>
      <w:r>
        <w:t>&gt;</w:t>
      </w:r>
      <w:r w:rsidR="00557DAC">
        <w:t xml:space="preserve"> Tartalom &lt;/p&gt;. Az előbbi példában a &lt;p&gt; kezdő- és &lt;/p&gt; zárócímke jelzik, hogy a tartalma egy szövegbekezdés. (A „p” az angol paragraph rövidítése.) A </w:t>
      </w:r>
      <w:r w:rsidR="00557DAC" w:rsidRPr="00557DAC">
        <w:rPr>
          <w:i/>
        </w:rPr>
        <w:t>class</w:t>
      </w:r>
      <w:r w:rsidR="00557DAC">
        <w:t>-t attribútumnak neve</w:t>
      </w:r>
      <w:r w:rsidR="007F0190">
        <w:t xml:space="preserve">zzük melynek az értéke az „=” jel után idézőjelekben van. </w:t>
      </w:r>
    </w:p>
    <w:p w14:paraId="7A251602" w14:textId="77777777" w:rsidR="00AC3D3B" w:rsidRDefault="002546EB" w:rsidP="00AC3D3B">
      <w:pPr>
        <w:pStyle w:val="SzDSzvegTrzs"/>
      </w:pPr>
      <w:r>
        <w:t>„</w:t>
      </w:r>
      <w:r w:rsidR="00AC3D3B" w:rsidRPr="00AC3D3B">
        <w:t>HTML egy nemzetközi szabvány, amelynek a leírása a </w:t>
      </w:r>
      <w:hyperlink r:id="rId15" w:history="1">
        <w:r w:rsidR="00AC3D3B" w:rsidRPr="00AC3D3B">
          <w:t>World Wide Web Konzorcium</w:t>
        </w:r>
      </w:hyperlink>
      <w:r w:rsidR="00AC3D3B" w:rsidRPr="00AC3D3B">
        <w:t> és a </w:t>
      </w:r>
      <w:hyperlink r:id="rId16" w:history="1">
        <w:r w:rsidR="00AC3D3B" w:rsidRPr="00AC3D3B">
          <w:t>WHATWG</w:t>
        </w:r>
      </w:hyperlink>
      <w:r w:rsidR="00AC3D3B" w:rsidRPr="00AC3D3B">
        <w:t> által karbantartott.</w:t>
      </w:r>
      <w:r w:rsidR="00AC3D3B">
        <w:t xml:space="preserve"> </w:t>
      </w:r>
      <w:r w:rsidR="00AC3D3B" w:rsidRPr="00AC3D3B">
        <w:t>A HTML egy élő szabvány, amely technikailag folyamatos fejlesztés alatt áll. A jelenlegi HTML szabvány verziójára </w:t>
      </w:r>
      <w:r w:rsidR="00AC3D3B" w:rsidRPr="00AC3D3B">
        <w:rPr>
          <w:bCs/>
        </w:rPr>
        <w:t>HTML5</w:t>
      </w:r>
      <w:r w:rsidR="00AC3D3B" w:rsidRPr="00AC3D3B">
        <w:t> ként hivatkozunk.</w:t>
      </w:r>
      <w:r>
        <w:t>”</w:t>
      </w:r>
      <w:r w:rsidR="00557DAC">
        <w:t xml:space="preserve"> </w:t>
      </w:r>
      <w:r w:rsidR="00AC3D3B">
        <w:t>[</w:t>
      </w:r>
      <w:r w:rsidR="00AC3D3B" w:rsidRPr="00AC3D3B">
        <w:t>https://developer.mozilla.org/hu/docs/Web/HTML</w:t>
      </w:r>
      <w:r w:rsidR="00AC3D3B">
        <w:t>]</w:t>
      </w:r>
    </w:p>
    <w:p w14:paraId="7BCA5364" w14:textId="77777777" w:rsidR="00AC3D3B" w:rsidRDefault="00AC3D3B" w:rsidP="00AC3D3B">
      <w:pPr>
        <w:pStyle w:val="SzDSzvegTrzs"/>
      </w:pPr>
      <w:r>
        <w:t>Három fő részre osztható egy HTML</w:t>
      </w:r>
      <w:r w:rsidR="00557DAC">
        <w:t>:</w:t>
      </w:r>
    </w:p>
    <w:p w14:paraId="1BEE2F86" w14:textId="77777777" w:rsidR="00AC3D3B" w:rsidRDefault="00557DAC" w:rsidP="00AC3D3B">
      <w:pPr>
        <w:pStyle w:val="SzDSzvegTrzs"/>
        <w:numPr>
          <w:ilvl w:val="0"/>
          <w:numId w:val="16"/>
        </w:numPr>
        <w:rPr>
          <w:i/>
        </w:rPr>
      </w:pPr>
      <w:r>
        <w:lastRenderedPageBreak/>
        <w:t>D</w:t>
      </w:r>
      <w:r w:rsidR="00AC3D3B">
        <w:t xml:space="preserve">okumentum típus deklaráció. Ennek a szöveg legelején kell elhelyezkedni. HTML5 esetében ez: </w:t>
      </w:r>
      <w:r w:rsidR="00AC3D3B" w:rsidRPr="00AC3D3B">
        <w:rPr>
          <w:i/>
        </w:rPr>
        <w:t>&lt;!DOCTYPE html&gt;</w:t>
      </w:r>
    </w:p>
    <w:p w14:paraId="1BA1D577" w14:textId="77777777" w:rsidR="00AC3D3B" w:rsidRPr="001F78DA" w:rsidRDefault="00557DAC" w:rsidP="00AC3D3B">
      <w:pPr>
        <w:pStyle w:val="SzDSzvegTrzs"/>
        <w:numPr>
          <w:ilvl w:val="0"/>
          <w:numId w:val="16"/>
        </w:numPr>
        <w:rPr>
          <w:i/>
        </w:rPr>
      </w:pPr>
      <w:r>
        <w:t xml:space="preserve">Fejléc. Ide olyan dolgok kerülnek, amiket </w:t>
      </w:r>
      <w:r w:rsidR="00693F3C">
        <w:t xml:space="preserve">egy átlagos felhasználó nem lát, de fontos információkat tárol a weboldallal kapcsolatban, mint pl. karakterkódolás, nyelv, cím, stb. Ezek a </w:t>
      </w:r>
      <w:r w:rsidR="00693F3C" w:rsidRPr="0047031B">
        <w:rPr>
          <w:i/>
        </w:rPr>
        <w:t>&lt;head&gt;&lt;/head&gt;</w:t>
      </w:r>
      <w:r w:rsidR="00693F3C">
        <w:t xml:space="preserve"> HTML elemek közé kerülnek.</w:t>
      </w:r>
    </w:p>
    <w:p w14:paraId="2A86E909" w14:textId="77777777" w:rsidR="001F78DA" w:rsidRPr="00986E78" w:rsidRDefault="001F78DA" w:rsidP="00AC3D3B">
      <w:pPr>
        <w:pStyle w:val="SzDSzvegTrzs"/>
        <w:numPr>
          <w:ilvl w:val="0"/>
          <w:numId w:val="16"/>
        </w:numPr>
        <w:rPr>
          <w:i/>
        </w:rPr>
      </w:pPr>
      <w:r>
        <w:t xml:space="preserve">Törzs. Ide kerül a weboldal lényegi tartalma, ezt látja a felhasználó. Ez a rész a </w:t>
      </w:r>
      <w:r>
        <w:rPr>
          <w:i/>
        </w:rPr>
        <w:t xml:space="preserve">&lt;body&gt;&lt;/body&gt; </w:t>
      </w:r>
      <w:r>
        <w:t>HTML elemek közé kerül.</w:t>
      </w:r>
    </w:p>
    <w:p w14:paraId="14A6B798" w14:textId="77777777" w:rsidR="00986E78" w:rsidRDefault="00986E78" w:rsidP="00986E78">
      <w:pPr>
        <w:pStyle w:val="SzDCmsor3"/>
      </w:pPr>
      <w:bookmarkStart w:id="29" w:name="_Toc1415368"/>
      <w:r>
        <w:t>CSS</w:t>
      </w:r>
      <w:bookmarkEnd w:id="29"/>
    </w:p>
    <w:p w14:paraId="5ADDF3F8" w14:textId="77777777" w:rsidR="008538E0" w:rsidRDefault="00C73E44" w:rsidP="00986E78">
      <w:pPr>
        <w:pStyle w:val="SzDSzvegTrzs"/>
      </w:pPr>
      <w:r>
        <w:t xml:space="preserve">A </w:t>
      </w:r>
      <w:r w:rsidR="00986E78">
        <w:t>Cascading Style Sheet (CSS) egy stílusleíró nyelv, ami egy HTML oldal formázására</w:t>
      </w:r>
      <w:r>
        <w:t xml:space="preserve"> használható</w:t>
      </w:r>
      <w:r w:rsidR="00986E78">
        <w:t>.</w:t>
      </w:r>
      <w:r w:rsidR="006E1BFF">
        <w:t xml:space="preserve"> </w:t>
      </w:r>
    </w:p>
    <w:p w14:paraId="0FE56250" w14:textId="77777777" w:rsidR="006E1BFF" w:rsidRDefault="006E1BFF" w:rsidP="00986E78">
      <w:pPr>
        <w:pStyle w:val="SzDSzvegTrzs"/>
      </w:pPr>
      <w:r>
        <w:t>Egy CSS stíluslap szabályokból épül fel. Egy szabály tartalmaz egy szelektort és egy deklarációs részt. A szelektor adja meg, hogy mely elemkere kell használni a szabályt</w:t>
      </w:r>
      <w:r w:rsidR="009A77B2">
        <w:t>. Ez l</w:t>
      </w:r>
      <w:r w:rsidR="00575008">
        <w:t>ehet egy HTML elem vagy egy elem attribútuma (class, id)</w:t>
      </w:r>
      <w:r>
        <w:t xml:space="preserve">. A deklarációk </w:t>
      </w:r>
      <w:r w:rsidR="00566975">
        <w:t>szerkezete</w:t>
      </w:r>
      <w:r>
        <w:t xml:space="preserve"> a következő: „tulajdonság: érték;”. A tulajdonságok angol kulcsszavak, míg az értékek szintén angol szavak, számok és mértékegységek lehetnek (pt, px, %, stb.). </w:t>
      </w:r>
    </w:p>
    <w:p w14:paraId="6DF95C25" w14:textId="77777777" w:rsidR="00986E78" w:rsidRDefault="004A0DE1" w:rsidP="00986E78">
      <w:pPr>
        <w:pStyle w:val="SzDSzvegTrzs"/>
      </w:pPr>
      <w:r>
        <w:t xml:space="preserve"> Használatának számos előnye van. Csökkenti a redundanciát a HTML kódban, nem kell minden elemhez ugyanazt a stílust többször leírni, csak létre kell hozni egy szabályt egy adott szelektorhoz</w:t>
      </w:r>
      <w:r w:rsidR="00BD7633">
        <w:t xml:space="preserve"> és a böngésző érvényesíteni fogja azt. </w:t>
      </w:r>
      <w:r w:rsidR="00B92F48">
        <w:t xml:space="preserve">Így a karbantartás is leegyszerűsödik, hiszen ha több elem kinézetét akarjuk módosítani elég csak egy helyen elvégezni a műveletet. </w:t>
      </w:r>
      <w:r w:rsidR="00BD7633">
        <w:t>Csökkentheti az adatforgalmat, mivel a böngészők gyakran tárolják a CSS fájlokat</w:t>
      </w:r>
      <w:r w:rsidR="00BD516A">
        <w:t xml:space="preserve"> a gyorsítótárban</w:t>
      </w:r>
      <w:r w:rsidR="00BD7633">
        <w:t>, így azt nem kell többször lekérni.</w:t>
      </w:r>
    </w:p>
    <w:p w14:paraId="1250E36B" w14:textId="77777777" w:rsidR="00AD7584" w:rsidRDefault="00AD7584" w:rsidP="00AD7584">
      <w:pPr>
        <w:pStyle w:val="SzDCmsor3"/>
      </w:pPr>
      <w:bookmarkStart w:id="30" w:name="_Toc1415369"/>
      <w:r>
        <w:t>JavaScript</w:t>
      </w:r>
      <w:bookmarkEnd w:id="30"/>
    </w:p>
    <w:p w14:paraId="4431299B" w14:textId="77777777" w:rsidR="00FF2436" w:rsidRDefault="0005157C" w:rsidP="0005157C">
      <w:pPr>
        <w:pStyle w:val="SzDSzvegTrzs"/>
      </w:pPr>
      <w:r>
        <w:t>„</w:t>
      </w:r>
      <w:r w:rsidRPr="0005157C">
        <w:t>A JavaScript (JS) egy kis erőforrás-igényű, értelmezett vagy JIT-fordított programozási nyelv első osztályú függvényekkel. Bár legtöbben weboldalak parancsnyelveként ismerik, sok webböngészőn kívüli környezetben is használják. Ilyen a node.js, az Apache CouchDB és az Adobe Acrobat. A JavaScript egy prototípus-alapú, többparadigmás, dinamikus nyelv, ami támogatja az objektumorientált, imperatív és deklaratív (pl. funkcionális) programozási stílusokat.</w:t>
      </w:r>
      <w:r w:rsidR="00DD15FD">
        <w:t>”</w:t>
      </w:r>
      <w:r w:rsidRPr="0005157C">
        <w:t xml:space="preserve"> </w:t>
      </w:r>
      <w:r>
        <w:t>[</w:t>
      </w:r>
      <w:r w:rsidRPr="0005157C">
        <w:t>https://developer.mozilla.org/hu/docs/Web/JavaScript</w:t>
      </w:r>
      <w:r>
        <w:t>]</w:t>
      </w:r>
    </w:p>
    <w:p w14:paraId="2D15FFD1" w14:textId="77777777" w:rsidR="0005157C" w:rsidRDefault="00CF467B" w:rsidP="0005157C">
      <w:pPr>
        <w:pStyle w:val="SzDSzvegTrzs"/>
      </w:pPr>
      <w:r w:rsidRPr="00CF467B">
        <w:t>JavaScript</w:t>
      </w:r>
      <w:r>
        <w:t xml:space="preserve"> legtöbbször kliens oldalon fut és segítségével megadható az oldal működése különböző események bekövetkeztében (oldal betöltésénél, kattintásnál, stb.).</w:t>
      </w:r>
    </w:p>
    <w:p w14:paraId="4003CCF8" w14:textId="77777777" w:rsidR="00DD15FD" w:rsidRDefault="00DD15FD" w:rsidP="0005157C">
      <w:pPr>
        <w:pStyle w:val="SzDSzvegTrzs"/>
      </w:pPr>
      <w:r>
        <w:lastRenderedPageBreak/>
        <w:t>JavasScript lehet HTML dokument</w:t>
      </w:r>
      <w:r w:rsidR="00BE20BF">
        <w:t xml:space="preserve">um </w:t>
      </w:r>
      <w:r>
        <w:t xml:space="preserve"> </w:t>
      </w:r>
      <w:r>
        <w:rPr>
          <w:i/>
        </w:rPr>
        <w:t>&lt;script&gt;</w:t>
      </w:r>
      <w:r w:rsidR="00BE20BF">
        <w:t xml:space="preserve"> elemé</w:t>
      </w:r>
      <w:r>
        <w:t>n belül, vagy külön .js kiterjesztésű fájlban.</w:t>
      </w:r>
    </w:p>
    <w:p w14:paraId="6CDB09FA" w14:textId="77777777" w:rsidR="007D1CA6" w:rsidRDefault="00E31F3A" w:rsidP="00E31F3A">
      <w:pPr>
        <w:pStyle w:val="SzDCmsor2"/>
      </w:pPr>
      <w:bookmarkStart w:id="31" w:name="_Toc1415370"/>
      <w:r>
        <w:t>Backend technológiák</w:t>
      </w:r>
      <w:bookmarkEnd w:id="31"/>
    </w:p>
    <w:p w14:paraId="2A1AAB64" w14:textId="77777777" w:rsidR="00E31F3A" w:rsidRPr="00E31F3A" w:rsidRDefault="004B409C" w:rsidP="00A22369">
      <w:pPr>
        <w:pStyle w:val="Alapszvegtrzs"/>
      </w:pPr>
      <w:r>
        <w:t>A backend egy</w:t>
      </w:r>
      <w:r w:rsidR="00A22369">
        <w:t xml:space="preserve"> adott rendszer alsóbb, a tényleges feldolgozást végző rétege. A back-end réteg feladata a front-end réteg felől érkező adatok feldolgozása, ill. a keletkezett eredmény a front-end számára történő visszajuttatása.</w:t>
      </w:r>
    </w:p>
    <w:p w14:paraId="5C2DE0A3" w14:textId="77777777" w:rsidR="007D1CA6" w:rsidRPr="00FF2436" w:rsidRDefault="007D1CA6" w:rsidP="007D1CA6">
      <w:pPr>
        <w:pStyle w:val="SzDSzvegTrzs"/>
      </w:pPr>
    </w:p>
    <w:p w14:paraId="670FA7BA" w14:textId="77777777" w:rsidR="007C5DF4" w:rsidRDefault="00AC3D3B" w:rsidP="00AC3D3B">
      <w:pPr>
        <w:pStyle w:val="Cmsor1"/>
        <w:numPr>
          <w:ilvl w:val="0"/>
          <w:numId w:val="3"/>
        </w:numPr>
        <w:jc w:val="center"/>
        <w:rPr>
          <w:rFonts w:eastAsia="Arial" w:cs="Times New Roman"/>
        </w:rPr>
      </w:pPr>
      <w:r w:rsidRPr="00BC22DE">
        <w:rPr>
          <w:rFonts w:eastAsia="Arial" w:cs="Times New Roman"/>
        </w:rPr>
        <w:lastRenderedPageBreak/>
        <w:t xml:space="preserve"> </w:t>
      </w:r>
      <w:r w:rsidR="007C5DF4" w:rsidRPr="00BC22DE">
        <w:rPr>
          <w:rFonts w:eastAsia="Arial" w:cs="Times New Roman"/>
        </w:rPr>
        <w:t>Irodalomjegyzék</w:t>
      </w:r>
    </w:p>
    <w:p w14:paraId="5EA27498" w14:textId="77777777" w:rsidR="00183A61" w:rsidRPr="00CF7C46" w:rsidRDefault="00183A61" w:rsidP="00CF7C46">
      <w:pPr>
        <w:pStyle w:val="SzDSzvegTrzs"/>
        <w:rPr>
          <w:rFonts w:ascii="TimesNewRomanPSMT" w:eastAsia="Times New Roman" w:hAnsi="TimesNewRomanPSMT" w:cs="TimesNewRomanPSMT"/>
          <w:color w:val="auto"/>
          <w:kern w:val="0"/>
          <w:lang w:eastAsia="hu-HU" w:bidi="ar-SA"/>
        </w:rPr>
      </w:pPr>
      <w:r w:rsidRPr="00CF7C46">
        <w:rPr>
          <w:rFonts w:ascii="TimesNewRomanPSMT" w:eastAsia="Times New Roman" w:hAnsi="TimesNewRomanPSMT" w:cs="TimesNewRomanPSMT"/>
          <w:color w:val="auto"/>
          <w:kern w:val="0"/>
          <w:lang w:eastAsia="hu-HU" w:bidi="ar-SA"/>
        </w:rPr>
        <w:t xml:space="preserve">[0] Alain Petrowski, Sana Ben-Hamida: </w:t>
      </w:r>
      <w:r w:rsidRPr="00CF7C46">
        <w:rPr>
          <w:rFonts w:ascii="TimesNewRomanPSMT" w:eastAsia="Times New Roman" w:hAnsi="TimesNewRomanPSMT" w:cs="TimesNewRomanPSMT"/>
          <w:i/>
          <w:color w:val="auto"/>
          <w:kern w:val="0"/>
          <w:lang w:eastAsia="hu-HU" w:bidi="ar-SA"/>
        </w:rPr>
        <w:t>Evolutionary Algorithms</w:t>
      </w:r>
      <w:r w:rsidRPr="00CF7C46">
        <w:rPr>
          <w:rFonts w:ascii="TimesNewRomanPSMT" w:eastAsia="Times New Roman" w:hAnsi="TimesNewRomanPSMT" w:cs="TimesNewRomanPSMT"/>
          <w:color w:val="auto"/>
          <w:kern w:val="0"/>
          <w:lang w:eastAsia="hu-HU" w:bidi="ar-SA"/>
        </w:rPr>
        <w:t>, John Wiley and Sons, Inc., Hoboken, New Jersey, USA, (2017)</w:t>
      </w:r>
    </w:p>
    <w:p w14:paraId="4E3E61CF" w14:textId="04538A49" w:rsidR="000A73CC" w:rsidRPr="00CF7C46" w:rsidRDefault="000A73CC" w:rsidP="00CF7C46">
      <w:pPr>
        <w:pStyle w:val="SzDSzvegTrzs"/>
        <w:rPr>
          <w:rFonts w:ascii="TimesNewRomanPSMT" w:eastAsia="Times New Roman" w:hAnsi="TimesNewRomanPSMT" w:cs="TimesNewRomanPSMT"/>
          <w:color w:val="auto"/>
          <w:kern w:val="0"/>
          <w:lang w:eastAsia="hu-HU" w:bidi="ar-SA"/>
        </w:rPr>
      </w:pPr>
      <w:r w:rsidRPr="00CF7C46">
        <w:rPr>
          <w:rFonts w:ascii="TimesNewRomanPSMT" w:eastAsia="Times New Roman" w:hAnsi="TimesNewRomanPSMT" w:cs="TimesNewRomanPSMT"/>
          <w:color w:val="auto"/>
          <w:kern w:val="0"/>
          <w:lang w:eastAsia="hu-HU" w:bidi="ar-SA"/>
        </w:rPr>
        <w:t xml:space="preserve">[0c] Andrew B. Kahng, Sherief Reda: </w:t>
      </w:r>
      <w:r w:rsidRPr="00CF7C46">
        <w:rPr>
          <w:rFonts w:ascii="TimesNewRomanPSMT" w:eastAsia="Times New Roman" w:hAnsi="TimesNewRomanPSMT" w:cs="TimesNewRomanPSMT"/>
          <w:i/>
          <w:color w:val="auto"/>
          <w:kern w:val="0"/>
          <w:lang w:eastAsia="hu-HU" w:bidi="ar-SA"/>
        </w:rPr>
        <w:t>Match twice and stitch: a new TSP tour construction heuristic</w:t>
      </w:r>
      <w:r w:rsidRPr="00CF7C46">
        <w:rPr>
          <w:rFonts w:ascii="TimesNewRomanPSMT" w:eastAsia="Times New Roman" w:hAnsi="TimesNewRomanPSMT" w:cs="TimesNewRomanPSMT"/>
          <w:color w:val="auto"/>
          <w:kern w:val="0"/>
          <w:lang w:eastAsia="hu-HU" w:bidi="ar-SA"/>
        </w:rPr>
        <w:t>, Operations Research Letters. 32: 499–509, 2004</w:t>
      </w:r>
    </w:p>
    <w:p w14:paraId="04B9E574" w14:textId="34EAD4A0" w:rsidR="00A13306" w:rsidRPr="00CF7C46" w:rsidRDefault="00A13306" w:rsidP="00CF7C46">
      <w:pPr>
        <w:pStyle w:val="SzDSzvegTrzs"/>
        <w:rPr>
          <w:rFonts w:ascii="TimesNewRomanPSMT" w:hAnsi="TimesNewRomanPSMT" w:cs="TimesNewRomanPSMT"/>
          <w:color w:val="auto"/>
          <w:lang w:eastAsia="hu-HU" w:bidi="ar-SA"/>
        </w:rPr>
      </w:pPr>
      <w:r w:rsidRPr="00CF7C46">
        <w:rPr>
          <w:rFonts w:ascii="TimesNewRomanPSMT" w:eastAsia="Times New Roman" w:hAnsi="TimesNewRomanPSMT" w:cs="TimesNewRomanPSMT"/>
          <w:color w:val="auto"/>
          <w:kern w:val="0"/>
          <w:lang w:eastAsia="hu-HU" w:bidi="ar-SA"/>
        </w:rPr>
        <w:t>[</w:t>
      </w:r>
      <w:r w:rsidR="000A73CC" w:rsidRPr="00CF7C46">
        <w:rPr>
          <w:rFonts w:ascii="TimesNewRomanPSMT" w:eastAsia="Times New Roman" w:hAnsi="TimesNewRomanPSMT" w:cs="TimesNewRomanPSMT"/>
          <w:color w:val="auto"/>
          <w:kern w:val="0"/>
          <w:lang w:eastAsia="hu-HU" w:bidi="ar-SA"/>
        </w:rPr>
        <w:t>0a</w:t>
      </w:r>
      <w:r w:rsidRPr="00CF7C46">
        <w:rPr>
          <w:rFonts w:ascii="TimesNewRomanPSMT" w:eastAsia="Times New Roman" w:hAnsi="TimesNewRomanPSMT" w:cs="TimesNewRomanPSMT"/>
          <w:color w:val="auto"/>
          <w:kern w:val="0"/>
          <w:lang w:eastAsia="hu-HU" w:bidi="ar-SA"/>
        </w:rPr>
        <w:t xml:space="preserve">] </w:t>
      </w:r>
      <w:r w:rsidR="00ED184A" w:rsidRPr="00CF7C46">
        <w:rPr>
          <w:rFonts w:ascii="TimesNewRomanPSMT" w:eastAsia="Times New Roman" w:hAnsi="TimesNewRomanPSMT" w:cs="TimesNewRomanPSMT"/>
          <w:color w:val="auto"/>
          <w:kern w:val="0"/>
          <w:lang w:eastAsia="hu-HU" w:bidi="ar-SA"/>
        </w:rPr>
        <w:t xml:space="preserve">David L. Applegate, Robert E. Bixby, Vašek Chvátal, William Cook, Daniel G. Espinoza, Marcos Goycoolea, Keld Helsgaun: </w:t>
      </w:r>
      <w:r w:rsidR="00ED184A" w:rsidRPr="00CF7C46">
        <w:rPr>
          <w:rFonts w:ascii="TimesNewRomanPSMT" w:eastAsia="Times New Roman" w:hAnsi="TimesNewRomanPSMT" w:cs="TimesNewRomanPSMT"/>
          <w:i/>
          <w:color w:val="auto"/>
          <w:kern w:val="0"/>
          <w:lang w:eastAsia="hu-HU" w:bidi="ar-SA"/>
        </w:rPr>
        <w:t>Certification of an optimal TSP tour through 85,900 cities</w:t>
      </w:r>
      <w:r w:rsidR="00ED184A" w:rsidRPr="00CF7C46">
        <w:rPr>
          <w:rFonts w:ascii="TimesNewRomanPSMT" w:eastAsia="Times New Roman" w:hAnsi="TimesNewRomanPSMT" w:cs="TimesNewRomanPSMT"/>
          <w:color w:val="auto"/>
          <w:kern w:val="0"/>
          <w:lang w:eastAsia="hu-HU" w:bidi="ar-SA"/>
        </w:rPr>
        <w:t xml:space="preserve">, Operations Research Letters, 11-15, </w:t>
      </w:r>
      <w:r w:rsidRPr="00CF7C46">
        <w:rPr>
          <w:rFonts w:ascii="TimesNewRomanPSMT" w:eastAsia="Times New Roman" w:hAnsi="TimesNewRomanPSMT" w:cs="TimesNewRomanPSMT"/>
          <w:color w:val="auto"/>
          <w:kern w:val="0"/>
          <w:lang w:eastAsia="hu-HU" w:bidi="ar-SA"/>
        </w:rPr>
        <w:t>2</w:t>
      </w:r>
      <w:r w:rsidR="00ED184A" w:rsidRPr="00CF7C46">
        <w:rPr>
          <w:rFonts w:ascii="TimesNewRomanPSMT" w:eastAsia="Times New Roman" w:hAnsi="TimesNewRomanPSMT" w:cs="TimesNewRomanPSMT"/>
          <w:color w:val="auto"/>
          <w:kern w:val="0"/>
          <w:lang w:eastAsia="hu-HU" w:bidi="ar-SA"/>
        </w:rPr>
        <w:t>00</w:t>
      </w:r>
      <w:r w:rsidRPr="00CF7C46">
        <w:rPr>
          <w:rFonts w:ascii="TimesNewRomanPSMT" w:eastAsia="Times New Roman" w:hAnsi="TimesNewRomanPSMT" w:cs="TimesNewRomanPSMT"/>
          <w:color w:val="auto"/>
          <w:kern w:val="0"/>
          <w:lang w:eastAsia="hu-HU" w:bidi="ar-SA"/>
        </w:rPr>
        <w:t>9.</w:t>
      </w:r>
    </w:p>
    <w:p w14:paraId="6AA43F1F" w14:textId="1206B3F5" w:rsidR="0071110C" w:rsidRPr="00CF7C46" w:rsidRDefault="0071110C" w:rsidP="00CF7C46">
      <w:pPr>
        <w:pStyle w:val="SzDSzvegTrzs"/>
        <w:rPr>
          <w:rFonts w:ascii="TimesNewRomanPSMT" w:eastAsia="Times New Roman" w:hAnsi="TimesNewRomanPSMT" w:cs="TimesNewRomanPSMT"/>
          <w:color w:val="auto"/>
          <w:kern w:val="0"/>
          <w:lang w:eastAsia="hu-HU" w:bidi="ar-SA"/>
        </w:rPr>
      </w:pPr>
      <w:r w:rsidRPr="00CF7C46">
        <w:rPr>
          <w:rFonts w:ascii="TimesNewRomanPSMT" w:eastAsia="Times New Roman" w:hAnsi="TimesNewRomanPSMT" w:cs="TimesNewRomanPSMT"/>
          <w:color w:val="auto"/>
          <w:kern w:val="0"/>
          <w:lang w:eastAsia="hu-HU" w:bidi="ar-SA"/>
        </w:rPr>
        <w:t>[0b] Held–Karp algorithm</w:t>
      </w:r>
      <w:r w:rsidR="001B62B7" w:rsidRPr="00CF7C46">
        <w:rPr>
          <w:rFonts w:ascii="TimesNewRomanPSMT" w:eastAsia="Times New Roman" w:hAnsi="TimesNewRomanPSMT" w:cs="TimesNewRomanPSMT"/>
          <w:color w:val="auto"/>
          <w:kern w:val="0"/>
          <w:lang w:eastAsia="hu-HU" w:bidi="ar-SA"/>
        </w:rPr>
        <w:t xml:space="preserve">: </w:t>
      </w:r>
      <w:r w:rsidR="001B62B7" w:rsidRPr="00CF7C46">
        <w:rPr>
          <w:rFonts w:ascii="TimesNewRomanPSMT" w:eastAsia="Times New Roman" w:hAnsi="TimesNewRomanPSMT" w:cs="TimesNewRomanPSMT"/>
          <w:i/>
          <w:color w:val="auto"/>
          <w:kern w:val="0"/>
          <w:lang w:eastAsia="hu-HU" w:bidi="ar-SA"/>
        </w:rPr>
        <w:t>A dynamic programming approach to sequencing problems</w:t>
      </w:r>
      <w:r w:rsidR="00CF7C46">
        <w:rPr>
          <w:rFonts w:ascii="TimesNewRomanPSMT" w:eastAsia="Times New Roman" w:hAnsi="TimesNewRomanPSMT" w:cs="TimesNewRomanPSMT"/>
          <w:i/>
          <w:color w:val="auto"/>
          <w:kern w:val="0"/>
          <w:lang w:eastAsia="hu-HU" w:bidi="ar-SA"/>
        </w:rPr>
        <w:t>,</w:t>
      </w:r>
    </w:p>
    <w:p w14:paraId="0B5347DE" w14:textId="2A51565F" w:rsidR="0071110C" w:rsidRPr="00CF7C46" w:rsidRDefault="001B62B7" w:rsidP="00CF7C46">
      <w:pPr>
        <w:pStyle w:val="SzDSzvegTrzs"/>
        <w:rPr>
          <w:rFonts w:ascii="TimesNewRomanPSMT" w:eastAsia="Times New Roman" w:hAnsi="TimesNewRomanPSMT" w:cs="TimesNewRomanPSMT"/>
          <w:color w:val="auto"/>
          <w:kern w:val="0"/>
          <w:lang w:eastAsia="hu-HU" w:bidi="ar-SA"/>
        </w:rPr>
      </w:pPr>
      <w:r w:rsidRPr="00CF7C46">
        <w:rPr>
          <w:rFonts w:ascii="TimesNewRomanPSMT" w:eastAsia="Times New Roman" w:hAnsi="TimesNewRomanPSMT" w:cs="TimesNewRomanPSMT"/>
          <w:color w:val="auto"/>
          <w:kern w:val="0"/>
          <w:lang w:eastAsia="hu-HU" w:bidi="ar-SA"/>
        </w:rPr>
        <w:t>Journal for the Society for Industrial and Applied Mathematics 1:10, (1962)</w:t>
      </w:r>
    </w:p>
    <w:p w14:paraId="14F8B86A" w14:textId="77777777" w:rsidR="006420F7" w:rsidRDefault="006420F7" w:rsidP="00CF7C46">
      <w:pPr>
        <w:pStyle w:val="SzDSzvegTrzs"/>
        <w:rPr>
          <w:rFonts w:ascii="TimesNewRomanPSMT" w:eastAsia="Times New Roman" w:hAnsi="TimesNewRomanPSMT" w:cs="TimesNewRomanPSMT"/>
          <w:color w:val="auto"/>
          <w:kern w:val="0"/>
          <w:lang w:eastAsia="hu-HU" w:bidi="ar-SA"/>
        </w:rPr>
      </w:pPr>
      <w:r w:rsidRPr="00CF7C46">
        <w:rPr>
          <w:rFonts w:ascii="TimesNewRomanPSMT" w:eastAsia="Times New Roman" w:hAnsi="TimesNewRomanPSMT" w:cs="TimesNewRomanPSMT"/>
          <w:color w:val="auto"/>
          <w:kern w:val="0"/>
          <w:lang w:eastAsia="hu-HU" w:bidi="ar-SA"/>
        </w:rPr>
        <w:t>[</w:t>
      </w:r>
      <w:r w:rsidR="00DF3B86" w:rsidRPr="00CF7C46">
        <w:rPr>
          <w:rFonts w:ascii="TimesNewRomanPSMT" w:eastAsia="Times New Roman" w:hAnsi="TimesNewRomanPSMT" w:cs="TimesNewRomanPSMT"/>
          <w:color w:val="auto"/>
          <w:kern w:val="0"/>
          <w:lang w:eastAsia="hu-HU" w:bidi="ar-SA"/>
        </w:rPr>
        <w:t>1</w:t>
      </w:r>
      <w:r w:rsidRPr="00CF7C46">
        <w:rPr>
          <w:rFonts w:ascii="TimesNewRomanPSMT" w:eastAsia="Times New Roman" w:hAnsi="TimesNewRomanPSMT" w:cs="TimesNewRomanPSMT"/>
          <w:color w:val="auto"/>
          <w:kern w:val="0"/>
          <w:lang w:eastAsia="hu-HU" w:bidi="ar-SA"/>
        </w:rPr>
        <w:t xml:space="preserve">] </w:t>
      </w:r>
      <w:r>
        <w:rPr>
          <w:rFonts w:ascii="TimesNewRomanPSMT" w:eastAsia="Times New Roman" w:hAnsi="TimesNewRomanPSMT" w:cs="TimesNewRomanPSMT"/>
          <w:color w:val="auto"/>
          <w:kern w:val="0"/>
          <w:lang w:eastAsia="hu-HU" w:bidi="ar-SA"/>
        </w:rPr>
        <w:t xml:space="preserve">Darwin, C. R.: </w:t>
      </w:r>
      <w:r w:rsidRPr="00A12152">
        <w:rPr>
          <w:rFonts w:ascii="TimesNewRomanPSMT" w:eastAsia="Times New Roman" w:hAnsi="TimesNewRomanPSMT" w:cs="TimesNewRomanPSMT"/>
          <w:i/>
          <w:color w:val="auto"/>
          <w:kern w:val="0"/>
          <w:lang w:eastAsia="hu-HU" w:bidi="ar-SA"/>
        </w:rPr>
        <w:t>The Origin of Species</w:t>
      </w:r>
      <w:r>
        <w:rPr>
          <w:rFonts w:ascii="TimesNewRomanPSMT" w:eastAsia="Times New Roman" w:hAnsi="TimesNewRomanPSMT" w:cs="TimesNewRomanPSMT"/>
          <w:color w:val="auto"/>
          <w:kern w:val="0"/>
          <w:lang w:eastAsia="hu-HU" w:bidi="ar-SA"/>
        </w:rPr>
        <w:t>, John Murray, London (1859).</w:t>
      </w:r>
    </w:p>
    <w:p w14:paraId="24C766CB" w14:textId="77777777" w:rsidR="00F246D5" w:rsidRPr="00F246D5" w:rsidRDefault="00F246D5" w:rsidP="00CF7C46">
      <w:pPr>
        <w:pStyle w:val="SzDSzvegTrzs"/>
        <w:rPr>
          <w:rFonts w:ascii="TimesNewRomanPSMT" w:eastAsia="Times New Roman" w:hAnsi="TimesNewRomanPSMT" w:cs="TimesNewRomanPSMT"/>
          <w:color w:val="auto"/>
          <w:kern w:val="0"/>
          <w:lang w:eastAsia="hu-HU" w:bidi="ar-SA"/>
        </w:rPr>
      </w:pPr>
      <w:r>
        <w:rPr>
          <w:rFonts w:ascii="TimesNewRomanPSMT" w:eastAsia="Times New Roman" w:hAnsi="TimesNewRomanPSMT" w:cs="TimesNewRomanPSMT"/>
          <w:color w:val="auto"/>
          <w:kern w:val="0"/>
          <w:lang w:eastAsia="hu-HU" w:bidi="ar-SA"/>
        </w:rPr>
        <w:t xml:space="preserve">[1a] </w:t>
      </w:r>
      <w:r w:rsidRPr="00F246D5">
        <w:rPr>
          <w:rFonts w:ascii="TimesNewRomanPSMT" w:eastAsia="Times New Roman" w:hAnsi="TimesNewRomanPSMT" w:cs="TimesNewRomanPSMT"/>
          <w:color w:val="auto"/>
          <w:kern w:val="0"/>
          <w:lang w:eastAsia="hu-HU" w:bidi="ar-SA"/>
        </w:rPr>
        <w:t>Esra'a Alkafaween, Ahmad B. A. Hassanat</w:t>
      </w:r>
      <w:r>
        <w:rPr>
          <w:rFonts w:ascii="TimesNewRomanPSMT" w:eastAsia="Times New Roman" w:hAnsi="TimesNewRomanPSMT" w:cs="TimesNewRomanPSMT"/>
          <w:color w:val="auto"/>
          <w:kern w:val="0"/>
          <w:lang w:eastAsia="hu-HU" w:bidi="ar-SA"/>
        </w:rPr>
        <w:t xml:space="preserve">: </w:t>
      </w:r>
      <w:r w:rsidRPr="00CF7C46">
        <w:rPr>
          <w:rFonts w:ascii="TimesNewRomanPSMT" w:eastAsia="Times New Roman" w:hAnsi="TimesNewRomanPSMT" w:cs="TimesNewRomanPSMT"/>
          <w:i/>
          <w:color w:val="auto"/>
          <w:kern w:val="0"/>
          <w:lang w:eastAsia="hu-HU" w:bidi="ar-SA"/>
        </w:rPr>
        <w:t>Improving TSP Solutions Using GA with a New Hybrid Mutation Based on Knowledge and Randomness</w:t>
      </w:r>
      <w:r w:rsidRPr="00CF7C46">
        <w:rPr>
          <w:rFonts w:ascii="TimesNewRomanPSMT" w:eastAsia="Times New Roman" w:hAnsi="TimesNewRomanPSMT" w:cs="TimesNewRomanPSMT"/>
          <w:color w:val="auto"/>
          <w:kern w:val="0"/>
          <w:lang w:eastAsia="hu-HU" w:bidi="ar-SA"/>
        </w:rPr>
        <w:t xml:space="preserve">, </w:t>
      </w:r>
      <w:r w:rsidR="006B6D0A" w:rsidRPr="00CF7C46">
        <w:rPr>
          <w:rFonts w:ascii="TimesNewRomanPSMT" w:eastAsia="Times New Roman" w:hAnsi="TimesNewRomanPSMT" w:cs="TimesNewRomanPSMT"/>
          <w:color w:val="auto"/>
          <w:kern w:val="0"/>
          <w:lang w:eastAsia="hu-HU" w:bidi="ar-SA"/>
        </w:rPr>
        <w:t>ArXiv, (2018)</w:t>
      </w:r>
    </w:p>
    <w:p w14:paraId="10BF3AA3" w14:textId="77777777" w:rsidR="00394327" w:rsidRPr="00CF7C46" w:rsidRDefault="00394327" w:rsidP="00CF7C46">
      <w:pPr>
        <w:pStyle w:val="SzDSzvegTrzs"/>
        <w:rPr>
          <w:rFonts w:ascii="TimesNewRomanPSMT" w:eastAsia="Times New Roman" w:hAnsi="TimesNewRomanPSMT" w:cs="TimesNewRomanPSMT"/>
          <w:i/>
          <w:color w:val="auto"/>
          <w:kern w:val="0"/>
          <w:lang w:eastAsia="hu-HU" w:bidi="ar-SA"/>
        </w:rPr>
      </w:pPr>
      <w:r>
        <w:rPr>
          <w:rFonts w:ascii="TimesNewRomanPSMT" w:eastAsia="Times New Roman" w:hAnsi="TimesNewRomanPSMT" w:cs="TimesNewRomanPSMT"/>
          <w:color w:val="auto"/>
          <w:kern w:val="0"/>
          <w:lang w:eastAsia="hu-HU" w:bidi="ar-SA"/>
        </w:rPr>
        <w:t>[</w:t>
      </w:r>
      <w:r w:rsidR="00372662">
        <w:rPr>
          <w:rFonts w:ascii="TimesNewRomanPSMT" w:eastAsia="Times New Roman" w:hAnsi="TimesNewRomanPSMT" w:cs="TimesNewRomanPSMT"/>
          <w:color w:val="auto"/>
          <w:kern w:val="0"/>
          <w:lang w:eastAsia="hu-HU" w:bidi="ar-SA"/>
        </w:rPr>
        <w:t>2</w:t>
      </w:r>
      <w:r>
        <w:rPr>
          <w:rFonts w:ascii="TimesNewRomanPSMT" w:eastAsia="Times New Roman" w:hAnsi="TimesNewRomanPSMT" w:cs="TimesNewRomanPSMT"/>
          <w:color w:val="auto"/>
          <w:kern w:val="0"/>
          <w:lang w:eastAsia="hu-HU" w:bidi="ar-SA"/>
        </w:rPr>
        <w:t xml:space="preserve">] Fogel, L. J., Owens, A. J., Whals, M. J.: </w:t>
      </w:r>
      <w:r w:rsidRPr="00CF7C46">
        <w:rPr>
          <w:rFonts w:ascii="TimesNewRomanPSMT" w:eastAsia="Times New Roman" w:hAnsi="TimesNewRomanPSMT" w:cs="TimesNewRomanPSMT"/>
          <w:i/>
          <w:color w:val="auto"/>
          <w:kern w:val="0"/>
          <w:lang w:eastAsia="hu-HU" w:bidi="ar-SA"/>
        </w:rPr>
        <w:t>Artificial Intelligence through Simulated</w:t>
      </w:r>
    </w:p>
    <w:p w14:paraId="13393E3C" w14:textId="7A36539A" w:rsidR="00394327" w:rsidRDefault="00394327" w:rsidP="00CF7C46">
      <w:pPr>
        <w:pStyle w:val="SzDSzvegTrzs"/>
        <w:rPr>
          <w:rFonts w:ascii="TimesNewRomanPSMT" w:eastAsia="Times New Roman" w:hAnsi="TimesNewRomanPSMT" w:cs="TimesNewRomanPSMT"/>
          <w:color w:val="auto"/>
          <w:kern w:val="0"/>
          <w:lang w:eastAsia="hu-HU" w:bidi="ar-SA"/>
        </w:rPr>
      </w:pPr>
      <w:r w:rsidRPr="00CF7C46">
        <w:rPr>
          <w:rFonts w:ascii="TimesNewRomanPSMT" w:eastAsia="Times New Roman" w:hAnsi="TimesNewRomanPSMT" w:cs="TimesNewRomanPSMT"/>
          <w:i/>
          <w:color w:val="auto"/>
          <w:kern w:val="0"/>
          <w:lang w:eastAsia="hu-HU" w:bidi="ar-SA"/>
        </w:rPr>
        <w:t>Evolution</w:t>
      </w:r>
      <w:r w:rsidRPr="00CF7C46">
        <w:rPr>
          <w:rFonts w:ascii="TimesNewRomanPSMT" w:eastAsia="Times New Roman" w:hAnsi="TimesNewRomanPSMT" w:cs="TimesNewRomanPSMT"/>
          <w:color w:val="auto"/>
          <w:kern w:val="0"/>
          <w:lang w:eastAsia="hu-HU" w:bidi="ar-SA"/>
        </w:rPr>
        <w:t xml:space="preserve">, </w:t>
      </w:r>
      <w:r>
        <w:rPr>
          <w:rFonts w:ascii="TimesNewRomanPSMT" w:eastAsia="Times New Roman" w:hAnsi="TimesNewRomanPSMT" w:cs="TimesNewRomanPSMT"/>
          <w:color w:val="auto"/>
          <w:kern w:val="0"/>
          <w:lang w:eastAsia="hu-HU" w:bidi="ar-SA"/>
        </w:rPr>
        <w:t>Wiley, (1966).</w:t>
      </w:r>
    </w:p>
    <w:p w14:paraId="350EEBF5" w14:textId="03939880" w:rsidR="0051122F" w:rsidRPr="0051122F" w:rsidRDefault="0051122F" w:rsidP="0051122F">
      <w:pPr>
        <w:pStyle w:val="SzDSzvegTrzs"/>
        <w:rPr>
          <w:rFonts w:ascii="TimesNewRomanPSMT" w:eastAsia="Times New Roman" w:hAnsi="TimesNewRomanPSMT" w:cs="TimesNewRomanPSMT"/>
          <w:i/>
          <w:color w:val="auto"/>
          <w:kern w:val="0"/>
          <w:lang w:eastAsia="hu-HU" w:bidi="ar-SA"/>
        </w:rPr>
      </w:pPr>
      <w:r>
        <w:rPr>
          <w:rFonts w:ascii="TimesNewRomanPSMT" w:eastAsia="Times New Roman" w:hAnsi="TimesNewRomanPSMT" w:cs="TimesNewRomanPSMT"/>
          <w:color w:val="auto"/>
          <w:kern w:val="0"/>
          <w:lang w:eastAsia="hu-HU" w:bidi="ar-SA"/>
        </w:rPr>
        <w:t xml:space="preserve">[2a] </w:t>
      </w:r>
      <w:r w:rsidRPr="0051122F">
        <w:rPr>
          <w:rFonts w:ascii="TimesNewRomanPSMT" w:eastAsia="Times New Roman" w:hAnsi="TimesNewRomanPSMT" w:cs="TimesNewRomanPSMT"/>
          <w:color w:val="auto"/>
          <w:kern w:val="0"/>
          <w:lang w:eastAsia="hu-HU" w:bidi="ar-SA"/>
        </w:rPr>
        <w:t>J. J. Grefenstette, R. Gopa</w:t>
      </w:r>
      <w:r>
        <w:rPr>
          <w:rFonts w:ascii="TimesNewRomanPSMT" w:eastAsia="Times New Roman" w:hAnsi="TimesNewRomanPSMT" w:cs="TimesNewRomanPSMT"/>
          <w:color w:val="auto"/>
          <w:kern w:val="0"/>
          <w:lang w:eastAsia="hu-HU" w:bidi="ar-SA"/>
        </w:rPr>
        <w:t>l, B. J. Rosmaita, D. Van Gucht:</w:t>
      </w:r>
      <w:r w:rsidRPr="0051122F">
        <w:rPr>
          <w:rFonts w:ascii="TimesNewRomanPSMT" w:eastAsia="Times New Roman" w:hAnsi="TimesNewRomanPSMT" w:cs="TimesNewRomanPSMT"/>
          <w:color w:val="auto"/>
          <w:kern w:val="0"/>
          <w:lang w:eastAsia="hu-HU" w:bidi="ar-SA"/>
        </w:rPr>
        <w:t xml:space="preserve"> </w:t>
      </w:r>
      <w:r w:rsidRPr="0051122F">
        <w:rPr>
          <w:rFonts w:ascii="TimesNewRomanPSMT" w:eastAsia="Times New Roman" w:hAnsi="TimesNewRomanPSMT" w:cs="TimesNewRomanPSMT"/>
          <w:i/>
          <w:color w:val="auto"/>
          <w:kern w:val="0"/>
          <w:lang w:eastAsia="hu-HU" w:bidi="ar-SA"/>
        </w:rPr>
        <w:t>Genetic algorithms</w:t>
      </w:r>
    </w:p>
    <w:p w14:paraId="1132403F" w14:textId="247C3FEB" w:rsidR="0051122F" w:rsidRPr="00CF7C46" w:rsidRDefault="0051122F" w:rsidP="0051122F">
      <w:pPr>
        <w:pStyle w:val="SzDSzvegTrzs"/>
        <w:rPr>
          <w:rFonts w:ascii="TimesNewRomanPSMT" w:eastAsia="Times New Roman" w:hAnsi="TimesNewRomanPSMT" w:cs="TimesNewRomanPSMT"/>
          <w:color w:val="auto"/>
          <w:kern w:val="0"/>
          <w:lang w:eastAsia="hu-HU" w:bidi="ar-SA"/>
        </w:rPr>
      </w:pPr>
      <w:r w:rsidRPr="0051122F">
        <w:rPr>
          <w:rFonts w:ascii="TimesNewRomanPSMT" w:eastAsia="Times New Roman" w:hAnsi="TimesNewRomanPSMT" w:cs="TimesNewRomanPSMT"/>
          <w:i/>
          <w:color w:val="auto"/>
          <w:kern w:val="0"/>
          <w:lang w:eastAsia="hu-HU" w:bidi="ar-SA"/>
        </w:rPr>
        <w:t>for the traveling salesman problem</w:t>
      </w:r>
      <w:r w:rsidRPr="0051122F">
        <w:rPr>
          <w:rFonts w:ascii="TimesNewRomanPSMT" w:eastAsia="Times New Roman" w:hAnsi="TimesNewRomanPSMT" w:cs="TimesNewRomanPSMT"/>
          <w:color w:val="auto"/>
          <w:kern w:val="0"/>
          <w:lang w:eastAsia="hu-HU" w:bidi="ar-SA"/>
        </w:rPr>
        <w:t>, Proceedings of the 1st International Conference on Genetic Algorithms, Mahwah NJ, 160–168</w:t>
      </w:r>
      <w:r>
        <w:rPr>
          <w:rFonts w:ascii="TimesNewRomanPSMT" w:eastAsia="Times New Roman" w:hAnsi="TimesNewRomanPSMT" w:cs="TimesNewRomanPSMT"/>
          <w:color w:val="auto"/>
          <w:kern w:val="0"/>
          <w:lang w:eastAsia="hu-HU" w:bidi="ar-SA"/>
        </w:rPr>
        <w:t>, (1985)</w:t>
      </w:r>
    </w:p>
    <w:p w14:paraId="16152E0F" w14:textId="628337F8" w:rsidR="00E77AEC" w:rsidRPr="00CF7C46" w:rsidRDefault="00D82F52" w:rsidP="00CF7C46">
      <w:pPr>
        <w:pStyle w:val="SzDSzvegTrzs"/>
        <w:rPr>
          <w:rFonts w:ascii="TimesNewRomanPSMT" w:eastAsia="Times New Roman" w:hAnsi="TimesNewRomanPSMT" w:cs="TimesNewRomanPSMT"/>
          <w:color w:val="auto"/>
          <w:kern w:val="0"/>
          <w:lang w:eastAsia="hu-HU" w:bidi="ar-SA"/>
        </w:rPr>
      </w:pPr>
      <w:r w:rsidRPr="00CF7C46">
        <w:rPr>
          <w:rFonts w:ascii="TimesNewRomanPSMT" w:eastAsia="Times New Roman" w:hAnsi="TimesNewRomanPSMT" w:cs="TimesNewRomanPSMT"/>
          <w:color w:val="auto"/>
          <w:kern w:val="0"/>
          <w:lang w:eastAsia="hu-HU" w:bidi="ar-SA"/>
        </w:rPr>
        <w:t>[3</w:t>
      </w:r>
      <w:r w:rsidR="00CF7C46">
        <w:rPr>
          <w:rFonts w:ascii="TimesNewRomanPSMT" w:eastAsia="Times New Roman" w:hAnsi="TimesNewRomanPSMT" w:cs="TimesNewRomanPSMT"/>
          <w:color w:val="auto"/>
          <w:kern w:val="0"/>
          <w:lang w:eastAsia="hu-HU" w:bidi="ar-SA"/>
        </w:rPr>
        <w:t>] Hatwágner, F. M.</w:t>
      </w:r>
      <w:r w:rsidR="000E6345" w:rsidRPr="00CF7C46">
        <w:rPr>
          <w:rFonts w:ascii="TimesNewRomanPSMT" w:eastAsia="Times New Roman" w:hAnsi="TimesNewRomanPSMT" w:cs="TimesNewRomanPSMT"/>
          <w:color w:val="auto"/>
          <w:kern w:val="0"/>
          <w:lang w:eastAsia="hu-HU" w:bidi="ar-SA"/>
        </w:rPr>
        <w:t xml:space="preserve">: </w:t>
      </w:r>
      <w:r w:rsidR="000E6345" w:rsidRPr="00CF7C46">
        <w:rPr>
          <w:rFonts w:ascii="TimesNewRomanPSMT" w:eastAsia="Times New Roman" w:hAnsi="TimesNewRomanPSMT" w:cs="TimesNewRomanPSMT"/>
          <w:i/>
          <w:color w:val="auto"/>
          <w:kern w:val="0"/>
          <w:lang w:eastAsia="hu-HU" w:bidi="ar-SA"/>
        </w:rPr>
        <w:t>Nagy számításidejű, folytonos változójú célfüggvények optimalizációja evolúciós számítások segítségével</w:t>
      </w:r>
      <w:r w:rsidR="00D768F0" w:rsidRPr="00CF7C46">
        <w:rPr>
          <w:rFonts w:ascii="TimesNewRomanPSMT" w:eastAsia="Times New Roman" w:hAnsi="TimesNewRomanPSMT" w:cs="TimesNewRomanPSMT"/>
          <w:i/>
          <w:color w:val="auto"/>
          <w:kern w:val="0"/>
          <w:lang w:eastAsia="hu-HU" w:bidi="ar-SA"/>
        </w:rPr>
        <w:t>,</w:t>
      </w:r>
      <w:r w:rsidR="00D768F0" w:rsidRPr="00CF7C46">
        <w:rPr>
          <w:rFonts w:ascii="TimesNewRomanPSMT" w:eastAsia="Times New Roman" w:hAnsi="TimesNewRomanPSMT" w:cs="TimesNewRomanPSMT"/>
          <w:color w:val="auto"/>
          <w:kern w:val="0"/>
          <w:lang w:eastAsia="hu-HU" w:bidi="ar-SA"/>
        </w:rPr>
        <w:t xml:space="preserve"> PhD disszertáció, Széchenyi István Egyetem, Műszaki Tudományi Kar, (2012).</w:t>
      </w:r>
    </w:p>
    <w:p w14:paraId="4594BA02" w14:textId="77777777" w:rsidR="005A595B" w:rsidRDefault="005A595B" w:rsidP="00CF7C46">
      <w:pPr>
        <w:pStyle w:val="SzDSzvegTrzs"/>
        <w:rPr>
          <w:rFonts w:ascii="TimesNewRomanPSMT" w:eastAsia="Times New Roman" w:hAnsi="TimesNewRomanPSMT" w:cs="TimesNewRomanPSMT"/>
          <w:color w:val="auto"/>
          <w:kern w:val="0"/>
          <w:lang w:eastAsia="hu-HU" w:bidi="ar-SA"/>
        </w:rPr>
      </w:pPr>
      <w:r w:rsidRPr="00CF7C46">
        <w:rPr>
          <w:rFonts w:ascii="TimesNewRomanPSMT" w:eastAsia="Times New Roman" w:hAnsi="TimesNewRomanPSMT" w:cs="TimesNewRomanPSMT"/>
          <w:color w:val="auto"/>
          <w:kern w:val="0"/>
          <w:lang w:eastAsia="hu-HU" w:bidi="ar-SA"/>
        </w:rPr>
        <w:t>[</w:t>
      </w:r>
      <w:r w:rsidR="00DF3B86" w:rsidRPr="00CF7C46">
        <w:rPr>
          <w:rFonts w:ascii="TimesNewRomanPSMT" w:eastAsia="Times New Roman" w:hAnsi="TimesNewRomanPSMT" w:cs="TimesNewRomanPSMT"/>
          <w:color w:val="auto"/>
          <w:kern w:val="0"/>
          <w:lang w:eastAsia="hu-HU" w:bidi="ar-SA"/>
        </w:rPr>
        <w:t>4</w:t>
      </w:r>
      <w:r w:rsidRPr="00CF7C46">
        <w:rPr>
          <w:rFonts w:ascii="TimesNewRomanPSMT" w:eastAsia="Times New Roman" w:hAnsi="TimesNewRomanPSMT" w:cs="TimesNewRomanPSMT"/>
          <w:color w:val="auto"/>
          <w:kern w:val="0"/>
          <w:lang w:eastAsia="hu-HU" w:bidi="ar-SA"/>
        </w:rPr>
        <w:t>] Holland, J. H.</w:t>
      </w:r>
      <w:r>
        <w:rPr>
          <w:rFonts w:ascii="TimesNewRomanPSMT" w:eastAsia="Times New Roman" w:hAnsi="TimesNewRomanPSMT" w:cs="TimesNewRomanPSMT"/>
          <w:color w:val="auto"/>
          <w:kern w:val="0"/>
          <w:lang w:eastAsia="hu-HU" w:bidi="ar-SA"/>
        </w:rPr>
        <w:t xml:space="preserve">: </w:t>
      </w:r>
      <w:r w:rsidRPr="00CF7C46">
        <w:rPr>
          <w:rFonts w:ascii="TimesNewRomanPSMT" w:eastAsia="Times New Roman" w:hAnsi="TimesNewRomanPSMT" w:cs="TimesNewRomanPSMT"/>
          <w:i/>
          <w:color w:val="auto"/>
          <w:kern w:val="0"/>
          <w:lang w:eastAsia="hu-HU" w:bidi="ar-SA"/>
        </w:rPr>
        <w:t>Adaptation in Natural and Artificial Systems</w:t>
      </w:r>
      <w:r>
        <w:rPr>
          <w:rFonts w:ascii="TimesNewRomanPSMT" w:eastAsia="Times New Roman" w:hAnsi="TimesNewRomanPSMT" w:cs="TimesNewRomanPSMT"/>
          <w:color w:val="auto"/>
          <w:kern w:val="0"/>
          <w:lang w:eastAsia="hu-HU" w:bidi="ar-SA"/>
        </w:rPr>
        <w:t>, The University of Michigan</w:t>
      </w:r>
      <w:r w:rsidR="006420F7">
        <w:rPr>
          <w:rFonts w:ascii="TimesNewRomanPSMT" w:eastAsia="Times New Roman" w:hAnsi="TimesNewRomanPSMT" w:cs="TimesNewRomanPSMT"/>
          <w:color w:val="auto"/>
          <w:kern w:val="0"/>
          <w:lang w:eastAsia="hu-HU" w:bidi="ar-SA"/>
        </w:rPr>
        <w:t xml:space="preserve"> </w:t>
      </w:r>
      <w:r>
        <w:rPr>
          <w:rFonts w:ascii="TimesNewRomanPSMT" w:eastAsia="Times New Roman" w:hAnsi="TimesNewRomanPSMT" w:cs="TimesNewRomanPSMT"/>
          <w:color w:val="auto"/>
          <w:kern w:val="0"/>
          <w:lang w:eastAsia="hu-HU" w:bidi="ar-SA"/>
        </w:rPr>
        <w:t>Press, Ann Arbor, (1975).</w:t>
      </w:r>
    </w:p>
    <w:p w14:paraId="75B0C048" w14:textId="77777777" w:rsidR="00D942FD" w:rsidRDefault="00D942FD" w:rsidP="00CF7C46">
      <w:pPr>
        <w:pStyle w:val="SzDSzvegTrzs"/>
        <w:rPr>
          <w:rFonts w:ascii="TimesNewRomanPSMT" w:eastAsia="Times New Roman" w:hAnsi="TimesNewRomanPSMT" w:cs="TimesNewRomanPSMT"/>
          <w:color w:val="auto"/>
          <w:kern w:val="0"/>
          <w:lang w:eastAsia="hu-HU" w:bidi="ar-SA"/>
        </w:rPr>
      </w:pPr>
      <w:r>
        <w:rPr>
          <w:rFonts w:ascii="TimesNewRomanPSMT" w:eastAsia="Times New Roman" w:hAnsi="TimesNewRomanPSMT" w:cs="TimesNewRomanPSMT"/>
          <w:color w:val="auto"/>
          <w:kern w:val="0"/>
          <w:lang w:eastAsia="hu-HU" w:bidi="ar-SA"/>
        </w:rPr>
        <w:t xml:space="preserve">[4a] </w:t>
      </w:r>
      <w:r w:rsidRPr="00D942FD">
        <w:rPr>
          <w:rFonts w:ascii="TimesNewRomanPSMT" w:eastAsia="Times New Roman" w:hAnsi="TimesNewRomanPSMT" w:cs="TimesNewRomanPSMT"/>
          <w:color w:val="auto"/>
          <w:kern w:val="0"/>
          <w:lang w:eastAsia="hu-HU" w:bidi="ar-SA"/>
        </w:rPr>
        <w:t>Krunoslav Puljic´ and Robert Manger</w:t>
      </w:r>
      <w:r>
        <w:rPr>
          <w:rFonts w:ascii="TimesNewRomanPSMT" w:eastAsia="Times New Roman" w:hAnsi="TimesNewRomanPSMT" w:cs="TimesNewRomanPSMT"/>
          <w:color w:val="auto"/>
          <w:kern w:val="0"/>
          <w:lang w:eastAsia="hu-HU" w:bidi="ar-SA"/>
        </w:rPr>
        <w:t xml:space="preserve">, </w:t>
      </w:r>
      <w:r w:rsidRPr="00CF7C46">
        <w:rPr>
          <w:rFonts w:ascii="TimesNewRomanPSMT" w:eastAsia="Times New Roman" w:hAnsi="TimesNewRomanPSMT" w:cs="TimesNewRomanPSMT"/>
          <w:i/>
          <w:color w:val="auto"/>
          <w:kern w:val="0"/>
          <w:lang w:eastAsia="hu-HU" w:bidi="ar-SA"/>
        </w:rPr>
        <w:t>Comparison of eight evolutionary crossover operators for the vehicle routing problem, Mathematical Communications</w:t>
      </w:r>
      <w:r>
        <w:rPr>
          <w:rFonts w:ascii="TimesNewRomanPSMT" w:eastAsia="Times New Roman" w:hAnsi="TimesNewRomanPSMT" w:cs="TimesNewRomanPSMT"/>
          <w:color w:val="auto"/>
          <w:kern w:val="0"/>
          <w:lang w:eastAsia="hu-HU" w:bidi="ar-SA"/>
        </w:rPr>
        <w:t>, 18, (2013)</w:t>
      </w:r>
    </w:p>
    <w:p w14:paraId="18CD7708" w14:textId="00DDD70E" w:rsidR="006420F7" w:rsidRDefault="006420F7" w:rsidP="005A595B">
      <w:pPr>
        <w:pStyle w:val="SzDSzvegTrzs"/>
        <w:rPr>
          <w:rFonts w:ascii="TimesNewRomanPSMT" w:eastAsia="Times New Roman" w:hAnsi="TimesNewRomanPSMT" w:cs="TimesNewRomanPSMT"/>
          <w:color w:val="auto"/>
          <w:kern w:val="0"/>
          <w:lang w:eastAsia="hu-HU" w:bidi="ar-SA"/>
        </w:rPr>
      </w:pPr>
      <w:r>
        <w:rPr>
          <w:rFonts w:ascii="TimesNewRomanPSMT" w:eastAsia="Times New Roman" w:hAnsi="TimesNewRomanPSMT" w:cs="TimesNewRomanPSMT"/>
          <w:color w:val="auto"/>
          <w:kern w:val="0"/>
          <w:lang w:eastAsia="hu-HU" w:bidi="ar-SA"/>
        </w:rPr>
        <w:t>[</w:t>
      </w:r>
      <w:r w:rsidR="00372662">
        <w:rPr>
          <w:rFonts w:ascii="TimesNewRomanPSMT" w:eastAsia="Times New Roman" w:hAnsi="TimesNewRomanPSMT" w:cs="TimesNewRomanPSMT"/>
          <w:color w:val="auto"/>
          <w:kern w:val="0"/>
          <w:lang w:eastAsia="hu-HU" w:bidi="ar-SA"/>
        </w:rPr>
        <w:t>5</w:t>
      </w:r>
      <w:r>
        <w:rPr>
          <w:rFonts w:ascii="TimesNewRomanPSMT" w:eastAsia="Times New Roman" w:hAnsi="TimesNewRomanPSMT" w:cs="TimesNewRomanPSMT"/>
          <w:color w:val="auto"/>
          <w:kern w:val="0"/>
          <w:lang w:eastAsia="hu-HU" w:bidi="ar-SA"/>
        </w:rPr>
        <w:t xml:space="preserve">] Mitchell, M.: </w:t>
      </w:r>
      <w:r w:rsidRPr="00CF7C46">
        <w:rPr>
          <w:rFonts w:ascii="TimesNewRomanPSMT" w:eastAsia="Times New Roman" w:hAnsi="TimesNewRomanPSMT" w:cs="TimesNewRomanPSMT"/>
          <w:i/>
          <w:color w:val="auto"/>
          <w:kern w:val="0"/>
          <w:lang w:eastAsia="hu-HU" w:bidi="ar-SA"/>
        </w:rPr>
        <w:t>An introduction to Genetic Alogrithms</w:t>
      </w:r>
      <w:r w:rsidRPr="006420F7">
        <w:rPr>
          <w:rFonts w:ascii="TimesNewRomanPSMT" w:eastAsia="Times New Roman" w:hAnsi="TimesNewRomanPSMT" w:cs="TimesNewRomanPSMT"/>
          <w:color w:val="auto"/>
          <w:kern w:val="0"/>
          <w:lang w:eastAsia="hu-HU" w:bidi="ar-SA"/>
        </w:rPr>
        <w:t>, A Bradford Book The MIT Press</w:t>
      </w:r>
      <w:r>
        <w:rPr>
          <w:rFonts w:ascii="TimesNewRomanPSMT" w:eastAsia="Times New Roman" w:hAnsi="TimesNewRomanPSMT" w:cs="TimesNewRomanPSMT"/>
          <w:color w:val="auto"/>
          <w:kern w:val="0"/>
          <w:lang w:eastAsia="hu-HU" w:bidi="ar-SA"/>
        </w:rPr>
        <w:t xml:space="preserve"> (1998)</w:t>
      </w:r>
    </w:p>
    <w:p w14:paraId="598FE7EF" w14:textId="06C9F5B6" w:rsidR="00DB2916" w:rsidRDefault="00DB2916" w:rsidP="005A595B">
      <w:pPr>
        <w:pStyle w:val="SzDSzvegTrzs"/>
        <w:rPr>
          <w:rFonts w:ascii="TimesNewRomanPSMT" w:eastAsia="Times New Roman" w:hAnsi="TimesNewRomanPSMT" w:cs="TimesNewRomanPSMT"/>
          <w:color w:val="auto"/>
          <w:kern w:val="0"/>
          <w:lang w:eastAsia="hu-HU" w:bidi="ar-SA"/>
        </w:rPr>
      </w:pPr>
      <w:r>
        <w:rPr>
          <w:rFonts w:ascii="TimesNewRomanPSMT" w:eastAsia="Times New Roman" w:hAnsi="TimesNewRomanPSMT" w:cs="TimesNewRomanPSMT"/>
          <w:color w:val="auto"/>
          <w:kern w:val="0"/>
          <w:lang w:eastAsia="hu-HU" w:bidi="ar-SA"/>
        </w:rPr>
        <w:t xml:space="preserve">[5a] </w:t>
      </w:r>
      <w:r w:rsidRPr="00DB2916">
        <w:rPr>
          <w:rFonts w:ascii="TimesNewRomanPSMT" w:eastAsia="Times New Roman" w:hAnsi="TimesNewRomanPSMT" w:cs="TimesNewRomanPSMT"/>
          <w:color w:val="auto"/>
          <w:kern w:val="0"/>
          <w:lang w:eastAsia="hu-HU" w:bidi="ar-SA"/>
        </w:rPr>
        <w:t>Nicos Christofides</w:t>
      </w:r>
      <w:r>
        <w:rPr>
          <w:rFonts w:ascii="TimesNewRomanPSMT" w:eastAsia="Times New Roman" w:hAnsi="TimesNewRomanPSMT" w:cs="TimesNewRomanPSMT"/>
          <w:color w:val="auto"/>
          <w:kern w:val="0"/>
          <w:lang w:eastAsia="hu-HU" w:bidi="ar-SA"/>
        </w:rPr>
        <w:t xml:space="preserve">: </w:t>
      </w:r>
      <w:r w:rsidRPr="00DB2916">
        <w:rPr>
          <w:rFonts w:ascii="TimesNewRomanPSMT" w:eastAsia="Times New Roman" w:hAnsi="TimesNewRomanPSMT" w:cs="TimesNewRomanPSMT"/>
          <w:i/>
          <w:color w:val="auto"/>
          <w:kern w:val="0"/>
          <w:lang w:eastAsia="hu-HU" w:bidi="ar-SA"/>
        </w:rPr>
        <w:t>Worst-case analysis of a new heuristic for the travelling salesman problem</w:t>
      </w:r>
      <w:r w:rsidR="00395CFD">
        <w:rPr>
          <w:rFonts w:ascii="TimesNewRomanPSMT" w:eastAsia="Times New Roman" w:hAnsi="TimesNewRomanPSMT" w:cs="TimesNewRomanPSMT"/>
          <w:i/>
          <w:color w:val="auto"/>
          <w:kern w:val="0"/>
          <w:lang w:eastAsia="hu-HU" w:bidi="ar-SA"/>
        </w:rPr>
        <w:t xml:space="preserve">, </w:t>
      </w:r>
      <w:r w:rsidR="00395CFD" w:rsidRPr="00395CFD">
        <w:rPr>
          <w:rFonts w:ascii="TimesNewRomanPSMT" w:eastAsia="Times New Roman" w:hAnsi="TimesNewRomanPSMT" w:cs="TimesNewRomanPSMT"/>
          <w:i/>
          <w:color w:val="auto"/>
          <w:kern w:val="0"/>
          <w:lang w:eastAsia="hu-HU" w:bidi="ar-SA"/>
        </w:rPr>
        <w:t>Report 388, Graduate School of Industrial Administra</w:t>
      </w:r>
      <w:r w:rsidR="00395CFD">
        <w:rPr>
          <w:rFonts w:ascii="TimesNewRomanPSMT" w:eastAsia="Times New Roman" w:hAnsi="TimesNewRomanPSMT" w:cs="TimesNewRomanPSMT"/>
          <w:i/>
          <w:color w:val="auto"/>
          <w:kern w:val="0"/>
          <w:lang w:eastAsia="hu-HU" w:bidi="ar-SA"/>
        </w:rPr>
        <w:t>tion</w:t>
      </w:r>
      <w:r w:rsidR="00395CFD" w:rsidRPr="00395CFD">
        <w:rPr>
          <w:rFonts w:ascii="TimesNewRomanPSMT" w:eastAsia="Times New Roman" w:hAnsi="TimesNewRomanPSMT" w:cs="TimesNewRomanPSMT"/>
          <w:i/>
          <w:color w:val="auto"/>
          <w:kern w:val="0"/>
          <w:lang w:eastAsia="hu-HU" w:bidi="ar-SA"/>
        </w:rPr>
        <w:t>, 1976</w:t>
      </w:r>
    </w:p>
    <w:p w14:paraId="1D5C1E8A" w14:textId="77777777" w:rsidR="00F45192" w:rsidRDefault="00F45192" w:rsidP="005A595B">
      <w:pPr>
        <w:pStyle w:val="SzDSzvegTrzs"/>
        <w:rPr>
          <w:rFonts w:ascii="TimesNewRomanPSMT" w:eastAsia="Times New Roman" w:hAnsi="TimesNewRomanPSMT" w:cs="TimesNewRomanPSMT"/>
          <w:color w:val="auto"/>
          <w:kern w:val="0"/>
          <w:lang w:eastAsia="hu-HU" w:bidi="ar-SA"/>
        </w:rPr>
      </w:pPr>
      <w:r>
        <w:rPr>
          <w:rFonts w:ascii="TimesNewRomanPSMT" w:eastAsia="Times New Roman" w:hAnsi="TimesNewRomanPSMT" w:cs="TimesNewRomanPSMT"/>
          <w:color w:val="auto"/>
          <w:kern w:val="0"/>
          <w:lang w:eastAsia="hu-HU" w:bidi="ar-SA"/>
        </w:rPr>
        <w:t>[</w:t>
      </w:r>
      <w:r w:rsidR="00372662">
        <w:rPr>
          <w:rFonts w:ascii="TimesNewRomanPSMT" w:eastAsia="Times New Roman" w:hAnsi="TimesNewRomanPSMT" w:cs="TimesNewRomanPSMT"/>
          <w:color w:val="auto"/>
          <w:kern w:val="0"/>
          <w:lang w:eastAsia="hu-HU" w:bidi="ar-SA"/>
        </w:rPr>
        <w:t>6</w:t>
      </w:r>
      <w:r>
        <w:rPr>
          <w:rFonts w:ascii="TimesNewRomanPSMT" w:eastAsia="Times New Roman" w:hAnsi="TimesNewRomanPSMT" w:cs="TimesNewRomanPSMT"/>
          <w:color w:val="auto"/>
          <w:kern w:val="0"/>
          <w:lang w:eastAsia="hu-HU" w:bidi="ar-SA"/>
        </w:rPr>
        <w:t xml:space="preserve">] </w:t>
      </w:r>
      <w:r w:rsidRPr="00F45192">
        <w:rPr>
          <w:rFonts w:ascii="TimesNewRomanPSMT" w:eastAsia="Times New Roman" w:hAnsi="TimesNewRomanPSMT" w:cs="TimesNewRomanPSMT"/>
          <w:color w:val="auto"/>
          <w:kern w:val="0"/>
          <w:lang w:eastAsia="hu-HU" w:bidi="ar-SA"/>
        </w:rPr>
        <w:t>Rechenberg</w:t>
      </w:r>
      <w:r>
        <w:rPr>
          <w:rFonts w:ascii="Georgia" w:hAnsi="Georgia"/>
          <w:color w:val="333333"/>
          <w:spacing w:val="2"/>
          <w:sz w:val="26"/>
          <w:szCs w:val="26"/>
          <w:shd w:val="clear" w:color="auto" w:fill="FCFCFC"/>
        </w:rPr>
        <w:t xml:space="preserve"> </w:t>
      </w:r>
      <w:r w:rsidRPr="00F45192">
        <w:rPr>
          <w:rFonts w:ascii="TimesNewRomanPSMT" w:eastAsia="Times New Roman" w:hAnsi="TimesNewRomanPSMT" w:cs="TimesNewRomanPSMT"/>
          <w:color w:val="auto"/>
          <w:kern w:val="0"/>
          <w:lang w:eastAsia="hu-HU" w:bidi="ar-SA"/>
        </w:rPr>
        <w:t>I</w:t>
      </w:r>
      <w:r>
        <w:rPr>
          <w:rFonts w:ascii="TimesNewRomanPSMT" w:eastAsia="Times New Roman" w:hAnsi="TimesNewRomanPSMT" w:cs="TimesNewRomanPSMT"/>
          <w:color w:val="auto"/>
          <w:kern w:val="0"/>
          <w:lang w:eastAsia="hu-HU" w:bidi="ar-SA"/>
        </w:rPr>
        <w:t xml:space="preserve">.: </w:t>
      </w:r>
      <w:r w:rsidRPr="00F45192">
        <w:rPr>
          <w:rFonts w:ascii="TimesNewRomanPSMT" w:eastAsia="Times New Roman" w:hAnsi="TimesNewRomanPSMT" w:cs="TimesNewRomanPSMT"/>
          <w:i/>
          <w:color w:val="auto"/>
          <w:kern w:val="0"/>
          <w:lang w:eastAsia="hu-HU" w:bidi="ar-SA"/>
        </w:rPr>
        <w:t>Cybernetic solution path of an experimental problem</w:t>
      </w:r>
      <w:r>
        <w:rPr>
          <w:rFonts w:ascii="TimesNewRomanPSMT" w:eastAsia="Times New Roman" w:hAnsi="TimesNewRomanPSMT" w:cs="TimesNewRomanPSMT"/>
          <w:color w:val="auto"/>
          <w:kern w:val="0"/>
          <w:lang w:eastAsia="hu-HU" w:bidi="ar-SA"/>
        </w:rPr>
        <w:t xml:space="preserve">, </w:t>
      </w:r>
      <w:r w:rsidRPr="00F45192">
        <w:rPr>
          <w:rFonts w:ascii="TimesNewRomanPSMT" w:eastAsia="Times New Roman" w:hAnsi="TimesNewRomanPSMT" w:cs="TimesNewRomanPSMT"/>
          <w:color w:val="auto"/>
          <w:kern w:val="0"/>
          <w:lang w:eastAsia="hu-HU" w:bidi="ar-SA"/>
        </w:rPr>
        <w:t>Royal Aircraft Establishment (1965)</w:t>
      </w:r>
    </w:p>
    <w:p w14:paraId="720C432F" w14:textId="77777777" w:rsidR="00F45192" w:rsidRDefault="00F45192" w:rsidP="00F45192">
      <w:pPr>
        <w:widowControl/>
        <w:suppressAutoHyphens w:val="0"/>
        <w:autoSpaceDE w:val="0"/>
        <w:autoSpaceDN w:val="0"/>
        <w:adjustRightInd w:val="0"/>
        <w:rPr>
          <w:rFonts w:ascii="TimesNewRomanPS-ItalicMT" w:eastAsia="Times New Roman" w:hAnsi="TimesNewRomanPS-ItalicMT" w:cs="TimesNewRomanPS-ItalicMT"/>
          <w:i/>
          <w:iCs/>
          <w:color w:val="auto"/>
          <w:kern w:val="0"/>
          <w:lang w:eastAsia="hu-HU" w:bidi="ar-SA"/>
        </w:rPr>
      </w:pPr>
      <w:r>
        <w:rPr>
          <w:rFonts w:ascii="TimesNewRomanPSMT" w:eastAsia="Times New Roman" w:hAnsi="TimesNewRomanPSMT" w:cs="TimesNewRomanPSMT"/>
          <w:color w:val="auto"/>
          <w:kern w:val="0"/>
          <w:lang w:eastAsia="hu-HU" w:bidi="ar-SA"/>
        </w:rPr>
        <w:t>[</w:t>
      </w:r>
      <w:r w:rsidR="00372662">
        <w:rPr>
          <w:rFonts w:ascii="TimesNewRomanPSMT" w:eastAsia="Times New Roman" w:hAnsi="TimesNewRomanPSMT" w:cs="TimesNewRomanPSMT"/>
          <w:color w:val="auto"/>
          <w:kern w:val="0"/>
          <w:lang w:eastAsia="hu-HU" w:bidi="ar-SA"/>
        </w:rPr>
        <w:t>7</w:t>
      </w:r>
      <w:r>
        <w:rPr>
          <w:rFonts w:ascii="TimesNewRomanPSMT" w:eastAsia="Times New Roman" w:hAnsi="TimesNewRomanPSMT" w:cs="TimesNewRomanPSMT"/>
          <w:color w:val="auto"/>
          <w:kern w:val="0"/>
          <w:lang w:eastAsia="hu-HU" w:bidi="ar-SA"/>
        </w:rPr>
        <w:t xml:space="preserve">] Rechenberg, I.: </w:t>
      </w:r>
      <w:r>
        <w:rPr>
          <w:rFonts w:ascii="TimesNewRomanPS-ItalicMT" w:eastAsia="Times New Roman" w:hAnsi="TimesNewRomanPS-ItalicMT" w:cs="TimesNewRomanPS-ItalicMT"/>
          <w:i/>
          <w:iCs/>
          <w:color w:val="auto"/>
          <w:kern w:val="0"/>
          <w:lang w:eastAsia="hu-HU" w:bidi="ar-SA"/>
        </w:rPr>
        <w:t>Evolutionsstrategie: Optimierung Technischer Systeme nach Prinzipien</w:t>
      </w:r>
    </w:p>
    <w:p w14:paraId="5B7A64F9" w14:textId="77777777" w:rsidR="00FB32D9" w:rsidRDefault="00F45192" w:rsidP="00FB32D9">
      <w:pPr>
        <w:pStyle w:val="SzDSzvegTrzs"/>
        <w:rPr>
          <w:rFonts w:ascii="TimesNewRomanPSMT" w:eastAsia="Times New Roman" w:hAnsi="TimesNewRomanPSMT" w:cs="TimesNewRomanPSMT"/>
          <w:color w:val="auto"/>
          <w:kern w:val="0"/>
          <w:lang w:eastAsia="hu-HU" w:bidi="ar-SA"/>
        </w:rPr>
      </w:pPr>
      <w:r>
        <w:rPr>
          <w:rFonts w:ascii="TimesNewRomanPS-ItalicMT" w:eastAsia="Times New Roman" w:hAnsi="TimesNewRomanPS-ItalicMT" w:cs="TimesNewRomanPS-ItalicMT"/>
          <w:i/>
          <w:iCs/>
          <w:color w:val="auto"/>
          <w:kern w:val="0"/>
          <w:lang w:eastAsia="hu-HU" w:bidi="ar-SA"/>
        </w:rPr>
        <w:t>der Biologische Evolution</w:t>
      </w:r>
      <w:r>
        <w:rPr>
          <w:rFonts w:ascii="TimesNewRomanPSMT" w:eastAsia="Times New Roman" w:hAnsi="TimesNewRomanPSMT" w:cs="TimesNewRomanPSMT"/>
          <w:color w:val="auto"/>
          <w:kern w:val="0"/>
          <w:lang w:eastAsia="hu-HU" w:bidi="ar-SA"/>
        </w:rPr>
        <w:t>, Fromman-Holzboog, Stuttgart, (1973).</w:t>
      </w:r>
    </w:p>
    <w:p w14:paraId="01808AE3" w14:textId="77777777" w:rsidR="00FB32D9" w:rsidRPr="00FB32D9" w:rsidRDefault="00FB32D9" w:rsidP="00F45192">
      <w:pPr>
        <w:pStyle w:val="SzDSzvegTrzs"/>
        <w:rPr>
          <w:lang w:eastAsia="hu-HU" w:bidi="ar-SA"/>
        </w:rPr>
      </w:pPr>
      <w:r w:rsidRPr="00FB32D9">
        <w:rPr>
          <w:lang w:eastAsia="hu-HU" w:bidi="ar-SA"/>
        </w:rPr>
        <w:lastRenderedPageBreak/>
        <w:t>[</w:t>
      </w:r>
      <w:r w:rsidR="00372662">
        <w:rPr>
          <w:lang w:eastAsia="hu-HU" w:bidi="ar-SA"/>
        </w:rPr>
        <w:t>8</w:t>
      </w:r>
      <w:r w:rsidRPr="00FB32D9">
        <w:rPr>
          <w:lang w:eastAsia="hu-HU" w:bidi="ar-SA"/>
        </w:rPr>
        <w:t xml:space="preserve">] Sivanandam, S.N., Deepa, S. N.: </w:t>
      </w:r>
      <w:r w:rsidRPr="00FB32D9">
        <w:rPr>
          <w:i/>
          <w:lang w:eastAsia="hu-HU" w:bidi="ar-SA"/>
        </w:rPr>
        <w:t>Introduction to Genetic Algorithms</w:t>
      </w:r>
      <w:r>
        <w:rPr>
          <w:i/>
          <w:lang w:eastAsia="hu-HU" w:bidi="ar-SA"/>
        </w:rPr>
        <w:t xml:space="preserve">, </w:t>
      </w:r>
      <w:r w:rsidRPr="00FB32D9">
        <w:rPr>
          <w:lang w:eastAsia="hu-HU" w:bidi="ar-SA"/>
        </w:rPr>
        <w:t>Springer-Verlag Berlin Heidelberg</w:t>
      </w:r>
      <w:r>
        <w:rPr>
          <w:lang w:eastAsia="hu-HU" w:bidi="ar-SA"/>
        </w:rPr>
        <w:t>, (2008)</w:t>
      </w:r>
    </w:p>
    <w:p w14:paraId="3B5CE58E" w14:textId="77777777" w:rsidR="000E6345" w:rsidRDefault="005A595B" w:rsidP="000E6345">
      <w:pPr>
        <w:pStyle w:val="SzDSzvegTrzs"/>
        <w:rPr>
          <w:lang w:eastAsia="hu-HU" w:bidi="ar-SA"/>
        </w:rPr>
      </w:pPr>
      <w:r>
        <w:rPr>
          <w:lang w:eastAsia="hu-HU" w:bidi="ar-SA"/>
        </w:rPr>
        <w:t>[</w:t>
      </w:r>
      <w:r w:rsidR="00DF3B86">
        <w:rPr>
          <w:lang w:eastAsia="hu-HU" w:bidi="ar-SA"/>
        </w:rPr>
        <w:t>9</w:t>
      </w:r>
      <w:r w:rsidR="000E6345">
        <w:rPr>
          <w:lang w:eastAsia="hu-HU" w:bidi="ar-SA"/>
        </w:rPr>
        <w:t xml:space="preserve">] Várkonyiné, K. A. : </w:t>
      </w:r>
      <w:r w:rsidR="000E6345" w:rsidRPr="000E6345">
        <w:rPr>
          <w:i/>
        </w:rPr>
        <w:t>Genetikus algoritmusok</w:t>
      </w:r>
      <w:r w:rsidR="000E6345">
        <w:rPr>
          <w:lang w:eastAsia="hu-HU" w:bidi="ar-SA"/>
        </w:rPr>
        <w:t>, Typotex kiadó, Bp., (2002).</w:t>
      </w:r>
    </w:p>
    <w:p w14:paraId="75DF502D" w14:textId="77777777" w:rsidR="000E6345" w:rsidRDefault="000E6345">
      <w:pPr>
        <w:widowControl/>
        <w:suppressAutoHyphens w:val="0"/>
      </w:pPr>
      <w:r>
        <w:br w:type="page"/>
      </w:r>
    </w:p>
    <w:p w14:paraId="1313C09E" w14:textId="77777777" w:rsidR="000E6345" w:rsidRPr="000E6345" w:rsidRDefault="000E6345" w:rsidP="000E6345">
      <w:pPr>
        <w:pStyle w:val="Szvegtrzs"/>
      </w:pPr>
    </w:p>
    <w:p w14:paraId="77D12105" w14:textId="77777777" w:rsidR="007C5DF4" w:rsidRPr="00BC22DE" w:rsidRDefault="007C5DF4">
      <w:pPr>
        <w:pStyle w:val="Szvegtrzs"/>
        <w:jc w:val="center"/>
        <w:rPr>
          <w:rFonts w:cs="Times New Roman"/>
          <w:color w:val="800000"/>
        </w:rPr>
      </w:pPr>
      <w:r w:rsidRPr="00BC22DE">
        <w:rPr>
          <w:rFonts w:cs="Times New Roman"/>
          <w:color w:val="800000"/>
        </w:rPr>
        <w:t>[A</w:t>
      </w:r>
      <w:r w:rsidRPr="00BC22DE">
        <w:rPr>
          <w:rFonts w:eastAsia="Times New Roman" w:cs="Times New Roman"/>
          <w:color w:val="800000"/>
        </w:rPr>
        <w:t xml:space="preserve"> </w:t>
      </w:r>
      <w:r w:rsidRPr="00BC22DE">
        <w:rPr>
          <w:rFonts w:cs="Times New Roman"/>
          <w:color w:val="800000"/>
        </w:rPr>
        <w:t>felhasznált</w:t>
      </w:r>
      <w:r w:rsidRPr="00BC22DE">
        <w:rPr>
          <w:rFonts w:eastAsia="Times New Roman" w:cs="Times New Roman"/>
          <w:color w:val="800000"/>
        </w:rPr>
        <w:t xml:space="preserve"> </w:t>
      </w:r>
      <w:r w:rsidRPr="00BC22DE">
        <w:rPr>
          <w:rFonts w:cs="Times New Roman"/>
          <w:color w:val="800000"/>
        </w:rPr>
        <w:t>szakirodalom</w:t>
      </w:r>
      <w:r w:rsidRPr="00BC22DE">
        <w:rPr>
          <w:rFonts w:eastAsia="Times New Roman" w:cs="Times New Roman"/>
          <w:color w:val="800000"/>
        </w:rPr>
        <w:t xml:space="preserve"> </w:t>
      </w:r>
      <w:r w:rsidRPr="00BC22DE">
        <w:rPr>
          <w:rFonts w:cs="Times New Roman"/>
          <w:color w:val="800000"/>
        </w:rPr>
        <w:t>megadása]</w:t>
      </w:r>
    </w:p>
    <w:p w14:paraId="2CECC2CA" w14:textId="77777777" w:rsidR="007C5DF4" w:rsidRPr="00BC22DE" w:rsidRDefault="007C5DF4">
      <w:pPr>
        <w:pStyle w:val="Szvegtrzs"/>
        <w:jc w:val="center"/>
        <w:rPr>
          <w:rFonts w:cs="Times New Roman"/>
          <w:color w:val="800000"/>
        </w:rPr>
      </w:pPr>
    </w:p>
    <w:p w14:paraId="11F99089" w14:textId="77777777" w:rsidR="007C5DF4" w:rsidRPr="00BC22DE" w:rsidRDefault="007C5DF4">
      <w:pPr>
        <w:pStyle w:val="Szvegtrzs"/>
        <w:rPr>
          <w:rFonts w:cs="Times New Roman"/>
          <w:color w:val="800000"/>
        </w:rPr>
      </w:pPr>
      <w:r w:rsidRPr="00BC22DE">
        <w:rPr>
          <w:rFonts w:cs="Times New Roman"/>
          <w:color w:val="800000"/>
        </w:rPr>
        <w:t>[A</w:t>
      </w:r>
      <w:r w:rsidRPr="00BC22DE">
        <w:rPr>
          <w:rFonts w:eastAsia="Arial" w:cs="Times New Roman"/>
          <w:color w:val="800000"/>
        </w:rPr>
        <w:t xml:space="preserve"> </w:t>
      </w:r>
      <w:r w:rsidRPr="00BC22DE">
        <w:rPr>
          <w:rFonts w:cs="Times New Roman"/>
          <w:color w:val="800000"/>
        </w:rPr>
        <w:t>szerzők</w:t>
      </w:r>
      <w:r w:rsidRPr="00BC22DE">
        <w:rPr>
          <w:rFonts w:eastAsia="Arial" w:cs="Times New Roman"/>
          <w:color w:val="800000"/>
        </w:rPr>
        <w:t xml:space="preserve"> </w:t>
      </w:r>
      <w:r w:rsidRPr="00BC22DE">
        <w:rPr>
          <w:rFonts w:cs="Times New Roman"/>
          <w:color w:val="800000"/>
        </w:rPr>
        <w:t>nevét</w:t>
      </w:r>
      <w:r w:rsidRPr="00BC22DE">
        <w:rPr>
          <w:rFonts w:eastAsia="Arial" w:cs="Times New Roman"/>
          <w:color w:val="800000"/>
        </w:rPr>
        <w:t xml:space="preserve"> </w:t>
      </w:r>
      <w:r w:rsidRPr="00BC22DE">
        <w:rPr>
          <w:rFonts w:cs="Times New Roman"/>
          <w:color w:val="800000"/>
        </w:rPr>
        <w:t>mindenütt</w:t>
      </w:r>
      <w:r w:rsidRPr="00BC22DE">
        <w:rPr>
          <w:rFonts w:eastAsia="Arial" w:cs="Times New Roman"/>
          <w:color w:val="800000"/>
        </w:rPr>
        <w:t xml:space="preserve"> “</w:t>
      </w:r>
      <w:r w:rsidRPr="00BC22DE">
        <w:rPr>
          <w:rFonts w:cs="Times New Roman"/>
          <w:color w:val="800000"/>
        </w:rPr>
        <w:t>Családnév,</w:t>
      </w:r>
      <w:r w:rsidRPr="00BC22DE">
        <w:rPr>
          <w:rFonts w:eastAsia="Arial" w:cs="Times New Roman"/>
          <w:color w:val="800000"/>
        </w:rPr>
        <w:t xml:space="preserve"> </w:t>
      </w:r>
      <w:r w:rsidRPr="00BC22DE">
        <w:rPr>
          <w:rFonts w:cs="Times New Roman"/>
          <w:color w:val="800000"/>
        </w:rPr>
        <w:t>X.</w:t>
      </w:r>
      <w:r w:rsidRPr="00BC22DE">
        <w:rPr>
          <w:rFonts w:eastAsia="Arial" w:cs="Times New Roman"/>
          <w:color w:val="800000"/>
        </w:rPr>
        <w:t xml:space="preserve">”  </w:t>
      </w:r>
      <w:r w:rsidRPr="00BC22DE">
        <w:rPr>
          <w:rFonts w:cs="Times New Roman"/>
          <w:color w:val="800000"/>
        </w:rPr>
        <w:t>formában</w:t>
      </w:r>
      <w:r w:rsidRPr="00BC22DE">
        <w:rPr>
          <w:rFonts w:eastAsia="Arial" w:cs="Times New Roman"/>
          <w:color w:val="800000"/>
        </w:rPr>
        <w:t xml:space="preserve"> </w:t>
      </w:r>
      <w:r w:rsidRPr="00BC22DE">
        <w:rPr>
          <w:rFonts w:cs="Times New Roman"/>
          <w:color w:val="800000"/>
        </w:rPr>
        <w:t>kell</w:t>
      </w:r>
      <w:r w:rsidRPr="00BC22DE">
        <w:rPr>
          <w:rFonts w:eastAsia="Arial" w:cs="Times New Roman"/>
          <w:color w:val="800000"/>
        </w:rPr>
        <w:t xml:space="preserve"> </w:t>
      </w:r>
      <w:r w:rsidRPr="00BC22DE">
        <w:rPr>
          <w:rFonts w:cs="Times New Roman"/>
          <w:color w:val="800000"/>
        </w:rPr>
        <w:t>megadni,</w:t>
      </w:r>
      <w:r w:rsidRPr="00BC22DE">
        <w:rPr>
          <w:rFonts w:eastAsia="Arial" w:cs="Times New Roman"/>
          <w:color w:val="800000"/>
        </w:rPr>
        <w:t xml:space="preserve"> </w:t>
      </w:r>
      <w:r w:rsidRPr="00BC22DE">
        <w:rPr>
          <w:rFonts w:cs="Times New Roman"/>
          <w:color w:val="800000"/>
        </w:rPr>
        <w:t>ahol</w:t>
      </w:r>
      <w:r w:rsidRPr="00BC22DE">
        <w:rPr>
          <w:rFonts w:eastAsia="Arial" w:cs="Times New Roman"/>
          <w:color w:val="800000"/>
        </w:rPr>
        <w:t xml:space="preserve"> </w:t>
      </w:r>
      <w:r w:rsidRPr="00BC22DE">
        <w:rPr>
          <w:rFonts w:cs="Times New Roman"/>
          <w:color w:val="800000"/>
        </w:rPr>
        <w:t>X.</w:t>
      </w:r>
      <w:r w:rsidRPr="00BC22DE">
        <w:rPr>
          <w:rFonts w:eastAsia="Arial" w:cs="Times New Roman"/>
          <w:color w:val="800000"/>
        </w:rPr>
        <w:t xml:space="preserve"> </w:t>
      </w:r>
      <w:r w:rsidRPr="00BC22DE">
        <w:rPr>
          <w:rFonts w:cs="Times New Roman"/>
          <w:color w:val="800000"/>
        </w:rPr>
        <w:t>a</w:t>
      </w:r>
      <w:r w:rsidRPr="00BC22DE">
        <w:rPr>
          <w:rFonts w:eastAsia="Arial" w:cs="Times New Roman"/>
          <w:color w:val="800000"/>
        </w:rPr>
        <w:t xml:space="preserve"> </w:t>
      </w:r>
      <w:r w:rsidRPr="00BC22DE">
        <w:rPr>
          <w:rFonts w:cs="Times New Roman"/>
          <w:color w:val="800000"/>
        </w:rPr>
        <w:t>szerző</w:t>
      </w:r>
      <w:r w:rsidRPr="00BC22DE">
        <w:rPr>
          <w:rFonts w:eastAsia="Arial" w:cs="Times New Roman"/>
          <w:color w:val="800000"/>
        </w:rPr>
        <w:t xml:space="preserve"> </w:t>
      </w:r>
      <w:r w:rsidRPr="00BC22DE">
        <w:rPr>
          <w:rFonts w:cs="Times New Roman"/>
          <w:color w:val="800000"/>
        </w:rPr>
        <w:t>keresztnevének</w:t>
      </w:r>
      <w:r w:rsidRPr="00BC22DE">
        <w:rPr>
          <w:rFonts w:eastAsia="Arial" w:cs="Times New Roman"/>
          <w:color w:val="800000"/>
        </w:rPr>
        <w:t xml:space="preserve"> </w:t>
      </w:r>
      <w:r w:rsidRPr="00BC22DE">
        <w:rPr>
          <w:rFonts w:cs="Times New Roman"/>
          <w:color w:val="800000"/>
        </w:rPr>
        <w:t>(keresztneveinek)</w:t>
      </w:r>
      <w:r w:rsidRPr="00BC22DE">
        <w:rPr>
          <w:rFonts w:eastAsia="Arial" w:cs="Times New Roman"/>
          <w:color w:val="800000"/>
        </w:rPr>
        <w:t xml:space="preserve"> </w:t>
      </w:r>
      <w:r w:rsidRPr="00BC22DE">
        <w:rPr>
          <w:rFonts w:cs="Times New Roman"/>
          <w:color w:val="800000"/>
        </w:rPr>
        <w:t>kezdőbetűje.</w:t>
      </w:r>
      <w:r w:rsidRPr="00BC22DE">
        <w:rPr>
          <w:rFonts w:eastAsia="Arial" w:cs="Times New Roman"/>
          <w:color w:val="800000"/>
        </w:rPr>
        <w:t xml:space="preserve"> </w:t>
      </w:r>
      <w:r w:rsidRPr="00BC22DE">
        <w:rPr>
          <w:rFonts w:cs="Times New Roman"/>
          <w:color w:val="800000"/>
        </w:rPr>
        <w:t>Magyar</w:t>
      </w:r>
      <w:r w:rsidRPr="00BC22DE">
        <w:rPr>
          <w:rFonts w:eastAsia="Arial" w:cs="Times New Roman"/>
          <w:color w:val="800000"/>
        </w:rPr>
        <w:t xml:space="preserve"> </w:t>
      </w:r>
      <w:r w:rsidRPr="00BC22DE">
        <w:rPr>
          <w:rFonts w:cs="Times New Roman"/>
          <w:color w:val="800000"/>
        </w:rPr>
        <w:t>cikk</w:t>
      </w:r>
      <w:r w:rsidRPr="00BC22DE">
        <w:rPr>
          <w:rFonts w:eastAsia="Arial" w:cs="Times New Roman"/>
          <w:color w:val="800000"/>
        </w:rPr>
        <w:t xml:space="preserve"> </w:t>
      </w:r>
      <w:r w:rsidRPr="00BC22DE">
        <w:rPr>
          <w:rFonts w:cs="Times New Roman"/>
          <w:color w:val="800000"/>
        </w:rPr>
        <w:t>esetén</w:t>
      </w:r>
      <w:r w:rsidRPr="00BC22DE">
        <w:rPr>
          <w:rFonts w:eastAsia="Arial" w:cs="Times New Roman"/>
          <w:color w:val="800000"/>
        </w:rPr>
        <w:t xml:space="preserve"> </w:t>
      </w:r>
      <w:r w:rsidRPr="00BC22DE">
        <w:rPr>
          <w:rFonts w:cs="Times New Roman"/>
          <w:color w:val="800000"/>
        </w:rPr>
        <w:t>a</w:t>
      </w:r>
      <w:r w:rsidRPr="00BC22DE">
        <w:rPr>
          <w:rFonts w:eastAsia="Arial" w:cs="Times New Roman"/>
          <w:color w:val="800000"/>
        </w:rPr>
        <w:t xml:space="preserve"> </w:t>
      </w:r>
      <w:r w:rsidRPr="00BC22DE">
        <w:rPr>
          <w:rFonts w:cs="Times New Roman"/>
          <w:color w:val="800000"/>
        </w:rPr>
        <w:t>vessző</w:t>
      </w:r>
      <w:r w:rsidRPr="00BC22DE">
        <w:rPr>
          <w:rFonts w:eastAsia="Arial" w:cs="Times New Roman"/>
          <w:color w:val="800000"/>
        </w:rPr>
        <w:t xml:space="preserve"> </w:t>
      </w:r>
      <w:r w:rsidRPr="00BC22DE">
        <w:rPr>
          <w:rFonts w:cs="Times New Roman"/>
          <w:color w:val="800000"/>
        </w:rPr>
        <w:t>a</w:t>
      </w:r>
      <w:r w:rsidRPr="00BC22DE">
        <w:rPr>
          <w:rFonts w:eastAsia="Arial" w:cs="Times New Roman"/>
          <w:color w:val="800000"/>
        </w:rPr>
        <w:t xml:space="preserve"> </w:t>
      </w:r>
      <w:r w:rsidRPr="00BC22DE">
        <w:rPr>
          <w:rFonts w:cs="Times New Roman"/>
          <w:color w:val="800000"/>
        </w:rPr>
        <w:t>családnév</w:t>
      </w:r>
      <w:r w:rsidRPr="00BC22DE">
        <w:rPr>
          <w:rFonts w:eastAsia="Arial" w:cs="Times New Roman"/>
          <w:color w:val="800000"/>
        </w:rPr>
        <w:t xml:space="preserve"> </w:t>
      </w:r>
      <w:r w:rsidRPr="00BC22DE">
        <w:rPr>
          <w:rFonts w:cs="Times New Roman"/>
          <w:color w:val="800000"/>
        </w:rPr>
        <w:t>és</w:t>
      </w:r>
      <w:r w:rsidRPr="00BC22DE">
        <w:rPr>
          <w:rFonts w:eastAsia="Arial" w:cs="Times New Roman"/>
          <w:color w:val="800000"/>
        </w:rPr>
        <w:t xml:space="preserve"> </w:t>
      </w:r>
      <w:r w:rsidRPr="00BC22DE">
        <w:rPr>
          <w:rFonts w:cs="Times New Roman"/>
          <w:color w:val="800000"/>
        </w:rPr>
        <w:t>a</w:t>
      </w:r>
      <w:r w:rsidRPr="00BC22DE">
        <w:rPr>
          <w:rFonts w:eastAsia="Arial" w:cs="Times New Roman"/>
          <w:color w:val="800000"/>
        </w:rPr>
        <w:t xml:space="preserve"> </w:t>
      </w:r>
      <w:r w:rsidRPr="00BC22DE">
        <w:rPr>
          <w:rFonts w:cs="Times New Roman"/>
          <w:color w:val="800000"/>
        </w:rPr>
        <w:t>keresztnév</w:t>
      </w:r>
      <w:r w:rsidRPr="00BC22DE">
        <w:rPr>
          <w:rFonts w:eastAsia="Arial" w:cs="Times New Roman"/>
          <w:color w:val="800000"/>
        </w:rPr>
        <w:t xml:space="preserve"> </w:t>
      </w:r>
      <w:r w:rsidRPr="00BC22DE">
        <w:rPr>
          <w:rFonts w:cs="Times New Roman"/>
          <w:color w:val="800000"/>
        </w:rPr>
        <w:t>kezdőbetűje</w:t>
      </w:r>
      <w:r w:rsidRPr="00BC22DE">
        <w:rPr>
          <w:rFonts w:eastAsia="Arial" w:cs="Times New Roman"/>
          <w:color w:val="800000"/>
        </w:rPr>
        <w:t xml:space="preserve"> </w:t>
      </w:r>
      <w:r w:rsidRPr="00BC22DE">
        <w:rPr>
          <w:rFonts w:cs="Times New Roman"/>
          <w:color w:val="800000"/>
        </w:rPr>
        <w:t>közt</w:t>
      </w:r>
      <w:r w:rsidRPr="00BC22DE">
        <w:rPr>
          <w:rFonts w:eastAsia="Arial" w:cs="Times New Roman"/>
          <w:color w:val="800000"/>
        </w:rPr>
        <w:t xml:space="preserve"> </w:t>
      </w:r>
      <w:r w:rsidRPr="00BC22DE">
        <w:rPr>
          <w:rFonts w:cs="Times New Roman"/>
          <w:color w:val="800000"/>
        </w:rPr>
        <w:t>elhagyható.</w:t>
      </w:r>
      <w:r w:rsidRPr="00BC22DE">
        <w:rPr>
          <w:rFonts w:eastAsia="Arial" w:cs="Times New Roman"/>
          <w:color w:val="800000"/>
        </w:rPr>
        <w:t xml:space="preserve"> </w:t>
      </w:r>
      <w:r w:rsidRPr="00BC22DE">
        <w:rPr>
          <w:rFonts w:cs="Times New Roman"/>
          <w:color w:val="800000"/>
        </w:rPr>
        <w:t>Ha</w:t>
      </w:r>
      <w:r w:rsidRPr="00BC22DE">
        <w:rPr>
          <w:rFonts w:eastAsia="Arial" w:cs="Times New Roman"/>
          <w:color w:val="800000"/>
        </w:rPr>
        <w:t xml:space="preserve"> </w:t>
      </w:r>
      <w:r w:rsidRPr="00BC22DE">
        <w:rPr>
          <w:rFonts w:cs="Times New Roman"/>
          <w:color w:val="800000"/>
        </w:rPr>
        <w:t>az</w:t>
      </w:r>
      <w:r w:rsidRPr="00BC22DE">
        <w:rPr>
          <w:rFonts w:eastAsia="Arial" w:cs="Times New Roman"/>
          <w:color w:val="800000"/>
        </w:rPr>
        <w:t xml:space="preserve"> </w:t>
      </w:r>
      <w:r w:rsidRPr="00BC22DE">
        <w:rPr>
          <w:rFonts w:cs="Times New Roman"/>
          <w:color w:val="800000"/>
        </w:rPr>
        <w:t>egyértelműség</w:t>
      </w:r>
      <w:r w:rsidRPr="00BC22DE">
        <w:rPr>
          <w:rFonts w:eastAsia="Arial" w:cs="Times New Roman"/>
          <w:color w:val="800000"/>
        </w:rPr>
        <w:t xml:space="preserve"> </w:t>
      </w:r>
      <w:r w:rsidRPr="00BC22DE">
        <w:rPr>
          <w:rFonts w:cs="Times New Roman"/>
          <w:color w:val="800000"/>
        </w:rPr>
        <w:t>megkívánja,</w:t>
      </w:r>
      <w:r w:rsidRPr="00BC22DE">
        <w:rPr>
          <w:rFonts w:eastAsia="Arial" w:cs="Times New Roman"/>
          <w:color w:val="800000"/>
        </w:rPr>
        <w:t xml:space="preserve"> </w:t>
      </w:r>
      <w:r w:rsidRPr="00BC22DE">
        <w:rPr>
          <w:rFonts w:cs="Times New Roman"/>
          <w:color w:val="800000"/>
        </w:rPr>
        <w:t>a</w:t>
      </w:r>
      <w:r w:rsidRPr="00BC22DE">
        <w:rPr>
          <w:rFonts w:eastAsia="Arial" w:cs="Times New Roman"/>
          <w:color w:val="800000"/>
        </w:rPr>
        <w:t xml:space="preserve"> </w:t>
      </w:r>
      <w:r w:rsidRPr="00BC22DE">
        <w:rPr>
          <w:rFonts w:cs="Times New Roman"/>
          <w:color w:val="800000"/>
        </w:rPr>
        <w:t>keresztnév</w:t>
      </w:r>
      <w:r w:rsidRPr="00BC22DE">
        <w:rPr>
          <w:rFonts w:eastAsia="Arial" w:cs="Times New Roman"/>
          <w:color w:val="800000"/>
        </w:rPr>
        <w:t xml:space="preserve"> </w:t>
      </w:r>
      <w:r w:rsidRPr="00BC22DE">
        <w:rPr>
          <w:rFonts w:cs="Times New Roman"/>
          <w:color w:val="800000"/>
        </w:rPr>
        <w:t>kiírható</w:t>
      </w:r>
      <w:r w:rsidRPr="00BC22DE">
        <w:rPr>
          <w:rFonts w:eastAsia="Arial" w:cs="Times New Roman"/>
          <w:color w:val="800000"/>
        </w:rPr>
        <w:t xml:space="preserve"> </w:t>
      </w:r>
      <w:r w:rsidRPr="00BC22DE">
        <w:rPr>
          <w:rFonts w:cs="Times New Roman"/>
          <w:color w:val="800000"/>
        </w:rPr>
        <w:t>teljesen</w:t>
      </w:r>
      <w:r w:rsidRPr="00BC22DE">
        <w:rPr>
          <w:rFonts w:eastAsia="Arial" w:cs="Times New Roman"/>
          <w:color w:val="800000"/>
        </w:rPr>
        <w:t xml:space="preserve"> </w:t>
      </w:r>
      <w:r w:rsidRPr="00BC22DE">
        <w:rPr>
          <w:rFonts w:cs="Times New Roman"/>
          <w:color w:val="800000"/>
        </w:rPr>
        <w:t>is.</w:t>
      </w:r>
    </w:p>
    <w:p w14:paraId="2E2A8062" w14:textId="77777777" w:rsidR="007C5DF4" w:rsidRPr="00BC22DE" w:rsidRDefault="007C5DF4">
      <w:pPr>
        <w:pStyle w:val="Szvegtrzs"/>
        <w:rPr>
          <w:rFonts w:cs="Times New Roman"/>
          <w:color w:val="800000"/>
        </w:rPr>
      </w:pPr>
      <w:r w:rsidRPr="00BC22DE">
        <w:rPr>
          <w:rFonts w:cs="Times New Roman"/>
          <w:color w:val="800000"/>
        </w:rPr>
        <w:t>A</w:t>
      </w:r>
      <w:r w:rsidRPr="00BC22DE">
        <w:rPr>
          <w:rFonts w:eastAsia="Arial" w:cs="Times New Roman"/>
          <w:color w:val="800000"/>
        </w:rPr>
        <w:t xml:space="preserve"> </w:t>
      </w:r>
      <w:r w:rsidRPr="00BC22DE">
        <w:rPr>
          <w:rFonts w:cs="Times New Roman"/>
          <w:color w:val="800000"/>
        </w:rPr>
        <w:t>dolgozat</w:t>
      </w:r>
      <w:r w:rsidRPr="00BC22DE">
        <w:rPr>
          <w:rFonts w:eastAsia="Arial" w:cs="Times New Roman"/>
          <w:color w:val="800000"/>
        </w:rPr>
        <w:t xml:space="preserve"> </w:t>
      </w:r>
      <w:r w:rsidRPr="00BC22DE">
        <w:rPr>
          <w:rFonts w:cs="Times New Roman"/>
          <w:color w:val="800000"/>
        </w:rPr>
        <w:t>szerzője</w:t>
      </w:r>
      <w:r w:rsidRPr="00BC22DE">
        <w:rPr>
          <w:rFonts w:eastAsia="Arial" w:cs="Times New Roman"/>
          <w:color w:val="800000"/>
        </w:rPr>
        <w:t xml:space="preserve"> </w:t>
      </w:r>
      <w:r w:rsidRPr="00BC22DE">
        <w:rPr>
          <w:rFonts w:cs="Times New Roman"/>
          <w:color w:val="800000"/>
        </w:rPr>
        <w:t>szabadon</w:t>
      </w:r>
      <w:r w:rsidRPr="00BC22DE">
        <w:rPr>
          <w:rFonts w:eastAsia="Arial" w:cs="Times New Roman"/>
          <w:color w:val="800000"/>
        </w:rPr>
        <w:t xml:space="preserve"> </w:t>
      </w:r>
      <w:r w:rsidRPr="00BC22DE">
        <w:rPr>
          <w:rFonts w:cs="Times New Roman"/>
          <w:color w:val="800000"/>
        </w:rPr>
        <w:t>választhat,</w:t>
      </w:r>
      <w:r w:rsidRPr="00BC22DE">
        <w:rPr>
          <w:rFonts w:eastAsia="Arial" w:cs="Times New Roman"/>
          <w:color w:val="800000"/>
        </w:rPr>
        <w:t xml:space="preserve"> </w:t>
      </w:r>
      <w:r w:rsidRPr="00BC22DE">
        <w:rPr>
          <w:rFonts w:cs="Times New Roman"/>
          <w:color w:val="800000"/>
        </w:rPr>
        <w:t>az</w:t>
      </w:r>
      <w:r w:rsidRPr="00BC22DE">
        <w:rPr>
          <w:rFonts w:eastAsia="Arial" w:cs="Times New Roman"/>
          <w:color w:val="800000"/>
        </w:rPr>
        <w:t xml:space="preserve"> </w:t>
      </w:r>
      <w:r w:rsidRPr="00BC22DE">
        <w:rPr>
          <w:rFonts w:cs="Times New Roman"/>
          <w:color w:val="800000"/>
        </w:rPr>
        <w:t>A</w:t>
      </w:r>
      <w:r w:rsidRPr="00BC22DE">
        <w:rPr>
          <w:rFonts w:eastAsia="Arial" w:cs="Times New Roman"/>
          <w:color w:val="800000"/>
        </w:rPr>
        <w:t xml:space="preserve"> </w:t>
      </w:r>
      <w:r w:rsidRPr="00BC22DE">
        <w:rPr>
          <w:rFonts w:cs="Times New Roman"/>
          <w:color w:val="800000"/>
        </w:rPr>
        <w:t>vagy</w:t>
      </w:r>
      <w:r w:rsidRPr="00BC22DE">
        <w:rPr>
          <w:rFonts w:eastAsia="Arial" w:cs="Times New Roman"/>
          <w:color w:val="800000"/>
        </w:rPr>
        <w:t xml:space="preserve"> </w:t>
      </w:r>
      <w:r w:rsidRPr="00BC22DE">
        <w:rPr>
          <w:rFonts w:cs="Times New Roman"/>
          <w:color w:val="800000"/>
        </w:rPr>
        <w:t>a</w:t>
      </w:r>
      <w:r w:rsidRPr="00BC22DE">
        <w:rPr>
          <w:rFonts w:eastAsia="Arial" w:cs="Times New Roman"/>
          <w:color w:val="800000"/>
        </w:rPr>
        <w:t xml:space="preserve"> </w:t>
      </w:r>
      <w:r w:rsidRPr="00BC22DE">
        <w:rPr>
          <w:rFonts w:cs="Times New Roman"/>
          <w:color w:val="800000"/>
        </w:rPr>
        <w:t>B</w:t>
      </w:r>
      <w:r w:rsidRPr="00BC22DE">
        <w:rPr>
          <w:rFonts w:eastAsia="Arial" w:cs="Times New Roman"/>
          <w:color w:val="800000"/>
        </w:rPr>
        <w:t xml:space="preserve"> </w:t>
      </w:r>
      <w:r w:rsidRPr="00BC22DE">
        <w:rPr>
          <w:rFonts w:cs="Times New Roman"/>
          <w:color w:val="800000"/>
        </w:rPr>
        <w:t>típust</w:t>
      </w:r>
      <w:r w:rsidRPr="00BC22DE">
        <w:rPr>
          <w:rFonts w:eastAsia="Arial" w:cs="Times New Roman"/>
          <w:color w:val="800000"/>
        </w:rPr>
        <w:t xml:space="preserve"> </w:t>
      </w:r>
      <w:r w:rsidRPr="00BC22DE">
        <w:rPr>
          <w:rFonts w:cs="Times New Roman"/>
          <w:color w:val="800000"/>
        </w:rPr>
        <w:t>használja.]</w:t>
      </w:r>
    </w:p>
    <w:p w14:paraId="2F8BF450" w14:textId="77777777" w:rsidR="007C5DF4" w:rsidRPr="00BC22DE" w:rsidRDefault="007C5DF4">
      <w:pPr>
        <w:pStyle w:val="Szvegtrzs"/>
        <w:rPr>
          <w:rFonts w:cs="Times New Roman"/>
          <w:color w:val="800000"/>
        </w:rPr>
      </w:pPr>
    </w:p>
    <w:p w14:paraId="27286A32" w14:textId="77777777" w:rsidR="007C5DF4" w:rsidRPr="00BC22DE" w:rsidRDefault="007C5DF4">
      <w:pPr>
        <w:pStyle w:val="Szvegtrzs"/>
        <w:rPr>
          <w:rFonts w:cs="Times New Roman"/>
          <w:color w:val="800000"/>
        </w:rPr>
      </w:pPr>
      <w:r w:rsidRPr="00BC22DE">
        <w:rPr>
          <w:rFonts w:cs="Times New Roman"/>
          <w:b/>
          <w:bCs/>
          <w:color w:val="800000"/>
        </w:rPr>
        <w:t>[A-típus:</w:t>
      </w:r>
    </w:p>
    <w:p w14:paraId="547EBE6E" w14:textId="77777777" w:rsidR="007C5DF4" w:rsidRPr="00BC22DE" w:rsidRDefault="007C5DF4">
      <w:pPr>
        <w:pStyle w:val="Szvegtrzs"/>
        <w:rPr>
          <w:rFonts w:cs="Times New Roman"/>
          <w:i/>
          <w:iCs/>
        </w:rPr>
      </w:pPr>
      <w:r w:rsidRPr="00BC22DE">
        <w:rPr>
          <w:rFonts w:cs="Times New Roman"/>
          <w:color w:val="800000"/>
        </w:rPr>
        <w:t>A</w:t>
      </w:r>
      <w:r w:rsidRPr="00BC22DE">
        <w:rPr>
          <w:rFonts w:eastAsia="Arial" w:cs="Times New Roman"/>
          <w:color w:val="800000"/>
        </w:rPr>
        <w:t xml:space="preserve"> </w:t>
      </w:r>
      <w:r w:rsidRPr="00BC22DE">
        <w:rPr>
          <w:rFonts w:cs="Times New Roman"/>
          <w:color w:val="800000"/>
        </w:rPr>
        <w:t>cikkekre</w:t>
      </w:r>
      <w:r w:rsidRPr="00BC22DE">
        <w:rPr>
          <w:rFonts w:eastAsia="Arial" w:cs="Times New Roman"/>
          <w:color w:val="800000"/>
        </w:rPr>
        <w:t xml:space="preserve"> </w:t>
      </w:r>
      <w:r w:rsidRPr="00BC22DE">
        <w:rPr>
          <w:rFonts w:cs="Times New Roman"/>
          <w:color w:val="800000"/>
        </w:rPr>
        <w:t>való</w:t>
      </w:r>
      <w:r w:rsidRPr="00BC22DE">
        <w:rPr>
          <w:rFonts w:eastAsia="Arial" w:cs="Times New Roman"/>
          <w:color w:val="800000"/>
        </w:rPr>
        <w:t xml:space="preserve"> </w:t>
      </w:r>
      <w:r w:rsidRPr="00BC22DE">
        <w:rPr>
          <w:rFonts w:cs="Times New Roman"/>
          <w:color w:val="800000"/>
        </w:rPr>
        <w:t>hivatkozás</w:t>
      </w:r>
      <w:r w:rsidRPr="00BC22DE">
        <w:rPr>
          <w:rFonts w:eastAsia="Arial" w:cs="Times New Roman"/>
          <w:color w:val="800000"/>
        </w:rPr>
        <w:t xml:space="preserve"> </w:t>
      </w:r>
      <w:r w:rsidRPr="00BC22DE">
        <w:rPr>
          <w:rFonts w:cs="Times New Roman"/>
          <w:color w:val="800000"/>
        </w:rPr>
        <w:t>egy</w:t>
      </w:r>
      <w:r w:rsidRPr="00BC22DE">
        <w:rPr>
          <w:rFonts w:eastAsia="Arial" w:cs="Times New Roman"/>
          <w:color w:val="800000"/>
        </w:rPr>
        <w:t xml:space="preserve"> </w:t>
      </w:r>
      <w:r w:rsidRPr="00BC22DE">
        <w:rPr>
          <w:rFonts w:cs="Times New Roman"/>
          <w:color w:val="800000"/>
        </w:rPr>
        <w:t>[]-be</w:t>
      </w:r>
      <w:r w:rsidRPr="00BC22DE">
        <w:rPr>
          <w:rFonts w:eastAsia="Arial" w:cs="Times New Roman"/>
          <w:color w:val="800000"/>
        </w:rPr>
        <w:t xml:space="preserve"> </w:t>
      </w:r>
      <w:r w:rsidRPr="00BC22DE">
        <w:rPr>
          <w:rFonts w:cs="Times New Roman"/>
          <w:color w:val="800000"/>
        </w:rPr>
        <w:t>írt</w:t>
      </w:r>
      <w:r w:rsidRPr="00BC22DE">
        <w:rPr>
          <w:rFonts w:eastAsia="Arial" w:cs="Times New Roman"/>
          <w:color w:val="800000"/>
        </w:rPr>
        <w:t xml:space="preserve"> </w:t>
      </w:r>
      <w:r w:rsidRPr="00BC22DE">
        <w:rPr>
          <w:rFonts w:cs="Times New Roman"/>
          <w:color w:val="800000"/>
        </w:rPr>
        <w:t>sorszámmal</w:t>
      </w:r>
      <w:r w:rsidRPr="00BC22DE">
        <w:rPr>
          <w:rFonts w:eastAsia="Arial" w:cs="Times New Roman"/>
          <w:color w:val="800000"/>
        </w:rPr>
        <w:t xml:space="preserve"> </w:t>
      </w:r>
      <w:r w:rsidRPr="00BC22DE">
        <w:rPr>
          <w:rFonts w:cs="Times New Roman"/>
          <w:color w:val="800000"/>
        </w:rPr>
        <w:t>történik.</w:t>
      </w:r>
      <w:r w:rsidRPr="00BC22DE">
        <w:rPr>
          <w:rFonts w:eastAsia="Arial" w:cs="Times New Roman"/>
          <w:color w:val="800000"/>
        </w:rPr>
        <w:t xml:space="preserve"> </w:t>
      </w:r>
      <w:r w:rsidRPr="00BC22DE">
        <w:rPr>
          <w:rFonts w:cs="Times New Roman"/>
          <w:color w:val="800000"/>
        </w:rPr>
        <w:t>A</w:t>
      </w:r>
      <w:r w:rsidRPr="00BC22DE">
        <w:rPr>
          <w:rFonts w:eastAsia="Arial" w:cs="Times New Roman"/>
          <w:color w:val="800000"/>
        </w:rPr>
        <w:t xml:space="preserve"> </w:t>
      </w:r>
      <w:r w:rsidRPr="00BC22DE">
        <w:rPr>
          <w:rFonts w:cs="Times New Roman"/>
          <w:color w:val="800000"/>
        </w:rPr>
        <w:t>sorszámozást</w:t>
      </w:r>
      <w:r w:rsidRPr="00BC22DE">
        <w:rPr>
          <w:rFonts w:eastAsia="Arial" w:cs="Times New Roman"/>
          <w:color w:val="800000"/>
        </w:rPr>
        <w:t xml:space="preserve"> </w:t>
      </w:r>
      <w:r w:rsidRPr="00BC22DE">
        <w:rPr>
          <w:rFonts w:cs="Times New Roman"/>
          <w:color w:val="800000"/>
        </w:rPr>
        <w:t>folytonosan</w:t>
      </w:r>
      <w:r w:rsidRPr="00BC22DE">
        <w:rPr>
          <w:rFonts w:eastAsia="Arial" w:cs="Times New Roman"/>
          <w:color w:val="800000"/>
        </w:rPr>
        <w:t xml:space="preserve"> </w:t>
      </w:r>
      <w:r w:rsidRPr="00BC22DE">
        <w:rPr>
          <w:rFonts w:cs="Times New Roman"/>
          <w:color w:val="800000"/>
        </w:rPr>
        <w:t>kell</w:t>
      </w:r>
      <w:r w:rsidRPr="00BC22DE">
        <w:rPr>
          <w:rFonts w:eastAsia="Arial" w:cs="Times New Roman"/>
          <w:color w:val="800000"/>
        </w:rPr>
        <w:t xml:space="preserve"> </w:t>
      </w:r>
      <w:r w:rsidRPr="00BC22DE">
        <w:rPr>
          <w:rFonts w:cs="Times New Roman"/>
          <w:color w:val="800000"/>
        </w:rPr>
        <w:t>megtenni,</w:t>
      </w:r>
      <w:r w:rsidRPr="00BC22DE">
        <w:rPr>
          <w:rFonts w:eastAsia="Arial" w:cs="Times New Roman"/>
          <w:color w:val="800000"/>
        </w:rPr>
        <w:t xml:space="preserve"> </w:t>
      </w:r>
      <w:r w:rsidRPr="00BC22DE">
        <w:rPr>
          <w:rFonts w:cs="Times New Roman"/>
          <w:color w:val="800000"/>
        </w:rPr>
        <w:t>a</w:t>
      </w:r>
      <w:r w:rsidRPr="00BC22DE">
        <w:rPr>
          <w:rFonts w:eastAsia="Arial" w:cs="Times New Roman"/>
          <w:color w:val="800000"/>
        </w:rPr>
        <w:t xml:space="preserve"> </w:t>
      </w:r>
      <w:r w:rsidRPr="00BC22DE">
        <w:rPr>
          <w:rFonts w:cs="Times New Roman"/>
          <w:color w:val="800000"/>
        </w:rPr>
        <w:t>sorba</w:t>
      </w:r>
      <w:r w:rsidRPr="00BC22DE">
        <w:rPr>
          <w:rFonts w:eastAsia="Arial" w:cs="Times New Roman"/>
          <w:color w:val="800000"/>
        </w:rPr>
        <w:t xml:space="preserve"> </w:t>
      </w:r>
      <w:r w:rsidRPr="00BC22DE">
        <w:rPr>
          <w:rFonts w:cs="Times New Roman"/>
          <w:color w:val="800000"/>
        </w:rPr>
        <w:t>rendezés</w:t>
      </w:r>
      <w:r w:rsidRPr="00BC22DE">
        <w:rPr>
          <w:rFonts w:eastAsia="Arial" w:cs="Times New Roman"/>
          <w:color w:val="800000"/>
        </w:rPr>
        <w:t xml:space="preserve"> </w:t>
      </w:r>
      <w:r w:rsidRPr="00BC22DE">
        <w:rPr>
          <w:rFonts w:cs="Times New Roman"/>
          <w:color w:val="800000"/>
        </w:rPr>
        <w:t>alapja</w:t>
      </w:r>
      <w:r w:rsidRPr="00BC22DE">
        <w:rPr>
          <w:rFonts w:eastAsia="Arial" w:cs="Times New Roman"/>
          <w:color w:val="800000"/>
        </w:rPr>
        <w:t xml:space="preserve"> </w:t>
      </w:r>
      <w:r w:rsidRPr="00BC22DE">
        <w:rPr>
          <w:rFonts w:cs="Times New Roman"/>
          <w:color w:val="800000"/>
        </w:rPr>
        <w:t>az</w:t>
      </w:r>
      <w:r w:rsidRPr="00BC22DE">
        <w:rPr>
          <w:rFonts w:eastAsia="Arial" w:cs="Times New Roman"/>
          <w:color w:val="800000"/>
        </w:rPr>
        <w:t xml:space="preserve"> </w:t>
      </w:r>
      <w:r w:rsidRPr="00BC22DE">
        <w:rPr>
          <w:rFonts w:cs="Times New Roman"/>
          <w:color w:val="800000"/>
        </w:rPr>
        <w:t>első</w:t>
      </w:r>
      <w:r w:rsidRPr="00BC22DE">
        <w:rPr>
          <w:rFonts w:eastAsia="Arial" w:cs="Times New Roman"/>
          <w:color w:val="800000"/>
        </w:rPr>
        <w:t xml:space="preserve"> </w:t>
      </w:r>
      <w:r w:rsidRPr="00BC22DE">
        <w:rPr>
          <w:rFonts w:cs="Times New Roman"/>
          <w:color w:val="800000"/>
        </w:rPr>
        <w:t>szerző</w:t>
      </w:r>
      <w:r w:rsidRPr="00BC22DE">
        <w:rPr>
          <w:rFonts w:eastAsia="Arial" w:cs="Times New Roman"/>
          <w:color w:val="800000"/>
        </w:rPr>
        <w:t xml:space="preserve"> </w:t>
      </w:r>
      <w:r w:rsidRPr="00BC22DE">
        <w:rPr>
          <w:rFonts w:cs="Times New Roman"/>
          <w:color w:val="800000"/>
        </w:rPr>
        <w:t>családneve.]</w:t>
      </w:r>
    </w:p>
    <w:p w14:paraId="1D5C59A1" w14:textId="77777777" w:rsidR="007C5DF4" w:rsidRPr="00BC22DE" w:rsidRDefault="007C5DF4">
      <w:pPr>
        <w:pStyle w:val="Szvegtrzs"/>
        <w:rPr>
          <w:rFonts w:cs="Times New Roman"/>
          <w:i/>
          <w:iCs/>
        </w:rPr>
      </w:pPr>
    </w:p>
    <w:p w14:paraId="7AE73CE4" w14:textId="77777777" w:rsidR="007C5DF4" w:rsidRPr="00BC22DE" w:rsidRDefault="007C5DF4">
      <w:pPr>
        <w:pStyle w:val="Szvegtrzs"/>
        <w:rPr>
          <w:rFonts w:eastAsia="Times New Roman" w:cs="Times New Roman"/>
        </w:rPr>
      </w:pPr>
      <w:r w:rsidRPr="00BC22DE">
        <w:rPr>
          <w:rFonts w:cs="Times New Roman"/>
        </w:rPr>
        <w:t>[1]</w:t>
      </w:r>
      <w:r w:rsidRPr="00BC22DE">
        <w:rPr>
          <w:rFonts w:cs="Times New Roman"/>
        </w:rPr>
        <w:tab/>
        <w:t>Szerző1</w:t>
      </w:r>
      <w:r w:rsidRPr="00BC22DE">
        <w:rPr>
          <w:rFonts w:eastAsia="Times New Roman" w:cs="Times New Roman"/>
        </w:rPr>
        <w:t xml:space="preserve"> </w:t>
      </w:r>
      <w:r w:rsidRPr="00BC22DE">
        <w:rPr>
          <w:rFonts w:cs="Times New Roman"/>
        </w:rPr>
        <w:t>(,</w:t>
      </w:r>
      <w:r w:rsidRPr="00BC22DE">
        <w:rPr>
          <w:rFonts w:eastAsia="Times New Roman" w:cs="Times New Roman"/>
        </w:rPr>
        <w:t xml:space="preserve"> </w:t>
      </w:r>
      <w:r w:rsidRPr="00BC22DE">
        <w:rPr>
          <w:rFonts w:cs="Times New Roman"/>
        </w:rPr>
        <w:t>Szerző2</w:t>
      </w:r>
      <w:r w:rsidRPr="00BC22DE">
        <w:rPr>
          <w:rFonts w:eastAsia="Times New Roman" w:cs="Times New Roman"/>
        </w:rPr>
        <w:t xml:space="preserve"> </w:t>
      </w:r>
      <w:r w:rsidRPr="00BC22DE">
        <w:rPr>
          <w:rFonts w:cs="Times New Roman"/>
        </w:rPr>
        <w:t>...):</w:t>
      </w:r>
      <w:r w:rsidRPr="00BC22DE">
        <w:rPr>
          <w:rFonts w:eastAsia="Times New Roman" w:cs="Times New Roman"/>
        </w:rPr>
        <w:t xml:space="preserve"> </w:t>
      </w:r>
      <w:r w:rsidRPr="00BC22DE">
        <w:rPr>
          <w:rFonts w:cs="Times New Roman"/>
          <w:i/>
          <w:iCs/>
        </w:rPr>
        <w:t>Cikk</w:t>
      </w:r>
      <w:r w:rsidRPr="00BC22DE">
        <w:rPr>
          <w:rFonts w:eastAsia="Times New Roman" w:cs="Times New Roman"/>
          <w:i/>
          <w:iCs/>
        </w:rPr>
        <w:t xml:space="preserve"> </w:t>
      </w:r>
      <w:r w:rsidRPr="00BC22DE">
        <w:rPr>
          <w:rFonts w:cs="Times New Roman"/>
          <w:i/>
          <w:iCs/>
        </w:rPr>
        <w:t>címe</w:t>
      </w:r>
      <w:r w:rsidRPr="00BC22DE">
        <w:rPr>
          <w:rFonts w:eastAsia="Times New Roman" w:cs="Times New Roman"/>
          <w:i/>
          <w:iCs/>
        </w:rPr>
        <w:t xml:space="preserve"> </w:t>
      </w:r>
    </w:p>
    <w:p w14:paraId="1417FB01" w14:textId="77777777" w:rsidR="007C5DF4" w:rsidRPr="00BC22DE" w:rsidRDefault="007C5DF4">
      <w:pPr>
        <w:pStyle w:val="Szvegtrzs"/>
        <w:rPr>
          <w:rFonts w:cs="Times New Roman"/>
        </w:rPr>
      </w:pPr>
      <w:r w:rsidRPr="00BC22DE">
        <w:rPr>
          <w:rFonts w:eastAsia="Times New Roman" w:cs="Times New Roman"/>
        </w:rPr>
        <w:tab/>
        <w:t xml:space="preserve">Folyóirat </w:t>
      </w:r>
      <w:r w:rsidRPr="00BC22DE">
        <w:rPr>
          <w:rFonts w:cs="Times New Roman"/>
        </w:rPr>
        <w:t>neve,</w:t>
      </w:r>
      <w:r w:rsidRPr="00BC22DE">
        <w:rPr>
          <w:rFonts w:eastAsia="Times New Roman" w:cs="Times New Roman"/>
        </w:rPr>
        <w:t xml:space="preserve"> </w:t>
      </w:r>
      <w:r w:rsidRPr="00BC22DE">
        <w:rPr>
          <w:rFonts w:cs="Times New Roman"/>
        </w:rPr>
        <w:t>sorszám</w:t>
      </w:r>
      <w:r w:rsidRPr="00BC22DE">
        <w:rPr>
          <w:rFonts w:eastAsia="Times New Roman" w:cs="Times New Roman"/>
        </w:rPr>
        <w:t xml:space="preserve">, </w:t>
      </w:r>
      <w:r w:rsidRPr="00BC22DE">
        <w:rPr>
          <w:rFonts w:cs="Times New Roman"/>
        </w:rPr>
        <w:t>kezdőoldal-végoldal, év.</w:t>
      </w:r>
    </w:p>
    <w:p w14:paraId="770518B9" w14:textId="77777777" w:rsidR="007C5DF4" w:rsidRPr="00BC22DE" w:rsidRDefault="007C5DF4">
      <w:pPr>
        <w:pStyle w:val="Szvegtrzs"/>
        <w:rPr>
          <w:rFonts w:cs="Times New Roman"/>
        </w:rPr>
      </w:pPr>
      <w:r w:rsidRPr="00BC22DE">
        <w:rPr>
          <w:rFonts w:cs="Times New Roman"/>
        </w:rPr>
        <w:t>[2]</w:t>
      </w:r>
      <w:r w:rsidRPr="00BC22DE">
        <w:rPr>
          <w:rFonts w:cs="Times New Roman"/>
        </w:rPr>
        <w:tab/>
        <w:t>Szerző1</w:t>
      </w:r>
      <w:r w:rsidRPr="00BC22DE">
        <w:rPr>
          <w:rFonts w:eastAsia="Times New Roman" w:cs="Times New Roman"/>
        </w:rPr>
        <w:t xml:space="preserve"> </w:t>
      </w:r>
      <w:r w:rsidRPr="00BC22DE">
        <w:rPr>
          <w:rFonts w:cs="Times New Roman"/>
        </w:rPr>
        <w:t>(,</w:t>
      </w:r>
      <w:r w:rsidRPr="00BC22DE">
        <w:rPr>
          <w:rFonts w:eastAsia="Times New Roman" w:cs="Times New Roman"/>
        </w:rPr>
        <w:t xml:space="preserve"> </w:t>
      </w:r>
      <w:r w:rsidRPr="00BC22DE">
        <w:rPr>
          <w:rFonts w:cs="Times New Roman"/>
        </w:rPr>
        <w:t>Szerző2</w:t>
      </w:r>
      <w:r w:rsidRPr="00BC22DE">
        <w:rPr>
          <w:rFonts w:eastAsia="Times New Roman" w:cs="Times New Roman"/>
        </w:rPr>
        <w:t xml:space="preserve"> </w:t>
      </w:r>
      <w:r w:rsidRPr="00BC22DE">
        <w:rPr>
          <w:rFonts w:cs="Times New Roman"/>
        </w:rPr>
        <w:t>...):</w:t>
      </w:r>
      <w:r w:rsidRPr="00BC22DE">
        <w:rPr>
          <w:rFonts w:eastAsia="Times New Roman" w:cs="Times New Roman"/>
        </w:rPr>
        <w:t xml:space="preserve"> </w:t>
      </w:r>
      <w:r w:rsidRPr="00BC22DE">
        <w:rPr>
          <w:rFonts w:cs="Times New Roman"/>
          <w:i/>
          <w:iCs/>
        </w:rPr>
        <w:t>Konferencia-kiadvány-beli</w:t>
      </w:r>
      <w:r w:rsidRPr="00BC22DE">
        <w:rPr>
          <w:rFonts w:eastAsia="Times New Roman" w:cs="Times New Roman"/>
          <w:i/>
          <w:iCs/>
        </w:rPr>
        <w:t xml:space="preserve"> </w:t>
      </w:r>
      <w:r w:rsidRPr="00BC22DE">
        <w:rPr>
          <w:rFonts w:cs="Times New Roman"/>
          <w:i/>
          <w:iCs/>
        </w:rPr>
        <w:t>cikk</w:t>
      </w:r>
      <w:r w:rsidRPr="00BC22DE">
        <w:rPr>
          <w:rFonts w:eastAsia="Times New Roman" w:cs="Times New Roman"/>
          <w:i/>
          <w:iCs/>
        </w:rPr>
        <w:t xml:space="preserve"> </w:t>
      </w:r>
      <w:r w:rsidRPr="00BC22DE">
        <w:rPr>
          <w:rFonts w:cs="Times New Roman"/>
          <w:i/>
          <w:iCs/>
        </w:rPr>
        <w:t>címe</w:t>
      </w:r>
    </w:p>
    <w:p w14:paraId="1992565D" w14:textId="77777777" w:rsidR="007C5DF4" w:rsidRPr="00BC22DE" w:rsidRDefault="007C5DF4">
      <w:pPr>
        <w:pStyle w:val="Szvegtrzs"/>
        <w:rPr>
          <w:rFonts w:cs="Times New Roman"/>
        </w:rPr>
      </w:pPr>
      <w:r w:rsidRPr="00BC22DE">
        <w:rPr>
          <w:rFonts w:cs="Times New Roman"/>
        </w:rPr>
        <w:tab/>
      </w:r>
      <w:r w:rsidRPr="00BC22DE">
        <w:rPr>
          <w:rFonts w:eastAsia="Times New Roman" w:cs="Times New Roman"/>
        </w:rPr>
        <w:t>„</w:t>
      </w:r>
      <w:r w:rsidRPr="00BC22DE">
        <w:rPr>
          <w:rFonts w:cs="Times New Roman"/>
        </w:rPr>
        <w:t>Konferenciakiadvány:</w:t>
      </w:r>
      <w:r w:rsidRPr="00BC22DE">
        <w:rPr>
          <w:rFonts w:eastAsia="Times New Roman" w:cs="Times New Roman"/>
        </w:rPr>
        <w:t xml:space="preserve">” </w:t>
      </w:r>
      <w:r w:rsidRPr="00BC22DE">
        <w:rPr>
          <w:rFonts w:cs="Times New Roman"/>
        </w:rPr>
        <w:t>Konferencia</w:t>
      </w:r>
      <w:r w:rsidRPr="00BC22DE">
        <w:rPr>
          <w:rFonts w:eastAsia="Times New Roman" w:cs="Times New Roman"/>
        </w:rPr>
        <w:t xml:space="preserve"> </w:t>
      </w:r>
      <w:r w:rsidRPr="00BC22DE">
        <w:rPr>
          <w:rFonts w:cs="Times New Roman"/>
        </w:rPr>
        <w:t>neve,</w:t>
      </w:r>
      <w:r w:rsidRPr="00BC22DE">
        <w:rPr>
          <w:rFonts w:eastAsia="Times New Roman" w:cs="Times New Roman"/>
        </w:rPr>
        <w:t xml:space="preserve"> </w:t>
      </w:r>
      <w:r w:rsidRPr="00BC22DE">
        <w:rPr>
          <w:rFonts w:cs="Times New Roman"/>
        </w:rPr>
        <w:t>hely,</w:t>
      </w:r>
      <w:r w:rsidRPr="00BC22DE">
        <w:rPr>
          <w:rFonts w:eastAsia="Times New Roman" w:cs="Times New Roman"/>
        </w:rPr>
        <w:t xml:space="preserve"> </w:t>
      </w:r>
      <w:r w:rsidRPr="00BC22DE">
        <w:rPr>
          <w:rFonts w:cs="Times New Roman"/>
        </w:rPr>
        <w:t>kezdőoldal-végoldal, év.</w:t>
      </w:r>
    </w:p>
    <w:p w14:paraId="1E07E9A8" w14:textId="77777777" w:rsidR="007C5DF4" w:rsidRPr="00BC22DE" w:rsidRDefault="007C5DF4">
      <w:pPr>
        <w:pStyle w:val="Szvegtrzs"/>
        <w:rPr>
          <w:rFonts w:cs="Times New Roman"/>
        </w:rPr>
      </w:pPr>
      <w:r w:rsidRPr="00BC22DE">
        <w:rPr>
          <w:rFonts w:cs="Times New Roman"/>
        </w:rPr>
        <w:t>[3]</w:t>
      </w:r>
      <w:r w:rsidRPr="00BC22DE">
        <w:rPr>
          <w:rFonts w:eastAsia="Times New Roman" w:cs="Times New Roman"/>
        </w:rPr>
        <w:t xml:space="preserve"> </w:t>
      </w:r>
      <w:r w:rsidRPr="00BC22DE">
        <w:rPr>
          <w:rFonts w:cs="Times New Roman"/>
        </w:rPr>
        <w:tab/>
        <w:t>Szerző1</w:t>
      </w:r>
      <w:r w:rsidRPr="00BC22DE">
        <w:rPr>
          <w:rFonts w:eastAsia="Times New Roman" w:cs="Times New Roman"/>
        </w:rPr>
        <w:t xml:space="preserve"> </w:t>
      </w:r>
      <w:r w:rsidRPr="00BC22DE">
        <w:rPr>
          <w:rFonts w:cs="Times New Roman"/>
        </w:rPr>
        <w:t>(,</w:t>
      </w:r>
      <w:r w:rsidRPr="00BC22DE">
        <w:rPr>
          <w:rFonts w:eastAsia="Times New Roman" w:cs="Times New Roman"/>
        </w:rPr>
        <w:t xml:space="preserve"> </w:t>
      </w:r>
      <w:r w:rsidRPr="00BC22DE">
        <w:rPr>
          <w:rFonts w:cs="Times New Roman"/>
        </w:rPr>
        <w:t>Szerző2</w:t>
      </w:r>
      <w:r w:rsidRPr="00BC22DE">
        <w:rPr>
          <w:rFonts w:eastAsia="Times New Roman" w:cs="Times New Roman"/>
        </w:rPr>
        <w:t xml:space="preserve"> </w:t>
      </w:r>
      <w:r w:rsidRPr="00BC22DE">
        <w:rPr>
          <w:rFonts w:cs="Times New Roman"/>
        </w:rPr>
        <w:t>...):</w:t>
      </w:r>
      <w:r w:rsidRPr="00BC22DE">
        <w:rPr>
          <w:rFonts w:eastAsia="Times New Roman" w:cs="Times New Roman"/>
        </w:rPr>
        <w:t xml:space="preserve"> </w:t>
      </w:r>
      <w:r w:rsidRPr="00BC22DE">
        <w:rPr>
          <w:rFonts w:cs="Times New Roman"/>
          <w:i/>
          <w:iCs/>
        </w:rPr>
        <w:t>Könyvcím</w:t>
      </w:r>
    </w:p>
    <w:p w14:paraId="309B8A87" w14:textId="77777777" w:rsidR="007C5DF4" w:rsidRPr="00BC22DE" w:rsidRDefault="007C5DF4">
      <w:pPr>
        <w:pStyle w:val="Szvegtrzs"/>
        <w:rPr>
          <w:rFonts w:cs="Times New Roman"/>
        </w:rPr>
      </w:pPr>
      <w:r w:rsidRPr="00BC22DE">
        <w:rPr>
          <w:rFonts w:cs="Times New Roman"/>
        </w:rPr>
        <w:tab/>
      </w:r>
      <w:r w:rsidRPr="00BC22DE">
        <w:rPr>
          <w:rFonts w:eastAsia="Times New Roman" w:cs="Times New Roman"/>
        </w:rPr>
        <w:t>„</w:t>
      </w:r>
      <w:r w:rsidRPr="00BC22DE">
        <w:rPr>
          <w:rFonts w:cs="Times New Roman"/>
        </w:rPr>
        <w:t>Könyv:</w:t>
      </w:r>
      <w:r w:rsidRPr="00BC22DE">
        <w:rPr>
          <w:rFonts w:eastAsia="Times New Roman" w:cs="Times New Roman"/>
        </w:rPr>
        <w:t xml:space="preserve">” </w:t>
      </w:r>
      <w:r w:rsidRPr="00BC22DE">
        <w:rPr>
          <w:rFonts w:cs="Times New Roman"/>
        </w:rPr>
        <w:t>Kiadó,</w:t>
      </w:r>
      <w:r w:rsidRPr="00BC22DE">
        <w:rPr>
          <w:rFonts w:eastAsia="Times New Roman" w:cs="Times New Roman"/>
        </w:rPr>
        <w:t xml:space="preserve"> </w:t>
      </w:r>
      <w:r w:rsidRPr="00BC22DE">
        <w:rPr>
          <w:rFonts w:cs="Times New Roman"/>
        </w:rPr>
        <w:t>hely,</w:t>
      </w:r>
      <w:r w:rsidRPr="00BC22DE">
        <w:rPr>
          <w:rFonts w:eastAsia="Times New Roman" w:cs="Times New Roman"/>
        </w:rPr>
        <w:t xml:space="preserve"> </w:t>
      </w:r>
      <w:r w:rsidRPr="00BC22DE">
        <w:rPr>
          <w:rFonts w:cs="Times New Roman"/>
        </w:rPr>
        <w:t>oldalszám, év.</w:t>
      </w:r>
    </w:p>
    <w:p w14:paraId="5A1E353B" w14:textId="77777777" w:rsidR="007C5DF4" w:rsidRPr="00BC22DE" w:rsidRDefault="007C5DF4">
      <w:pPr>
        <w:pStyle w:val="Szvegtrzs"/>
        <w:rPr>
          <w:rFonts w:cs="Times New Roman"/>
        </w:rPr>
      </w:pPr>
      <w:r w:rsidRPr="00BC22DE">
        <w:rPr>
          <w:rFonts w:cs="Times New Roman"/>
        </w:rPr>
        <w:t>[4]</w:t>
      </w:r>
      <w:r w:rsidRPr="00BC22DE">
        <w:rPr>
          <w:rFonts w:cs="Times New Roman"/>
        </w:rPr>
        <w:tab/>
        <w:t>Szerző1</w:t>
      </w:r>
      <w:r w:rsidRPr="00BC22DE">
        <w:rPr>
          <w:rFonts w:eastAsia="Times New Roman" w:cs="Times New Roman"/>
        </w:rPr>
        <w:t xml:space="preserve"> </w:t>
      </w:r>
      <w:r w:rsidRPr="00BC22DE">
        <w:rPr>
          <w:rFonts w:cs="Times New Roman"/>
        </w:rPr>
        <w:t>(,</w:t>
      </w:r>
      <w:r w:rsidRPr="00BC22DE">
        <w:rPr>
          <w:rFonts w:eastAsia="Times New Roman" w:cs="Times New Roman"/>
        </w:rPr>
        <w:t xml:space="preserve"> </w:t>
      </w:r>
      <w:r w:rsidRPr="00BC22DE">
        <w:rPr>
          <w:rFonts w:cs="Times New Roman"/>
        </w:rPr>
        <w:t>Szerző2</w:t>
      </w:r>
      <w:r w:rsidRPr="00BC22DE">
        <w:rPr>
          <w:rFonts w:eastAsia="Times New Roman" w:cs="Times New Roman"/>
        </w:rPr>
        <w:t xml:space="preserve"> </w:t>
      </w:r>
      <w:r w:rsidRPr="00BC22DE">
        <w:rPr>
          <w:rFonts w:cs="Times New Roman"/>
        </w:rPr>
        <w:t>...):</w:t>
      </w:r>
      <w:r w:rsidRPr="00BC22DE">
        <w:rPr>
          <w:rFonts w:eastAsia="Times New Roman" w:cs="Times New Roman"/>
        </w:rPr>
        <w:t xml:space="preserve"> </w:t>
      </w:r>
      <w:r w:rsidRPr="00BC22DE">
        <w:rPr>
          <w:rFonts w:cs="Times New Roman"/>
          <w:i/>
          <w:iCs/>
        </w:rPr>
        <w:t>Kutatási</w:t>
      </w:r>
      <w:r w:rsidRPr="00BC22DE">
        <w:rPr>
          <w:rFonts w:eastAsia="Times New Roman" w:cs="Times New Roman"/>
          <w:i/>
          <w:iCs/>
        </w:rPr>
        <w:t xml:space="preserve"> </w:t>
      </w:r>
      <w:r w:rsidRPr="00BC22DE">
        <w:rPr>
          <w:rFonts w:cs="Times New Roman"/>
          <w:i/>
          <w:iCs/>
        </w:rPr>
        <w:t>jelentés</w:t>
      </w:r>
      <w:r w:rsidRPr="00BC22DE">
        <w:rPr>
          <w:rFonts w:eastAsia="Times New Roman" w:cs="Times New Roman"/>
          <w:i/>
          <w:iCs/>
        </w:rPr>
        <w:t xml:space="preserve"> </w:t>
      </w:r>
      <w:r w:rsidRPr="00BC22DE">
        <w:rPr>
          <w:rFonts w:cs="Times New Roman"/>
          <w:i/>
          <w:iCs/>
        </w:rPr>
        <w:t xml:space="preserve">címe </w:t>
      </w:r>
      <w:r w:rsidRPr="00BC22DE">
        <w:rPr>
          <w:rFonts w:cs="Times New Roman"/>
          <w:i/>
          <w:iCs/>
        </w:rPr>
        <w:tab/>
        <w:t>(csak publikus elérhető jelentés!)</w:t>
      </w:r>
    </w:p>
    <w:p w14:paraId="53ED109E" w14:textId="77777777" w:rsidR="007C5DF4" w:rsidRPr="00BC22DE" w:rsidRDefault="007C5DF4">
      <w:pPr>
        <w:pStyle w:val="Szvegtrzs"/>
        <w:rPr>
          <w:rFonts w:cs="Times New Roman"/>
        </w:rPr>
      </w:pPr>
      <w:r w:rsidRPr="00BC22DE">
        <w:rPr>
          <w:rFonts w:cs="Times New Roman"/>
        </w:rPr>
        <w:tab/>
      </w:r>
      <w:r w:rsidRPr="00BC22DE">
        <w:rPr>
          <w:rFonts w:eastAsia="Times New Roman" w:cs="Times New Roman"/>
        </w:rPr>
        <w:t>„</w:t>
      </w:r>
      <w:r w:rsidRPr="00BC22DE">
        <w:rPr>
          <w:rFonts w:cs="Times New Roman"/>
        </w:rPr>
        <w:t>Kutatási</w:t>
      </w:r>
      <w:r w:rsidRPr="00BC22DE">
        <w:rPr>
          <w:rFonts w:eastAsia="Times New Roman" w:cs="Times New Roman"/>
        </w:rPr>
        <w:t xml:space="preserve"> </w:t>
      </w:r>
      <w:r w:rsidRPr="00BC22DE">
        <w:rPr>
          <w:rFonts w:cs="Times New Roman"/>
        </w:rPr>
        <w:t>jelentés</w:t>
      </w:r>
      <w:r w:rsidRPr="00BC22DE">
        <w:rPr>
          <w:rFonts w:eastAsia="Times New Roman" w:cs="Times New Roman"/>
        </w:rPr>
        <w:t>”</w:t>
      </w:r>
      <w:r w:rsidRPr="00BC22DE">
        <w:rPr>
          <w:rFonts w:cs="Times New Roman"/>
        </w:rPr>
        <w:t>:</w:t>
      </w:r>
      <w:r w:rsidRPr="00BC22DE">
        <w:rPr>
          <w:rFonts w:eastAsia="Times New Roman" w:cs="Times New Roman"/>
        </w:rPr>
        <w:t xml:space="preserve"> </w:t>
      </w:r>
      <w:r w:rsidRPr="00BC22DE">
        <w:rPr>
          <w:rFonts w:cs="Times New Roman"/>
        </w:rPr>
        <w:t>Kutatási</w:t>
      </w:r>
      <w:r w:rsidRPr="00BC22DE">
        <w:rPr>
          <w:rFonts w:eastAsia="Times New Roman" w:cs="Times New Roman"/>
        </w:rPr>
        <w:t xml:space="preserve"> </w:t>
      </w:r>
      <w:r w:rsidRPr="00BC22DE">
        <w:rPr>
          <w:rFonts w:cs="Times New Roman"/>
        </w:rPr>
        <w:t>projekt</w:t>
      </w:r>
      <w:r w:rsidRPr="00BC22DE">
        <w:rPr>
          <w:rFonts w:eastAsia="Times New Roman" w:cs="Times New Roman"/>
        </w:rPr>
        <w:t xml:space="preserve"> </w:t>
      </w:r>
      <w:r w:rsidRPr="00BC22DE">
        <w:rPr>
          <w:rFonts w:cs="Times New Roman"/>
        </w:rPr>
        <w:t>neve,</w:t>
      </w:r>
      <w:r w:rsidRPr="00BC22DE">
        <w:rPr>
          <w:rFonts w:eastAsia="Times New Roman" w:cs="Times New Roman"/>
        </w:rPr>
        <w:t xml:space="preserve"> </w:t>
      </w:r>
      <w:r w:rsidRPr="00BC22DE">
        <w:rPr>
          <w:rFonts w:cs="Times New Roman"/>
        </w:rPr>
        <w:t>intézet,</w:t>
      </w:r>
      <w:r w:rsidRPr="00BC22DE">
        <w:rPr>
          <w:rFonts w:eastAsia="Times New Roman" w:cs="Times New Roman"/>
        </w:rPr>
        <w:t xml:space="preserve"> </w:t>
      </w:r>
      <w:r w:rsidRPr="00BC22DE">
        <w:rPr>
          <w:rFonts w:cs="Times New Roman"/>
        </w:rPr>
        <w:t>oldal, év.</w:t>
      </w:r>
    </w:p>
    <w:p w14:paraId="48A364B9" w14:textId="77777777" w:rsidR="007C5DF4" w:rsidRPr="00BC22DE" w:rsidRDefault="007C5DF4">
      <w:pPr>
        <w:pStyle w:val="Szvegtrzs"/>
        <w:rPr>
          <w:rFonts w:cs="Times New Roman"/>
        </w:rPr>
      </w:pPr>
      <w:r w:rsidRPr="00BC22DE">
        <w:rPr>
          <w:rFonts w:cs="Times New Roman"/>
        </w:rPr>
        <w:t>[5]</w:t>
      </w:r>
      <w:r w:rsidRPr="00BC22DE">
        <w:rPr>
          <w:rFonts w:cs="Times New Roman"/>
        </w:rPr>
        <w:tab/>
        <w:t>Szerző:</w:t>
      </w:r>
      <w:r w:rsidRPr="00BC22DE">
        <w:rPr>
          <w:rFonts w:eastAsia="Times New Roman" w:cs="Times New Roman"/>
        </w:rPr>
        <w:t xml:space="preserve"> </w:t>
      </w:r>
      <w:r w:rsidRPr="00BC22DE">
        <w:rPr>
          <w:rFonts w:cs="Times New Roman"/>
          <w:i/>
          <w:iCs/>
        </w:rPr>
        <w:t>Disszertáció</w:t>
      </w:r>
      <w:r w:rsidRPr="00BC22DE">
        <w:rPr>
          <w:rFonts w:eastAsia="Times New Roman" w:cs="Times New Roman"/>
          <w:i/>
          <w:iCs/>
        </w:rPr>
        <w:t xml:space="preserve"> </w:t>
      </w:r>
      <w:r w:rsidRPr="00BC22DE">
        <w:rPr>
          <w:rFonts w:cs="Times New Roman"/>
          <w:i/>
          <w:iCs/>
        </w:rPr>
        <w:t>címe</w:t>
      </w:r>
    </w:p>
    <w:p w14:paraId="3F5BF98E" w14:textId="77777777" w:rsidR="007C5DF4" w:rsidRPr="00BC22DE" w:rsidRDefault="007C5DF4">
      <w:pPr>
        <w:pStyle w:val="Szvegtrzs"/>
        <w:rPr>
          <w:rFonts w:eastAsia="Times New Roman" w:cs="Times New Roman"/>
        </w:rPr>
      </w:pPr>
      <w:r w:rsidRPr="00BC22DE">
        <w:rPr>
          <w:rFonts w:cs="Times New Roman"/>
        </w:rPr>
        <w:tab/>
      </w:r>
      <w:r w:rsidRPr="00BC22DE">
        <w:rPr>
          <w:rFonts w:eastAsia="Times New Roman" w:cs="Times New Roman"/>
        </w:rPr>
        <w:t>„</w:t>
      </w:r>
      <w:r w:rsidRPr="00BC22DE">
        <w:rPr>
          <w:rFonts w:cs="Times New Roman"/>
        </w:rPr>
        <w:t>PhD/kandidátusi/stb.</w:t>
      </w:r>
      <w:r w:rsidRPr="00BC22DE">
        <w:rPr>
          <w:rFonts w:eastAsia="Times New Roman" w:cs="Times New Roman"/>
        </w:rPr>
        <w:t xml:space="preserve"> </w:t>
      </w:r>
      <w:r w:rsidRPr="00BC22DE">
        <w:rPr>
          <w:rFonts w:cs="Times New Roman"/>
        </w:rPr>
        <w:t>disszertáció</w:t>
      </w:r>
      <w:r w:rsidRPr="00BC22DE">
        <w:rPr>
          <w:rFonts w:eastAsia="Times New Roman" w:cs="Times New Roman"/>
        </w:rPr>
        <w:t>”</w:t>
      </w:r>
      <w:r w:rsidRPr="00BC22DE">
        <w:rPr>
          <w:rFonts w:cs="Times New Roman"/>
        </w:rPr>
        <w:t>:</w:t>
      </w:r>
      <w:r w:rsidRPr="00BC22DE">
        <w:rPr>
          <w:rFonts w:eastAsia="Times New Roman" w:cs="Times New Roman"/>
        </w:rPr>
        <w:t xml:space="preserve"> </w:t>
      </w:r>
      <w:r w:rsidRPr="00BC22DE">
        <w:rPr>
          <w:rFonts w:cs="Times New Roman"/>
        </w:rPr>
        <w:t>Egyetem,</w:t>
      </w:r>
      <w:r w:rsidRPr="00BC22DE">
        <w:rPr>
          <w:rFonts w:eastAsia="Times New Roman" w:cs="Times New Roman"/>
        </w:rPr>
        <w:t xml:space="preserve"> </w:t>
      </w:r>
      <w:r w:rsidRPr="00BC22DE">
        <w:rPr>
          <w:rFonts w:cs="Times New Roman"/>
        </w:rPr>
        <w:t>kar</w:t>
      </w:r>
      <w:r w:rsidRPr="00BC22DE">
        <w:rPr>
          <w:rFonts w:eastAsia="Times New Roman" w:cs="Times New Roman"/>
        </w:rPr>
        <w:t xml:space="preserve"> </w:t>
      </w:r>
      <w:r w:rsidRPr="00BC22DE">
        <w:rPr>
          <w:rFonts w:cs="Times New Roman"/>
        </w:rPr>
        <w:t>neve</w:t>
      </w:r>
      <w:r w:rsidRPr="00BC22DE">
        <w:rPr>
          <w:rFonts w:eastAsia="Times New Roman" w:cs="Times New Roman"/>
        </w:rPr>
        <w:t>, év.</w:t>
      </w:r>
    </w:p>
    <w:p w14:paraId="46818916" w14:textId="77777777" w:rsidR="007C5DF4" w:rsidRPr="00BC22DE" w:rsidRDefault="007C5DF4">
      <w:pPr>
        <w:pStyle w:val="Szvegtrzs"/>
        <w:rPr>
          <w:rFonts w:eastAsia="Times New Roman" w:cs="Times New Roman"/>
          <w:i/>
          <w:iCs/>
        </w:rPr>
      </w:pPr>
      <w:r w:rsidRPr="00BC22DE">
        <w:rPr>
          <w:rFonts w:eastAsia="Times New Roman" w:cs="Times New Roman"/>
        </w:rPr>
        <w:t xml:space="preserve">[6] </w:t>
      </w:r>
      <w:r w:rsidRPr="00BC22DE">
        <w:rPr>
          <w:rFonts w:eastAsia="Times New Roman" w:cs="Times New Roman"/>
        </w:rPr>
        <w:tab/>
      </w:r>
      <w:r w:rsidRPr="00BC22DE">
        <w:rPr>
          <w:rFonts w:eastAsia="Times New Roman" w:cs="Times New Roman"/>
          <w:i/>
          <w:iCs/>
        </w:rPr>
        <w:t>Internetes oldal elnevezése:</w:t>
      </w:r>
    </w:p>
    <w:p w14:paraId="7274FC49" w14:textId="77777777" w:rsidR="007C5DF4" w:rsidRPr="00BC22DE" w:rsidRDefault="007C5DF4">
      <w:pPr>
        <w:pStyle w:val="Szvegtrzs"/>
        <w:rPr>
          <w:rFonts w:cs="Times New Roman"/>
        </w:rPr>
      </w:pPr>
      <w:r w:rsidRPr="00BC22DE">
        <w:rPr>
          <w:rFonts w:eastAsia="Times New Roman" w:cs="Times New Roman"/>
          <w:i/>
          <w:iCs/>
        </w:rPr>
        <w:tab/>
        <w:t xml:space="preserve">URL, letöltés ideje </w:t>
      </w:r>
      <w:r w:rsidRPr="00BC22DE">
        <w:rPr>
          <w:rFonts w:eastAsia="Times New Roman" w:cs="Times New Roman"/>
          <w:i/>
          <w:iCs/>
        </w:rPr>
        <w:tab/>
      </w:r>
      <w:r w:rsidRPr="00BC22DE">
        <w:rPr>
          <w:rFonts w:eastAsia="Times New Roman" w:cs="Times New Roman"/>
          <w:i/>
          <w:iCs/>
        </w:rPr>
        <w:tab/>
        <w:t>(csak konkrét dokumentumra mutató URL adható meg!)</w:t>
      </w:r>
    </w:p>
    <w:p w14:paraId="0CFF80EC" w14:textId="77777777" w:rsidR="007C5DF4" w:rsidRPr="00BC22DE" w:rsidRDefault="007C5DF4">
      <w:pPr>
        <w:pStyle w:val="Szvegtrzs"/>
        <w:rPr>
          <w:rFonts w:cs="Times New Roman"/>
          <w:color w:val="800000"/>
        </w:rPr>
      </w:pPr>
    </w:p>
    <w:p w14:paraId="41018FB6" w14:textId="77777777" w:rsidR="007C5DF4" w:rsidRPr="00BC22DE" w:rsidRDefault="007C5DF4">
      <w:pPr>
        <w:pStyle w:val="Cmsor1"/>
        <w:numPr>
          <w:ilvl w:val="0"/>
          <w:numId w:val="3"/>
        </w:numPr>
        <w:spacing w:before="240" w:after="120"/>
        <w:jc w:val="center"/>
        <w:rPr>
          <w:rFonts w:cs="Times New Roman"/>
          <w:b w:val="0"/>
          <w:bCs w:val="0"/>
          <w:color w:val="800000"/>
        </w:rPr>
      </w:pPr>
      <w:r w:rsidRPr="00BC22DE">
        <w:rPr>
          <w:rFonts w:cs="Times New Roman"/>
        </w:rPr>
        <w:lastRenderedPageBreak/>
        <w:t>Mellékletek</w:t>
      </w:r>
    </w:p>
    <w:p w14:paraId="73F318DF" w14:textId="77777777" w:rsidR="007C5DF4" w:rsidRPr="00BC22DE" w:rsidRDefault="007C5DF4">
      <w:pPr>
        <w:pStyle w:val="Szvegtrzs"/>
        <w:numPr>
          <w:ilvl w:val="0"/>
          <w:numId w:val="3"/>
        </w:numPr>
        <w:jc w:val="center"/>
        <w:rPr>
          <w:rFonts w:cs="Times New Roman"/>
        </w:rPr>
      </w:pPr>
      <w:r w:rsidRPr="00BC22DE">
        <w:rPr>
          <w:rFonts w:cs="Times New Roman"/>
          <w:color w:val="800000"/>
        </w:rPr>
        <w:t>[A</w:t>
      </w:r>
      <w:r w:rsidRPr="00BC22DE">
        <w:rPr>
          <w:rFonts w:eastAsia="Times New Roman" w:cs="Times New Roman"/>
          <w:color w:val="800000"/>
        </w:rPr>
        <w:t xml:space="preserve"> dolgozat mellékletei, ha vannak</w:t>
      </w:r>
      <w:r w:rsidRPr="00BC22DE">
        <w:rPr>
          <w:rFonts w:cs="Times New Roman"/>
          <w:color w:val="800000"/>
        </w:rPr>
        <w:t>]</w:t>
      </w:r>
    </w:p>
    <w:sectPr w:rsidR="007C5DF4" w:rsidRPr="00BC22DE" w:rsidSect="006342A9">
      <w:headerReference w:type="default" r:id="rId17"/>
      <w:footerReference w:type="default" r:id="rId18"/>
      <w:headerReference w:type="first" r:id="rId19"/>
      <w:footerReference w:type="first" r:id="rId20"/>
      <w:pgSz w:w="11906" w:h="16838"/>
      <w:pgMar w:top="1440" w:right="1440" w:bottom="1440" w:left="1701" w:header="1134" w:footer="1134" w:gutter="0"/>
      <w:pgNumType w:start="1"/>
      <w:cols w:space="708"/>
      <w:titlePg/>
      <w:docGrid w:linePitch="326" w:charSpace="-6554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user" w:date="2019-02-19T20:00:00Z" w:initials="u">
    <w:p w14:paraId="04A280F9" w14:textId="77777777" w:rsidR="0069165C" w:rsidRDefault="0069165C">
      <w:pPr>
        <w:pStyle w:val="Jegyzetszveg"/>
      </w:pPr>
      <w:r>
        <w:rPr>
          <w:rStyle w:val="Jegyzethivatkozs"/>
        </w:rPr>
        <w:annotationRef/>
      </w:r>
      <w:r>
        <w:t>Nem találtam megfelelő definíciót az eddig hivatkozott dokumentumokban, ezért saját szavaimmal fogalmaztam meg. Jó lesz ez így, vagy keresek hozzá egy új irodalmat, ahonnan kimásolom a definíciót?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4A280F9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4D4AD1" w14:textId="77777777" w:rsidR="00EE269A" w:rsidRDefault="00EE269A">
      <w:r>
        <w:separator/>
      </w:r>
    </w:p>
  </w:endnote>
  <w:endnote w:type="continuationSeparator" w:id="0">
    <w:p w14:paraId="5FBBC57E" w14:textId="77777777" w:rsidR="00EE269A" w:rsidRDefault="00EE26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nQuanYi Zen Hei">
    <w:altName w:val="Times New Roman"/>
    <w:charset w:val="01"/>
    <w:family w:val="auto"/>
    <w:pitch w:val="variable"/>
  </w:font>
  <w:font w:name="Lohit Hindi">
    <w:altName w:val="Times New Roman"/>
    <w:charset w:val="01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penSymbol">
    <w:altName w:val="Times New Roman"/>
    <w:charset w:val="01"/>
    <w:family w:val="auto"/>
    <w:pitch w:val="variable"/>
  </w:font>
  <w:font w:name="Linux Libertine G">
    <w:altName w:val="Times New Roman"/>
    <w:charset w:val="01"/>
    <w:family w:val="roman"/>
    <w:pitch w:val="variable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TimesNewRomanPS-Italic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993015" w14:textId="77777777" w:rsidR="0069165C" w:rsidRDefault="0069165C" w:rsidP="0073275F">
    <w:pPr>
      <w:pStyle w:val="llb"/>
    </w:pPr>
  </w:p>
  <w:p w14:paraId="27D67B4F" w14:textId="77777777" w:rsidR="0069165C" w:rsidRDefault="0069165C" w:rsidP="0073275F">
    <w:pPr>
      <w:pStyle w:val="llb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14161239"/>
      <w:docPartObj>
        <w:docPartGallery w:val="Page Numbers (Bottom of Page)"/>
        <w:docPartUnique/>
      </w:docPartObj>
    </w:sdtPr>
    <w:sdtContent>
      <w:p w14:paraId="72CFD43E" w14:textId="6B7E7EC9" w:rsidR="0069165C" w:rsidRDefault="0069165C" w:rsidP="006342A9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9281C">
          <w:rPr>
            <w:noProof/>
          </w:rPr>
          <w:t>14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37288173"/>
      <w:docPartObj>
        <w:docPartGallery w:val="Page Numbers (Bottom of Page)"/>
        <w:docPartUnique/>
      </w:docPartObj>
    </w:sdtPr>
    <w:sdtContent>
      <w:p w14:paraId="6A3F4B06" w14:textId="6DA3154F" w:rsidR="0069165C" w:rsidRDefault="0069165C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9281C">
          <w:rPr>
            <w:noProof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4DD517" w14:textId="77777777" w:rsidR="00EE269A" w:rsidRDefault="00EE269A">
      <w:r>
        <w:separator/>
      </w:r>
    </w:p>
  </w:footnote>
  <w:footnote w:type="continuationSeparator" w:id="0">
    <w:p w14:paraId="737CEAA5" w14:textId="77777777" w:rsidR="00EE269A" w:rsidRDefault="00EE26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7DE4AF" w14:textId="77777777" w:rsidR="0069165C" w:rsidRPr="00AE5E95" w:rsidRDefault="0069165C" w:rsidP="00AE5E95">
    <w:pPr>
      <w:pStyle w:val="SzDSzvegTrzs"/>
      <w:pBdr>
        <w:bottom w:val="single" w:sz="4" w:space="0" w:color="auto"/>
      </w:pBdr>
      <w:tabs>
        <w:tab w:val="right" w:pos="8647"/>
      </w:tabs>
      <w:rPr>
        <w:sz w:val="20"/>
      </w:rPr>
    </w:pPr>
    <w:r w:rsidRPr="00AE5E95">
      <w:rPr>
        <w:sz w:val="20"/>
      </w:rPr>
      <w:t>Csomagok kiszállításának optimalizálása</w:t>
    </w:r>
    <w:r w:rsidRPr="00AE5E95">
      <w:rPr>
        <w:sz w:val="20"/>
      </w:rPr>
      <w:tab/>
      <w:t>Herenkovics András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28B052" w14:textId="77777777" w:rsidR="0069165C" w:rsidRPr="0073275F" w:rsidRDefault="0069165C" w:rsidP="0073275F">
    <w:pPr>
      <w:pStyle w:val="SzDSzvegTrzs"/>
      <w:pBdr>
        <w:bottom w:val="single" w:sz="4" w:space="0" w:color="auto"/>
      </w:pBdr>
      <w:tabs>
        <w:tab w:val="right" w:pos="8647"/>
      </w:tabs>
      <w:rPr>
        <w:sz w:val="20"/>
      </w:rPr>
    </w:pPr>
    <w:r w:rsidRPr="00AE5E95">
      <w:rPr>
        <w:sz w:val="20"/>
      </w:rPr>
      <w:t>Csomagok kiszállításának optim</w:t>
    </w:r>
    <w:r>
      <w:rPr>
        <w:sz w:val="20"/>
      </w:rPr>
      <w:t>alizálása</w:t>
    </w:r>
    <w:r>
      <w:rPr>
        <w:sz w:val="20"/>
      </w:rPr>
      <w:tab/>
      <w:t>Herenkovics András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4EA43A30"/>
    <w:name w:val="WW8Num1"/>
    <w:lvl w:ilvl="0">
      <w:start w:val="1"/>
      <w:numFmt w:val="decimal"/>
      <w:pStyle w:val="Cmsor1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Cmsor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3" w15:restartNumberingAfterBreak="0">
    <w:nsid w:val="01AE0CF2"/>
    <w:multiLevelType w:val="hybridMultilevel"/>
    <w:tmpl w:val="B9604FC0"/>
    <w:name w:val="WW8Num122"/>
    <w:lvl w:ilvl="0" w:tplc="3D80E83C">
      <w:start w:val="1"/>
      <w:numFmt w:val="decimal"/>
      <w:lvlText w:val="%1."/>
      <w:lvlJc w:val="left"/>
      <w:pPr>
        <w:ind w:left="3556" w:hanging="360"/>
      </w:pPr>
    </w:lvl>
    <w:lvl w:ilvl="1" w:tplc="040E0019" w:tentative="1">
      <w:start w:val="1"/>
      <w:numFmt w:val="lowerLetter"/>
      <w:lvlText w:val="%2."/>
      <w:lvlJc w:val="left"/>
      <w:pPr>
        <w:ind w:left="4276" w:hanging="360"/>
      </w:pPr>
    </w:lvl>
    <w:lvl w:ilvl="2" w:tplc="040E001B" w:tentative="1">
      <w:start w:val="1"/>
      <w:numFmt w:val="lowerRoman"/>
      <w:lvlText w:val="%3."/>
      <w:lvlJc w:val="right"/>
      <w:pPr>
        <w:ind w:left="4996" w:hanging="180"/>
      </w:pPr>
    </w:lvl>
    <w:lvl w:ilvl="3" w:tplc="040E000F" w:tentative="1">
      <w:start w:val="1"/>
      <w:numFmt w:val="decimal"/>
      <w:lvlText w:val="%4."/>
      <w:lvlJc w:val="left"/>
      <w:pPr>
        <w:ind w:left="5716" w:hanging="360"/>
      </w:pPr>
    </w:lvl>
    <w:lvl w:ilvl="4" w:tplc="040E0019" w:tentative="1">
      <w:start w:val="1"/>
      <w:numFmt w:val="lowerLetter"/>
      <w:lvlText w:val="%5."/>
      <w:lvlJc w:val="left"/>
      <w:pPr>
        <w:ind w:left="6436" w:hanging="360"/>
      </w:pPr>
    </w:lvl>
    <w:lvl w:ilvl="5" w:tplc="040E001B" w:tentative="1">
      <w:start w:val="1"/>
      <w:numFmt w:val="lowerRoman"/>
      <w:lvlText w:val="%6."/>
      <w:lvlJc w:val="right"/>
      <w:pPr>
        <w:ind w:left="7156" w:hanging="180"/>
      </w:pPr>
    </w:lvl>
    <w:lvl w:ilvl="6" w:tplc="040E000F" w:tentative="1">
      <w:start w:val="1"/>
      <w:numFmt w:val="decimal"/>
      <w:lvlText w:val="%7."/>
      <w:lvlJc w:val="left"/>
      <w:pPr>
        <w:ind w:left="7876" w:hanging="360"/>
      </w:pPr>
    </w:lvl>
    <w:lvl w:ilvl="7" w:tplc="040E0019" w:tentative="1">
      <w:start w:val="1"/>
      <w:numFmt w:val="lowerLetter"/>
      <w:lvlText w:val="%8."/>
      <w:lvlJc w:val="left"/>
      <w:pPr>
        <w:ind w:left="8596" w:hanging="360"/>
      </w:pPr>
    </w:lvl>
    <w:lvl w:ilvl="8" w:tplc="040E001B" w:tentative="1">
      <w:start w:val="1"/>
      <w:numFmt w:val="lowerRoman"/>
      <w:lvlText w:val="%9."/>
      <w:lvlJc w:val="right"/>
      <w:pPr>
        <w:ind w:left="9316" w:hanging="180"/>
      </w:pPr>
    </w:lvl>
  </w:abstractNum>
  <w:abstractNum w:abstractNumId="4" w15:restartNumberingAfterBreak="0">
    <w:nsid w:val="1E5E2502"/>
    <w:multiLevelType w:val="hybridMultilevel"/>
    <w:tmpl w:val="09EE40E6"/>
    <w:lvl w:ilvl="0" w:tplc="040E000F">
      <w:start w:val="1"/>
      <w:numFmt w:val="decimal"/>
      <w:lvlText w:val="%1."/>
      <w:lvlJc w:val="left"/>
      <w:pPr>
        <w:ind w:left="780" w:hanging="360"/>
      </w:pPr>
    </w:lvl>
    <w:lvl w:ilvl="1" w:tplc="040E0019" w:tentative="1">
      <w:start w:val="1"/>
      <w:numFmt w:val="lowerLetter"/>
      <w:lvlText w:val="%2."/>
      <w:lvlJc w:val="left"/>
      <w:pPr>
        <w:ind w:left="1500" w:hanging="360"/>
      </w:pPr>
    </w:lvl>
    <w:lvl w:ilvl="2" w:tplc="040E001B" w:tentative="1">
      <w:start w:val="1"/>
      <w:numFmt w:val="lowerRoman"/>
      <w:lvlText w:val="%3."/>
      <w:lvlJc w:val="right"/>
      <w:pPr>
        <w:ind w:left="2220" w:hanging="180"/>
      </w:pPr>
    </w:lvl>
    <w:lvl w:ilvl="3" w:tplc="040E000F" w:tentative="1">
      <w:start w:val="1"/>
      <w:numFmt w:val="decimal"/>
      <w:lvlText w:val="%4."/>
      <w:lvlJc w:val="left"/>
      <w:pPr>
        <w:ind w:left="2940" w:hanging="360"/>
      </w:pPr>
    </w:lvl>
    <w:lvl w:ilvl="4" w:tplc="040E0019" w:tentative="1">
      <w:start w:val="1"/>
      <w:numFmt w:val="lowerLetter"/>
      <w:lvlText w:val="%5."/>
      <w:lvlJc w:val="left"/>
      <w:pPr>
        <w:ind w:left="3660" w:hanging="360"/>
      </w:pPr>
    </w:lvl>
    <w:lvl w:ilvl="5" w:tplc="040E001B" w:tentative="1">
      <w:start w:val="1"/>
      <w:numFmt w:val="lowerRoman"/>
      <w:lvlText w:val="%6."/>
      <w:lvlJc w:val="right"/>
      <w:pPr>
        <w:ind w:left="4380" w:hanging="180"/>
      </w:pPr>
    </w:lvl>
    <w:lvl w:ilvl="6" w:tplc="040E000F" w:tentative="1">
      <w:start w:val="1"/>
      <w:numFmt w:val="decimal"/>
      <w:lvlText w:val="%7."/>
      <w:lvlJc w:val="left"/>
      <w:pPr>
        <w:ind w:left="5100" w:hanging="360"/>
      </w:pPr>
    </w:lvl>
    <w:lvl w:ilvl="7" w:tplc="040E0019" w:tentative="1">
      <w:start w:val="1"/>
      <w:numFmt w:val="lowerLetter"/>
      <w:lvlText w:val="%8."/>
      <w:lvlJc w:val="left"/>
      <w:pPr>
        <w:ind w:left="5820" w:hanging="360"/>
      </w:pPr>
    </w:lvl>
    <w:lvl w:ilvl="8" w:tplc="040E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1FC20592"/>
    <w:multiLevelType w:val="hybridMultilevel"/>
    <w:tmpl w:val="BF0E2CAA"/>
    <w:lvl w:ilvl="0" w:tplc="040E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26E71F53"/>
    <w:multiLevelType w:val="hybridMultilevel"/>
    <w:tmpl w:val="E26E1F0E"/>
    <w:lvl w:ilvl="0" w:tplc="040E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2E8B57B1"/>
    <w:multiLevelType w:val="hybridMultilevel"/>
    <w:tmpl w:val="D4C407C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8714CA"/>
    <w:multiLevelType w:val="hybridMultilevel"/>
    <w:tmpl w:val="6F0A609C"/>
    <w:lvl w:ilvl="0" w:tplc="040E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42056DDF"/>
    <w:multiLevelType w:val="multilevel"/>
    <w:tmpl w:val="7676F602"/>
    <w:name w:val="WW8Num122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2EC1733"/>
    <w:multiLevelType w:val="multilevel"/>
    <w:tmpl w:val="C5748D7E"/>
    <w:name w:val="WW8Num12223"/>
    <w:lvl w:ilvl="0">
      <w:start w:val="1"/>
      <w:numFmt w:val="decimal"/>
      <w:pStyle w:val="SzDCmsor1"/>
      <w:suff w:val="space"/>
      <w:lvlText w:val="%1."/>
      <w:lvlJc w:val="left"/>
      <w:pPr>
        <w:ind w:left="113" w:hanging="113"/>
      </w:pPr>
      <w:rPr>
        <w:rFonts w:hint="default"/>
      </w:rPr>
    </w:lvl>
    <w:lvl w:ilvl="1">
      <w:start w:val="1"/>
      <w:numFmt w:val="decimal"/>
      <w:pStyle w:val="SzDCmsor2"/>
      <w:lvlText w:val="%1.%2."/>
      <w:lvlJc w:val="left"/>
      <w:pPr>
        <w:ind w:left="113" w:hanging="113"/>
      </w:pPr>
      <w:rPr>
        <w:rFonts w:hint="default"/>
      </w:rPr>
    </w:lvl>
    <w:lvl w:ilvl="2">
      <w:start w:val="1"/>
      <w:numFmt w:val="decimal"/>
      <w:pStyle w:val="SzDCmsor3"/>
      <w:lvlText w:val="%1.%2.%3."/>
      <w:lvlJc w:val="left"/>
      <w:pPr>
        <w:ind w:left="113" w:hanging="113"/>
      </w:pPr>
      <w:rPr>
        <w:rFonts w:hint="default"/>
      </w:rPr>
    </w:lvl>
    <w:lvl w:ilvl="3">
      <w:start w:val="1"/>
      <w:numFmt w:val="decimal"/>
      <w:pStyle w:val="SzDCmsor4"/>
      <w:lvlText w:val="%1.%2.%3.%4."/>
      <w:lvlJc w:val="left"/>
      <w:pPr>
        <w:ind w:left="113" w:hanging="11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3" w:hanging="113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" w:hanging="113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3" w:hanging="11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3" w:hanging="113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3" w:hanging="113"/>
      </w:pPr>
      <w:rPr>
        <w:rFonts w:hint="default"/>
      </w:rPr>
    </w:lvl>
  </w:abstractNum>
  <w:abstractNum w:abstractNumId="11" w15:restartNumberingAfterBreak="0">
    <w:nsid w:val="476D734F"/>
    <w:multiLevelType w:val="hybridMultilevel"/>
    <w:tmpl w:val="E3665D3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81257E"/>
    <w:multiLevelType w:val="hybridMultilevel"/>
    <w:tmpl w:val="2F10FC48"/>
    <w:lvl w:ilvl="0" w:tplc="040E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 w15:restartNumberingAfterBreak="0">
    <w:nsid w:val="529A26D0"/>
    <w:multiLevelType w:val="multilevel"/>
    <w:tmpl w:val="040E001D"/>
    <w:name w:val="WW8Num1222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A40639E"/>
    <w:multiLevelType w:val="hybridMultilevel"/>
    <w:tmpl w:val="C9AA074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866D66"/>
    <w:multiLevelType w:val="hybridMultilevel"/>
    <w:tmpl w:val="3E34B286"/>
    <w:name w:val="WW8Num12"/>
    <w:lvl w:ilvl="0" w:tplc="195C2C46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2F4BC5"/>
    <w:multiLevelType w:val="hybridMultilevel"/>
    <w:tmpl w:val="02F251B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"/>
  </w:num>
  <w:num w:numId="5">
    <w:abstractNumId w:val="15"/>
  </w:num>
  <w:num w:numId="6">
    <w:abstractNumId w:val="3"/>
  </w:num>
  <w:num w:numId="7">
    <w:abstractNumId w:val="9"/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3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</w:num>
  <w:num w:numId="12">
    <w:abstractNumId w:val="10"/>
  </w:num>
  <w:num w:numId="13">
    <w:abstractNumId w:val="10"/>
  </w:num>
  <w:num w:numId="14">
    <w:abstractNumId w:val="7"/>
  </w:num>
  <w:num w:numId="15">
    <w:abstractNumId w:val="11"/>
  </w:num>
  <w:num w:numId="16">
    <w:abstractNumId w:val="14"/>
  </w:num>
  <w:num w:numId="17">
    <w:abstractNumId w:val="5"/>
  </w:num>
  <w:num w:numId="18">
    <w:abstractNumId w:val="8"/>
  </w:num>
  <w:num w:numId="19">
    <w:abstractNumId w:val="6"/>
  </w:num>
  <w:num w:numId="20">
    <w:abstractNumId w:val="12"/>
  </w:num>
  <w:num w:numId="21">
    <w:abstractNumId w:val="4"/>
  </w:num>
  <w:num w:numId="22">
    <w:abstractNumId w:val="1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9A1"/>
    <w:rsid w:val="00001352"/>
    <w:rsid w:val="0001211D"/>
    <w:rsid w:val="00013546"/>
    <w:rsid w:val="0001697E"/>
    <w:rsid w:val="0002427C"/>
    <w:rsid w:val="0002612E"/>
    <w:rsid w:val="0004445F"/>
    <w:rsid w:val="0005157C"/>
    <w:rsid w:val="00064C46"/>
    <w:rsid w:val="00066212"/>
    <w:rsid w:val="00067EE1"/>
    <w:rsid w:val="0007647B"/>
    <w:rsid w:val="00090AA7"/>
    <w:rsid w:val="00091B77"/>
    <w:rsid w:val="00092B84"/>
    <w:rsid w:val="00096CCD"/>
    <w:rsid w:val="000A0B48"/>
    <w:rsid w:val="000A73CC"/>
    <w:rsid w:val="000B4235"/>
    <w:rsid w:val="000C4F4F"/>
    <w:rsid w:val="000D52C4"/>
    <w:rsid w:val="000D79F0"/>
    <w:rsid w:val="000E0A42"/>
    <w:rsid w:val="000E3C06"/>
    <w:rsid w:val="000E6345"/>
    <w:rsid w:val="000E6892"/>
    <w:rsid w:val="000E785A"/>
    <w:rsid w:val="000F1F8C"/>
    <w:rsid w:val="00100441"/>
    <w:rsid w:val="00107062"/>
    <w:rsid w:val="00120FCA"/>
    <w:rsid w:val="001226F4"/>
    <w:rsid w:val="00131327"/>
    <w:rsid w:val="001344E8"/>
    <w:rsid w:val="00140E2C"/>
    <w:rsid w:val="001701DE"/>
    <w:rsid w:val="0017294F"/>
    <w:rsid w:val="00183A61"/>
    <w:rsid w:val="001957B0"/>
    <w:rsid w:val="00196C62"/>
    <w:rsid w:val="001A0E07"/>
    <w:rsid w:val="001B4FDE"/>
    <w:rsid w:val="001B618B"/>
    <w:rsid w:val="001B62B7"/>
    <w:rsid w:val="001D3169"/>
    <w:rsid w:val="001D7D95"/>
    <w:rsid w:val="001F08F3"/>
    <w:rsid w:val="001F0E89"/>
    <w:rsid w:val="001F78DA"/>
    <w:rsid w:val="002056F3"/>
    <w:rsid w:val="00212356"/>
    <w:rsid w:val="00215191"/>
    <w:rsid w:val="00224A9C"/>
    <w:rsid w:val="00232406"/>
    <w:rsid w:val="00246093"/>
    <w:rsid w:val="002546EB"/>
    <w:rsid w:val="002604BA"/>
    <w:rsid w:val="002625BC"/>
    <w:rsid w:val="00271832"/>
    <w:rsid w:val="00272C54"/>
    <w:rsid w:val="0027617B"/>
    <w:rsid w:val="002861CD"/>
    <w:rsid w:val="00294BC4"/>
    <w:rsid w:val="002A13DC"/>
    <w:rsid w:val="002A4130"/>
    <w:rsid w:val="002D13C9"/>
    <w:rsid w:val="002D1CC6"/>
    <w:rsid w:val="002D65A8"/>
    <w:rsid w:val="003106A9"/>
    <w:rsid w:val="00316512"/>
    <w:rsid w:val="003214A9"/>
    <w:rsid w:val="00322A29"/>
    <w:rsid w:val="00330C3F"/>
    <w:rsid w:val="00334B28"/>
    <w:rsid w:val="00342F4A"/>
    <w:rsid w:val="003451D1"/>
    <w:rsid w:val="00361CE9"/>
    <w:rsid w:val="00362722"/>
    <w:rsid w:val="0036420E"/>
    <w:rsid w:val="00365E77"/>
    <w:rsid w:val="00372662"/>
    <w:rsid w:val="00375E2A"/>
    <w:rsid w:val="00382CE3"/>
    <w:rsid w:val="00394327"/>
    <w:rsid w:val="00395CFD"/>
    <w:rsid w:val="003A2593"/>
    <w:rsid w:val="003A3A53"/>
    <w:rsid w:val="003C063B"/>
    <w:rsid w:val="003C63A1"/>
    <w:rsid w:val="003E524D"/>
    <w:rsid w:val="003E6D50"/>
    <w:rsid w:val="003F4B1D"/>
    <w:rsid w:val="004208E9"/>
    <w:rsid w:val="00423A1A"/>
    <w:rsid w:val="004309A1"/>
    <w:rsid w:val="0043136B"/>
    <w:rsid w:val="004344FB"/>
    <w:rsid w:val="00434D12"/>
    <w:rsid w:val="0043667A"/>
    <w:rsid w:val="004443D2"/>
    <w:rsid w:val="004602EE"/>
    <w:rsid w:val="00461DD8"/>
    <w:rsid w:val="0046616B"/>
    <w:rsid w:val="0047031B"/>
    <w:rsid w:val="00471433"/>
    <w:rsid w:val="00477FA4"/>
    <w:rsid w:val="00482D24"/>
    <w:rsid w:val="004A0DE1"/>
    <w:rsid w:val="004A3242"/>
    <w:rsid w:val="004A3F61"/>
    <w:rsid w:val="004A455D"/>
    <w:rsid w:val="004B00FC"/>
    <w:rsid w:val="004B409C"/>
    <w:rsid w:val="004C1394"/>
    <w:rsid w:val="004C265B"/>
    <w:rsid w:val="004D3EE2"/>
    <w:rsid w:val="004D5B99"/>
    <w:rsid w:val="004F0C22"/>
    <w:rsid w:val="004F3504"/>
    <w:rsid w:val="00502368"/>
    <w:rsid w:val="0050667F"/>
    <w:rsid w:val="0051122F"/>
    <w:rsid w:val="005122D2"/>
    <w:rsid w:val="00522DDB"/>
    <w:rsid w:val="00542021"/>
    <w:rsid w:val="00557DAC"/>
    <w:rsid w:val="00566975"/>
    <w:rsid w:val="00575008"/>
    <w:rsid w:val="00580F03"/>
    <w:rsid w:val="00593A14"/>
    <w:rsid w:val="005A2C00"/>
    <w:rsid w:val="005A595B"/>
    <w:rsid w:val="005A70DF"/>
    <w:rsid w:val="005B64D4"/>
    <w:rsid w:val="005B6EA5"/>
    <w:rsid w:val="005D01FB"/>
    <w:rsid w:val="005D2084"/>
    <w:rsid w:val="005D61C3"/>
    <w:rsid w:val="005E309F"/>
    <w:rsid w:val="005E35D6"/>
    <w:rsid w:val="0060285D"/>
    <w:rsid w:val="0062083B"/>
    <w:rsid w:val="006342A9"/>
    <w:rsid w:val="00636496"/>
    <w:rsid w:val="006371A5"/>
    <w:rsid w:val="00640EF0"/>
    <w:rsid w:val="006411F7"/>
    <w:rsid w:val="00641AEB"/>
    <w:rsid w:val="006420F7"/>
    <w:rsid w:val="006500C4"/>
    <w:rsid w:val="00655AE3"/>
    <w:rsid w:val="006571EB"/>
    <w:rsid w:val="00665867"/>
    <w:rsid w:val="00672FDA"/>
    <w:rsid w:val="006757B1"/>
    <w:rsid w:val="0069165C"/>
    <w:rsid w:val="00691730"/>
    <w:rsid w:val="00693F3C"/>
    <w:rsid w:val="00697E8B"/>
    <w:rsid w:val="006B0009"/>
    <w:rsid w:val="006B1391"/>
    <w:rsid w:val="006B57C3"/>
    <w:rsid w:val="006B5EC4"/>
    <w:rsid w:val="006B5F1E"/>
    <w:rsid w:val="006B6D0A"/>
    <w:rsid w:val="006B7B62"/>
    <w:rsid w:val="006D19A9"/>
    <w:rsid w:val="006D3FEB"/>
    <w:rsid w:val="006E0108"/>
    <w:rsid w:val="006E1BFF"/>
    <w:rsid w:val="006F2696"/>
    <w:rsid w:val="006F4F41"/>
    <w:rsid w:val="0071110C"/>
    <w:rsid w:val="007135EA"/>
    <w:rsid w:val="007204E8"/>
    <w:rsid w:val="00727B48"/>
    <w:rsid w:val="0073275F"/>
    <w:rsid w:val="00740B83"/>
    <w:rsid w:val="00762EBD"/>
    <w:rsid w:val="00771BB6"/>
    <w:rsid w:val="007768C8"/>
    <w:rsid w:val="00792D1E"/>
    <w:rsid w:val="0079417C"/>
    <w:rsid w:val="00795C3F"/>
    <w:rsid w:val="0079649A"/>
    <w:rsid w:val="00797A7E"/>
    <w:rsid w:val="007B090B"/>
    <w:rsid w:val="007B15C9"/>
    <w:rsid w:val="007B7C7E"/>
    <w:rsid w:val="007C5DF4"/>
    <w:rsid w:val="007D0197"/>
    <w:rsid w:val="007D1CA6"/>
    <w:rsid w:val="007E2A02"/>
    <w:rsid w:val="007E5755"/>
    <w:rsid w:val="007F0190"/>
    <w:rsid w:val="007F6D1F"/>
    <w:rsid w:val="007F7567"/>
    <w:rsid w:val="0080451B"/>
    <w:rsid w:val="00811A84"/>
    <w:rsid w:val="008161EF"/>
    <w:rsid w:val="00823189"/>
    <w:rsid w:val="008272CE"/>
    <w:rsid w:val="0083723F"/>
    <w:rsid w:val="008377C7"/>
    <w:rsid w:val="00846D11"/>
    <w:rsid w:val="008538E0"/>
    <w:rsid w:val="00854297"/>
    <w:rsid w:val="008744BD"/>
    <w:rsid w:val="0088023C"/>
    <w:rsid w:val="00887404"/>
    <w:rsid w:val="008877ED"/>
    <w:rsid w:val="00895C6B"/>
    <w:rsid w:val="008B1986"/>
    <w:rsid w:val="008C6A02"/>
    <w:rsid w:val="008E3319"/>
    <w:rsid w:val="008F3D72"/>
    <w:rsid w:val="00901EC7"/>
    <w:rsid w:val="009214F7"/>
    <w:rsid w:val="00935BA9"/>
    <w:rsid w:val="009360BB"/>
    <w:rsid w:val="00947C48"/>
    <w:rsid w:val="00957123"/>
    <w:rsid w:val="009849D3"/>
    <w:rsid w:val="0098571B"/>
    <w:rsid w:val="00986E78"/>
    <w:rsid w:val="009912BA"/>
    <w:rsid w:val="009A77B2"/>
    <w:rsid w:val="009B26C3"/>
    <w:rsid w:val="009B33CF"/>
    <w:rsid w:val="009C24C1"/>
    <w:rsid w:val="009D299B"/>
    <w:rsid w:val="009E0501"/>
    <w:rsid w:val="009E36E1"/>
    <w:rsid w:val="009E7D4A"/>
    <w:rsid w:val="009F22DC"/>
    <w:rsid w:val="009F7AF5"/>
    <w:rsid w:val="00A02C6C"/>
    <w:rsid w:val="00A0656E"/>
    <w:rsid w:val="00A12152"/>
    <w:rsid w:val="00A13306"/>
    <w:rsid w:val="00A14B1C"/>
    <w:rsid w:val="00A15012"/>
    <w:rsid w:val="00A22369"/>
    <w:rsid w:val="00A42589"/>
    <w:rsid w:val="00A46F10"/>
    <w:rsid w:val="00A60224"/>
    <w:rsid w:val="00A86939"/>
    <w:rsid w:val="00A91CBB"/>
    <w:rsid w:val="00A9281C"/>
    <w:rsid w:val="00A92DA9"/>
    <w:rsid w:val="00AA03C2"/>
    <w:rsid w:val="00AA3925"/>
    <w:rsid w:val="00AB605E"/>
    <w:rsid w:val="00AC0884"/>
    <w:rsid w:val="00AC3D3B"/>
    <w:rsid w:val="00AD7584"/>
    <w:rsid w:val="00AE194A"/>
    <w:rsid w:val="00AE5E95"/>
    <w:rsid w:val="00AF1BFC"/>
    <w:rsid w:val="00B25AA7"/>
    <w:rsid w:val="00B265D8"/>
    <w:rsid w:val="00B31BB3"/>
    <w:rsid w:val="00B65BD3"/>
    <w:rsid w:val="00B77F87"/>
    <w:rsid w:val="00B82100"/>
    <w:rsid w:val="00B849A7"/>
    <w:rsid w:val="00B90777"/>
    <w:rsid w:val="00B91952"/>
    <w:rsid w:val="00B92F48"/>
    <w:rsid w:val="00BA7DB8"/>
    <w:rsid w:val="00BB1A17"/>
    <w:rsid w:val="00BC0A6A"/>
    <w:rsid w:val="00BC22DE"/>
    <w:rsid w:val="00BD516A"/>
    <w:rsid w:val="00BD5D0F"/>
    <w:rsid w:val="00BD7633"/>
    <w:rsid w:val="00BE20BF"/>
    <w:rsid w:val="00BF0E4A"/>
    <w:rsid w:val="00BF6D54"/>
    <w:rsid w:val="00C24A56"/>
    <w:rsid w:val="00C44965"/>
    <w:rsid w:val="00C50475"/>
    <w:rsid w:val="00C64E0A"/>
    <w:rsid w:val="00C719B7"/>
    <w:rsid w:val="00C73E44"/>
    <w:rsid w:val="00C75B4D"/>
    <w:rsid w:val="00C92D3F"/>
    <w:rsid w:val="00C935DF"/>
    <w:rsid w:val="00CA4205"/>
    <w:rsid w:val="00CE6F15"/>
    <w:rsid w:val="00CF467B"/>
    <w:rsid w:val="00CF6C7C"/>
    <w:rsid w:val="00CF7C46"/>
    <w:rsid w:val="00D05D67"/>
    <w:rsid w:val="00D15BA0"/>
    <w:rsid w:val="00D21024"/>
    <w:rsid w:val="00D22843"/>
    <w:rsid w:val="00D55B12"/>
    <w:rsid w:val="00D5727D"/>
    <w:rsid w:val="00D6251E"/>
    <w:rsid w:val="00D768F0"/>
    <w:rsid w:val="00D82F52"/>
    <w:rsid w:val="00D9066A"/>
    <w:rsid w:val="00D92BE3"/>
    <w:rsid w:val="00D942FD"/>
    <w:rsid w:val="00DA1AAF"/>
    <w:rsid w:val="00DA20FD"/>
    <w:rsid w:val="00DA2992"/>
    <w:rsid w:val="00DB2916"/>
    <w:rsid w:val="00DB400D"/>
    <w:rsid w:val="00DB7FD1"/>
    <w:rsid w:val="00DC0B2A"/>
    <w:rsid w:val="00DD15FD"/>
    <w:rsid w:val="00DD3948"/>
    <w:rsid w:val="00DD7401"/>
    <w:rsid w:val="00DE35C6"/>
    <w:rsid w:val="00DE3942"/>
    <w:rsid w:val="00DF1035"/>
    <w:rsid w:val="00DF1AE1"/>
    <w:rsid w:val="00DF1BD5"/>
    <w:rsid w:val="00DF3B86"/>
    <w:rsid w:val="00DF651E"/>
    <w:rsid w:val="00E242AF"/>
    <w:rsid w:val="00E25452"/>
    <w:rsid w:val="00E31F3A"/>
    <w:rsid w:val="00E36386"/>
    <w:rsid w:val="00E36446"/>
    <w:rsid w:val="00E518A7"/>
    <w:rsid w:val="00E602AB"/>
    <w:rsid w:val="00E60E00"/>
    <w:rsid w:val="00E760BE"/>
    <w:rsid w:val="00E77AEC"/>
    <w:rsid w:val="00E82D9E"/>
    <w:rsid w:val="00EA1090"/>
    <w:rsid w:val="00EA4D4E"/>
    <w:rsid w:val="00EC05D0"/>
    <w:rsid w:val="00EC3C9F"/>
    <w:rsid w:val="00ED184A"/>
    <w:rsid w:val="00ED2750"/>
    <w:rsid w:val="00ED72A5"/>
    <w:rsid w:val="00EE195D"/>
    <w:rsid w:val="00EE269A"/>
    <w:rsid w:val="00EE3CF3"/>
    <w:rsid w:val="00EF6835"/>
    <w:rsid w:val="00F04E21"/>
    <w:rsid w:val="00F05408"/>
    <w:rsid w:val="00F066DB"/>
    <w:rsid w:val="00F246D5"/>
    <w:rsid w:val="00F35146"/>
    <w:rsid w:val="00F37A97"/>
    <w:rsid w:val="00F434EE"/>
    <w:rsid w:val="00F447DE"/>
    <w:rsid w:val="00F45192"/>
    <w:rsid w:val="00F468EB"/>
    <w:rsid w:val="00F631F2"/>
    <w:rsid w:val="00F77343"/>
    <w:rsid w:val="00F9653E"/>
    <w:rsid w:val="00FA36F0"/>
    <w:rsid w:val="00FB1C0E"/>
    <w:rsid w:val="00FB32D9"/>
    <w:rsid w:val="00FB403C"/>
    <w:rsid w:val="00FB62AD"/>
    <w:rsid w:val="00FB6D72"/>
    <w:rsid w:val="00FC4672"/>
    <w:rsid w:val="00FD4C31"/>
    <w:rsid w:val="00FE19CB"/>
    <w:rsid w:val="00FE4503"/>
    <w:rsid w:val="00FF0931"/>
    <w:rsid w:val="00FF1AF6"/>
    <w:rsid w:val="00FF2436"/>
    <w:rsid w:val="00FF6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6EC8FD8D"/>
  <w15:chartTrackingRefBased/>
  <w15:docId w15:val="{2640BCFD-874A-4361-B79E-6551950B9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/>
    <w:lsdException w:name="heading 2" w:uiPriority="9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pPr>
      <w:widowControl w:val="0"/>
      <w:suppressAutoHyphens/>
    </w:pPr>
    <w:rPr>
      <w:rFonts w:eastAsia="WenQuanYi Zen Hei" w:cs="Lohit Hindi"/>
      <w:color w:val="00000A"/>
      <w:kern w:val="1"/>
      <w:sz w:val="24"/>
      <w:szCs w:val="24"/>
      <w:lang w:eastAsia="zh-CN" w:bidi="hi-IN"/>
    </w:rPr>
  </w:style>
  <w:style w:type="paragraph" w:styleId="Cmsor1">
    <w:name w:val="heading 1"/>
    <w:aliases w:val="Sz_Címsor 1"/>
    <w:basedOn w:val="Cmsor"/>
    <w:next w:val="Szvegtrzs"/>
    <w:rsid w:val="00BC22DE"/>
    <w:pPr>
      <w:pageBreakBefore/>
      <w:numPr>
        <w:numId w:val="2"/>
      </w:numPr>
      <w:spacing w:before="0" w:after="480"/>
      <w:outlineLvl w:val="0"/>
    </w:pPr>
    <w:rPr>
      <w:rFonts w:ascii="Times New Roman" w:hAnsi="Times New Roman"/>
      <w:b/>
      <w:bCs/>
      <w:caps/>
      <w:kern w:val="32"/>
      <w:sz w:val="32"/>
      <w:szCs w:val="32"/>
    </w:rPr>
  </w:style>
  <w:style w:type="paragraph" w:styleId="Cmsor2">
    <w:name w:val="heading 2"/>
    <w:aliases w:val="Sz_Címsor 2"/>
    <w:basedOn w:val="Norml"/>
    <w:next w:val="Norml"/>
    <w:autoRedefine/>
    <w:rsid w:val="005D2084"/>
    <w:pPr>
      <w:keepNext/>
      <w:spacing w:before="480" w:after="360"/>
      <w:outlineLvl w:val="1"/>
    </w:pPr>
    <w:rPr>
      <w:rFonts w:cs="Arial"/>
      <w:b/>
      <w:bCs/>
      <w:iCs/>
      <w:kern w:val="28"/>
      <w:sz w:val="32"/>
      <w:szCs w:val="28"/>
    </w:rPr>
  </w:style>
  <w:style w:type="paragraph" w:styleId="Cmsor3">
    <w:name w:val="heading 3"/>
    <w:basedOn w:val="Cmsor"/>
    <w:next w:val="Szvegtrzs"/>
    <w:qFormat/>
    <w:pPr>
      <w:numPr>
        <w:ilvl w:val="2"/>
        <w:numId w:val="2"/>
      </w:numPr>
      <w:spacing w:before="140"/>
      <w:outlineLvl w:val="2"/>
    </w:pPr>
    <w:rPr>
      <w:b/>
      <w:bCs/>
      <w:color w:val="808080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0E6892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E74B5" w:themeColor="accent1" w:themeShade="BF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Bekezdsalapbettpusa1">
    <w:name w:val="Bekezdés alapbetűtípusa1"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8Num3z0">
    <w:name w:val="WW8Num3z0"/>
    <w:rPr>
      <w:rFonts w:ascii="Symbol" w:hAnsi="Symbol" w:cs="OpenSymbol"/>
    </w:rPr>
  </w:style>
  <w:style w:type="character" w:customStyle="1" w:styleId="WW8Num3z1">
    <w:name w:val="WW8Num3z1"/>
    <w:rPr>
      <w:rFonts w:ascii="OpenSymbol" w:hAnsi="OpenSymbol" w:cs="OpenSymbol"/>
    </w:rPr>
  </w:style>
  <w:style w:type="character" w:customStyle="1" w:styleId="WW8Num4z0">
    <w:name w:val="WW8Num4z0"/>
    <w:rPr>
      <w:rFonts w:ascii="Symbol" w:hAnsi="Symbol" w:cs="OpenSymbol"/>
    </w:rPr>
  </w:style>
  <w:style w:type="character" w:customStyle="1" w:styleId="WW8Num4z1">
    <w:name w:val="WW8Num4z1"/>
    <w:rPr>
      <w:rFonts w:ascii="OpenSymbol" w:hAnsi="OpenSymbol" w:cs="OpenSymbol"/>
    </w:rPr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Felsorolsjel">
    <w:name w:val="Felsorolásjel"/>
    <w:rPr>
      <w:rFonts w:ascii="OpenSymbol" w:eastAsia="OpenSymbol" w:hAnsi="OpenSymbol" w:cs="OpenSymbol"/>
    </w:rPr>
  </w:style>
  <w:style w:type="paragraph" w:customStyle="1" w:styleId="Cmsor">
    <w:name w:val="Címsor"/>
    <w:basedOn w:val="Norml"/>
    <w:next w:val="Szvegtrzs"/>
    <w:pPr>
      <w:keepNext/>
      <w:spacing w:before="240" w:after="120"/>
    </w:pPr>
    <w:rPr>
      <w:rFonts w:ascii="Arial" w:hAnsi="Arial"/>
      <w:sz w:val="28"/>
      <w:szCs w:val="28"/>
    </w:rPr>
  </w:style>
  <w:style w:type="paragraph" w:styleId="Szvegtrzs">
    <w:name w:val="Body Text"/>
    <w:basedOn w:val="Norml"/>
    <w:pPr>
      <w:spacing w:after="120" w:line="288" w:lineRule="auto"/>
    </w:pPr>
  </w:style>
  <w:style w:type="paragraph" w:styleId="Lista">
    <w:name w:val="List"/>
    <w:basedOn w:val="Szvegtrzs"/>
    <w:rPr>
      <w:rFonts w:ascii="Linux Libertine G" w:hAnsi="Linux Libertine G"/>
    </w:rPr>
  </w:style>
  <w:style w:type="paragraph" w:styleId="Kpalrs">
    <w:name w:val="caption"/>
    <w:basedOn w:val="Norml"/>
    <w:link w:val="KpalrsChar"/>
    <w:qFormat/>
    <w:pPr>
      <w:suppressLineNumbers/>
      <w:spacing w:before="120" w:after="120"/>
    </w:pPr>
    <w:rPr>
      <w:rFonts w:ascii="Linux Libertine G" w:hAnsi="Linux Libertine G" w:cs="Mangal"/>
      <w:i/>
      <w:iCs/>
    </w:rPr>
  </w:style>
  <w:style w:type="paragraph" w:customStyle="1" w:styleId="Trgymutat">
    <w:name w:val="Tárgymutató"/>
    <w:basedOn w:val="Norml"/>
    <w:pPr>
      <w:suppressLineNumbers/>
    </w:pPr>
    <w:rPr>
      <w:rFonts w:ascii="Linux Libertine G" w:hAnsi="Linux Libertine G"/>
    </w:rPr>
  </w:style>
  <w:style w:type="paragraph" w:customStyle="1" w:styleId="Kpalrs1">
    <w:name w:val="Képaláírás1"/>
    <w:basedOn w:val="Norml"/>
    <w:pPr>
      <w:suppressLineNumbers/>
      <w:spacing w:before="120" w:after="120"/>
    </w:pPr>
    <w:rPr>
      <w:i/>
      <w:iCs/>
    </w:rPr>
  </w:style>
  <w:style w:type="paragraph" w:customStyle="1" w:styleId="Tblzattartalom">
    <w:name w:val="Táblázattartalom"/>
    <w:basedOn w:val="Norml"/>
    <w:pPr>
      <w:suppressLineNumbers/>
    </w:pPr>
  </w:style>
  <w:style w:type="paragraph" w:customStyle="1" w:styleId="Tblzatfejlc">
    <w:name w:val="Táblázatfejléc"/>
    <w:basedOn w:val="Tblzattartalom"/>
    <w:pPr>
      <w:jc w:val="center"/>
    </w:pPr>
    <w:rPr>
      <w:b/>
      <w:bCs/>
    </w:rPr>
  </w:style>
  <w:style w:type="paragraph" w:customStyle="1" w:styleId="Alapszvegtrzs">
    <w:name w:val="Alap szövegtörzs"/>
    <w:basedOn w:val="Norml"/>
    <w:pPr>
      <w:spacing w:line="320" w:lineRule="atLeast"/>
      <w:jc w:val="both"/>
    </w:pPr>
    <w:rPr>
      <w:rFonts w:ascii="Arial" w:hAnsi="Arial" w:cs="Arial"/>
      <w:sz w:val="22"/>
    </w:rPr>
  </w:style>
  <w:style w:type="paragraph" w:customStyle="1" w:styleId="Normlis">
    <w:name w:val="Normális"/>
    <w:basedOn w:val="Norml"/>
    <w:pPr>
      <w:tabs>
        <w:tab w:val="left" w:pos="1650"/>
        <w:tab w:val="left" w:pos="3736"/>
        <w:tab w:val="left" w:pos="5670"/>
        <w:tab w:val="left" w:pos="8504"/>
      </w:tabs>
      <w:spacing w:before="40" w:after="40"/>
    </w:pPr>
  </w:style>
  <w:style w:type="paragraph" w:customStyle="1" w:styleId="Szvegtrzs21">
    <w:name w:val="Szövegtörzs 21"/>
    <w:basedOn w:val="Norml"/>
    <w:pPr>
      <w:spacing w:before="240"/>
      <w:jc w:val="center"/>
    </w:pPr>
    <w:rPr>
      <w:b/>
      <w:sz w:val="32"/>
    </w:rPr>
  </w:style>
  <w:style w:type="paragraph" w:styleId="lfej">
    <w:name w:val="header"/>
    <w:basedOn w:val="Norml"/>
    <w:pPr>
      <w:spacing w:after="240"/>
      <w:jc w:val="center"/>
    </w:pPr>
    <w:rPr>
      <w:b/>
    </w:rPr>
  </w:style>
  <w:style w:type="paragraph" w:styleId="llb">
    <w:name w:val="footer"/>
    <w:basedOn w:val="Norml"/>
    <w:link w:val="llbChar"/>
    <w:uiPriority w:val="99"/>
    <w:pPr>
      <w:tabs>
        <w:tab w:val="center" w:pos="4536"/>
        <w:tab w:val="right" w:pos="9072"/>
      </w:tabs>
    </w:pPr>
  </w:style>
  <w:style w:type="paragraph" w:styleId="Cm">
    <w:name w:val="Title"/>
    <w:basedOn w:val="Cmsor"/>
    <w:next w:val="Szvegtrzs"/>
    <w:qFormat/>
    <w:pPr>
      <w:jc w:val="center"/>
    </w:pPr>
    <w:rPr>
      <w:b/>
      <w:bCs/>
      <w:sz w:val="36"/>
      <w:szCs w:val="36"/>
    </w:rPr>
  </w:style>
  <w:style w:type="paragraph" w:styleId="Idzet">
    <w:name w:val="Quote"/>
    <w:basedOn w:val="Norml"/>
    <w:qFormat/>
    <w:pPr>
      <w:spacing w:after="283"/>
      <w:ind w:left="567" w:right="567"/>
    </w:pPr>
  </w:style>
  <w:style w:type="paragraph" w:styleId="Alcm">
    <w:name w:val="Subtitle"/>
    <w:basedOn w:val="Cmsor"/>
    <w:next w:val="Szvegtrzs"/>
    <w:qFormat/>
    <w:pPr>
      <w:spacing w:before="60"/>
      <w:jc w:val="center"/>
    </w:pPr>
    <w:rPr>
      <w:sz w:val="36"/>
      <w:szCs w:val="36"/>
    </w:rPr>
  </w:style>
  <w:style w:type="paragraph" w:customStyle="1" w:styleId="Cmsor0">
    <w:name w:val="Címsor*"/>
    <w:basedOn w:val="Cmsor1"/>
    <w:pPr>
      <w:numPr>
        <w:numId w:val="0"/>
      </w:numPr>
      <w:jc w:val="center"/>
    </w:pPr>
    <w:rPr>
      <w:rFonts w:cs="Arial"/>
    </w:rPr>
  </w:style>
  <w:style w:type="paragraph" w:customStyle="1" w:styleId="Kiemelt">
    <w:name w:val="Kiemelt"/>
    <w:basedOn w:val="Szvegtrzs"/>
    <w:rPr>
      <w:b/>
      <w:bCs/>
    </w:rPr>
  </w:style>
  <w:style w:type="paragraph" w:customStyle="1" w:styleId="Igaztott">
    <w:name w:val="Igazított"/>
    <w:basedOn w:val="Szvegtrzs"/>
    <w:pPr>
      <w:tabs>
        <w:tab w:val="left" w:pos="1695"/>
        <w:tab w:val="left" w:pos="2160"/>
        <w:tab w:val="left" w:pos="2550"/>
      </w:tabs>
    </w:pPr>
  </w:style>
  <w:style w:type="paragraph" w:styleId="Megszlts">
    <w:name w:val="Salutation"/>
    <w:basedOn w:val="Norml"/>
    <w:pPr>
      <w:suppressLineNumbers/>
    </w:pPr>
  </w:style>
  <w:style w:type="paragraph" w:styleId="Vgjegyzetszvege">
    <w:name w:val="endnote text"/>
    <w:basedOn w:val="Norml"/>
    <w:pPr>
      <w:suppressLineNumbers/>
      <w:ind w:left="339" w:hanging="339"/>
    </w:pPr>
    <w:rPr>
      <w:sz w:val="20"/>
      <w:szCs w:val="20"/>
    </w:rPr>
  </w:style>
  <w:style w:type="paragraph" w:customStyle="1" w:styleId="Nyilatkozat">
    <w:name w:val="Nyilatkozat"/>
    <w:basedOn w:val="Szvegtrzs"/>
    <w:pPr>
      <w:spacing w:line="360" w:lineRule="auto"/>
      <w:ind w:left="850" w:right="850"/>
      <w:jc w:val="both"/>
    </w:pPr>
  </w:style>
  <w:style w:type="paragraph" w:customStyle="1" w:styleId="Proslfej">
    <w:name w:val="Páros élőfej"/>
    <w:basedOn w:val="Norml"/>
    <w:pPr>
      <w:suppressLineNumbers/>
      <w:tabs>
        <w:tab w:val="center" w:pos="4819"/>
        <w:tab w:val="right" w:pos="9638"/>
      </w:tabs>
    </w:pPr>
  </w:style>
  <w:style w:type="paragraph" w:customStyle="1" w:styleId="Irodalomjegyzk1">
    <w:name w:val="Irodalomjegyzék 1"/>
    <w:basedOn w:val="Trgymutat"/>
    <w:rPr>
      <w:rFonts w:ascii="Times New Roman" w:hAnsi="Times New Roman" w:cs="Times New Roman"/>
    </w:rPr>
  </w:style>
  <w:style w:type="paragraph" w:customStyle="1" w:styleId="SzKpalrs">
    <w:name w:val="Sz_Képaláírás"/>
    <w:basedOn w:val="Kpalrs"/>
    <w:link w:val="SzKpalrsChar"/>
    <w:qFormat/>
    <w:rsid w:val="00580F03"/>
    <w:pPr>
      <w:spacing w:after="360"/>
      <w:jc w:val="center"/>
    </w:pPr>
    <w:rPr>
      <w:rFonts w:ascii="Times New Roman" w:hAnsi="Times New Roman" w:cs="Times New Roman"/>
      <w:b/>
      <w:i w:val="0"/>
      <w:noProof/>
    </w:rPr>
  </w:style>
  <w:style w:type="paragraph" w:customStyle="1" w:styleId="SzDCmsor3">
    <w:name w:val="SzD_Címsor 3"/>
    <w:basedOn w:val="Norml"/>
    <w:link w:val="SzDCmsor3Char"/>
    <w:qFormat/>
    <w:rsid w:val="005D2084"/>
    <w:pPr>
      <w:numPr>
        <w:ilvl w:val="2"/>
        <w:numId w:val="11"/>
      </w:numPr>
      <w:spacing w:before="360" w:after="240"/>
    </w:pPr>
    <w:rPr>
      <w:b/>
      <w:sz w:val="28"/>
    </w:rPr>
  </w:style>
  <w:style w:type="character" w:customStyle="1" w:styleId="KpalrsChar">
    <w:name w:val="Képaláírás Char"/>
    <w:basedOn w:val="Bekezdsalapbettpusa"/>
    <w:link w:val="Kpalrs"/>
    <w:rsid w:val="00580F03"/>
    <w:rPr>
      <w:rFonts w:ascii="Linux Libertine G" w:eastAsia="WenQuanYi Zen Hei" w:hAnsi="Linux Libertine G" w:cs="Mangal"/>
      <w:i/>
      <w:iCs/>
      <w:color w:val="00000A"/>
      <w:kern w:val="1"/>
      <w:sz w:val="24"/>
      <w:szCs w:val="24"/>
      <w:lang w:eastAsia="zh-CN" w:bidi="hi-IN"/>
    </w:rPr>
  </w:style>
  <w:style w:type="character" w:customStyle="1" w:styleId="SzKpalrsChar">
    <w:name w:val="Sz_Képaláírás Char"/>
    <w:basedOn w:val="KpalrsChar"/>
    <w:link w:val="SzKpalrs"/>
    <w:rsid w:val="00580F03"/>
    <w:rPr>
      <w:rFonts w:ascii="Linux Libertine G" w:eastAsia="WenQuanYi Zen Hei" w:hAnsi="Linux Libertine G" w:cs="Mangal"/>
      <w:b/>
      <w:i w:val="0"/>
      <w:iCs/>
      <w:noProof/>
      <w:color w:val="00000A"/>
      <w:kern w:val="1"/>
      <w:sz w:val="24"/>
      <w:szCs w:val="24"/>
      <w:lang w:eastAsia="zh-CN" w:bidi="hi-IN"/>
    </w:rPr>
  </w:style>
  <w:style w:type="paragraph" w:customStyle="1" w:styleId="SzDCmsor1">
    <w:name w:val="SzD_Címsor 1"/>
    <w:next w:val="Alapszvegtrzs"/>
    <w:qFormat/>
    <w:rsid w:val="005D2084"/>
    <w:pPr>
      <w:pageBreakBefore/>
      <w:numPr>
        <w:numId w:val="11"/>
      </w:numPr>
      <w:spacing w:after="480"/>
    </w:pPr>
    <w:rPr>
      <w:rFonts w:eastAsia="WenQuanYi Zen Hei" w:cs="Arial"/>
      <w:b/>
      <w:bCs/>
      <w:iCs/>
      <w:caps/>
      <w:color w:val="00000A"/>
      <w:kern w:val="28"/>
      <w:sz w:val="32"/>
      <w:szCs w:val="28"/>
      <w:lang w:eastAsia="zh-CN" w:bidi="hi-IN"/>
    </w:rPr>
  </w:style>
  <w:style w:type="character" w:customStyle="1" w:styleId="SzDCmsor3Char">
    <w:name w:val="SzD_Címsor 3 Char"/>
    <w:basedOn w:val="Bekezdsalapbettpusa"/>
    <w:link w:val="SzDCmsor3"/>
    <w:rsid w:val="005D2084"/>
    <w:rPr>
      <w:rFonts w:eastAsia="WenQuanYi Zen Hei" w:cs="Lohit Hindi"/>
      <w:b/>
      <w:color w:val="00000A"/>
      <w:kern w:val="1"/>
      <w:sz w:val="28"/>
      <w:szCs w:val="24"/>
      <w:lang w:eastAsia="zh-CN" w:bidi="hi-IN"/>
    </w:rPr>
  </w:style>
  <w:style w:type="paragraph" w:customStyle="1" w:styleId="SzDCmsor2">
    <w:name w:val="SzD_Címsor 2"/>
    <w:next w:val="Alapszvegtrzs"/>
    <w:qFormat/>
    <w:rsid w:val="005D2084"/>
    <w:pPr>
      <w:numPr>
        <w:ilvl w:val="1"/>
        <w:numId w:val="11"/>
      </w:numPr>
      <w:spacing w:before="480" w:after="360"/>
    </w:pPr>
    <w:rPr>
      <w:rFonts w:eastAsia="WenQuanYi Zen Hei" w:cs="Arial"/>
      <w:b/>
      <w:bCs/>
      <w:iCs/>
      <w:color w:val="00000A"/>
      <w:kern w:val="28"/>
      <w:sz w:val="32"/>
      <w:szCs w:val="28"/>
      <w:lang w:eastAsia="zh-CN" w:bidi="hi-IN"/>
    </w:rPr>
  </w:style>
  <w:style w:type="paragraph" w:customStyle="1" w:styleId="SzDCmsor4">
    <w:name w:val="SzD_Címsor 4"/>
    <w:next w:val="Alapszvegtrzs"/>
    <w:qFormat/>
    <w:rsid w:val="005D2084"/>
    <w:pPr>
      <w:numPr>
        <w:ilvl w:val="3"/>
        <w:numId w:val="11"/>
      </w:numPr>
      <w:spacing w:before="240" w:after="120"/>
    </w:pPr>
    <w:rPr>
      <w:rFonts w:eastAsia="WenQuanYi Zen Hei" w:cs="Arial"/>
      <w:bCs/>
      <w:iCs/>
      <w:caps/>
      <w:color w:val="00000A"/>
      <w:kern w:val="28"/>
      <w:sz w:val="28"/>
      <w:szCs w:val="28"/>
      <w:lang w:eastAsia="zh-CN" w:bidi="hi-IN"/>
    </w:rPr>
  </w:style>
  <w:style w:type="paragraph" w:customStyle="1" w:styleId="SzDSzvegTrzs">
    <w:name w:val="SzD_SzövegTörzs"/>
    <w:link w:val="SzDSzvegTrzsChar"/>
    <w:qFormat/>
    <w:rsid w:val="00F468EB"/>
    <w:pPr>
      <w:spacing w:line="360" w:lineRule="auto"/>
      <w:jc w:val="both"/>
    </w:pPr>
    <w:rPr>
      <w:rFonts w:eastAsia="WenQuanYi Zen Hei"/>
      <w:color w:val="00000A"/>
      <w:kern w:val="1"/>
      <w:sz w:val="24"/>
      <w:szCs w:val="24"/>
      <w:lang w:eastAsia="zh-CN" w:bidi="hi-IN"/>
    </w:rPr>
  </w:style>
  <w:style w:type="character" w:styleId="Helyrzszveg">
    <w:name w:val="Placeholder Text"/>
    <w:basedOn w:val="Bekezdsalapbettpusa"/>
    <w:uiPriority w:val="99"/>
    <w:semiHidden/>
    <w:rsid w:val="007F6D1F"/>
    <w:rPr>
      <w:color w:val="808080"/>
    </w:rPr>
  </w:style>
  <w:style w:type="character" w:customStyle="1" w:styleId="SzDSzvegTrzsChar">
    <w:name w:val="SzD_SzövegTörzs Char"/>
    <w:basedOn w:val="Bekezdsalapbettpusa"/>
    <w:link w:val="SzDSzvegTrzs"/>
    <w:rsid w:val="00F468EB"/>
    <w:rPr>
      <w:rFonts w:eastAsia="WenQuanYi Zen Hei"/>
      <w:color w:val="00000A"/>
      <w:kern w:val="1"/>
      <w:sz w:val="24"/>
      <w:szCs w:val="24"/>
      <w:lang w:eastAsia="zh-CN" w:bidi="hi-IN"/>
    </w:rPr>
  </w:style>
  <w:style w:type="table" w:styleId="Rcsostblzat">
    <w:name w:val="Table Grid"/>
    <w:basedOn w:val="Normltblzat"/>
    <w:uiPriority w:val="59"/>
    <w:rsid w:val="007F75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5122D2"/>
    <w:pPr>
      <w:ind w:left="720"/>
      <w:contextualSpacing/>
    </w:pPr>
    <w:rPr>
      <w:rFonts w:cs="Mangal"/>
      <w:szCs w:val="21"/>
    </w:rPr>
  </w:style>
  <w:style w:type="character" w:customStyle="1" w:styleId="llbChar">
    <w:name w:val="Élőláb Char"/>
    <w:basedOn w:val="Bekezdsalapbettpusa"/>
    <w:link w:val="llb"/>
    <w:uiPriority w:val="99"/>
    <w:rsid w:val="003106A9"/>
    <w:rPr>
      <w:rFonts w:eastAsia="WenQuanYi Zen Hei" w:cs="Lohit Hindi"/>
      <w:color w:val="00000A"/>
      <w:kern w:val="1"/>
      <w:sz w:val="24"/>
      <w:szCs w:val="24"/>
      <w:lang w:eastAsia="zh-CN" w:bidi="hi-IN"/>
    </w:rPr>
  </w:style>
  <w:style w:type="character" w:styleId="Kiemels2">
    <w:name w:val="Strong"/>
    <w:basedOn w:val="Bekezdsalapbettpusa"/>
    <w:uiPriority w:val="22"/>
    <w:qFormat/>
    <w:rsid w:val="00FB32D9"/>
    <w:rPr>
      <w:b/>
      <w:bCs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0E6892"/>
    <w:rPr>
      <w:rFonts w:asciiTheme="majorHAnsi" w:eastAsiaTheme="majorEastAsia" w:hAnsiTheme="majorHAnsi" w:cs="Mangal"/>
      <w:i/>
      <w:iCs/>
      <w:color w:val="2E74B5" w:themeColor="accent1" w:themeShade="BF"/>
      <w:kern w:val="1"/>
      <w:sz w:val="24"/>
      <w:szCs w:val="21"/>
      <w:lang w:eastAsia="zh-CN" w:bidi="hi-IN"/>
    </w:rPr>
  </w:style>
  <w:style w:type="paragraph" w:styleId="TJ1">
    <w:name w:val="toc 1"/>
    <w:basedOn w:val="Norml"/>
    <w:next w:val="Norml"/>
    <w:autoRedefine/>
    <w:uiPriority w:val="39"/>
    <w:unhideWhenUsed/>
    <w:rsid w:val="000E6892"/>
    <w:pPr>
      <w:spacing w:after="100"/>
    </w:pPr>
    <w:rPr>
      <w:rFonts w:cs="Mangal"/>
      <w:szCs w:val="21"/>
    </w:rPr>
  </w:style>
  <w:style w:type="paragraph" w:styleId="TJ2">
    <w:name w:val="toc 2"/>
    <w:basedOn w:val="Norml"/>
    <w:next w:val="Norml"/>
    <w:autoRedefine/>
    <w:uiPriority w:val="39"/>
    <w:unhideWhenUsed/>
    <w:rsid w:val="000E6892"/>
    <w:pPr>
      <w:spacing w:after="100"/>
      <w:ind w:left="240"/>
    </w:pPr>
    <w:rPr>
      <w:rFonts w:cs="Mangal"/>
      <w:szCs w:val="21"/>
    </w:rPr>
  </w:style>
  <w:style w:type="paragraph" w:styleId="TJ3">
    <w:name w:val="toc 3"/>
    <w:basedOn w:val="Norml"/>
    <w:next w:val="Norml"/>
    <w:autoRedefine/>
    <w:uiPriority w:val="39"/>
    <w:unhideWhenUsed/>
    <w:rsid w:val="000E6892"/>
    <w:pPr>
      <w:spacing w:after="100"/>
      <w:ind w:left="480"/>
    </w:pPr>
    <w:rPr>
      <w:rFonts w:cs="Mangal"/>
      <w:szCs w:val="21"/>
    </w:rPr>
  </w:style>
  <w:style w:type="character" w:styleId="Hiperhivatkozs">
    <w:name w:val="Hyperlink"/>
    <w:basedOn w:val="Bekezdsalapbettpusa"/>
    <w:uiPriority w:val="99"/>
    <w:unhideWhenUsed/>
    <w:rsid w:val="000E6892"/>
    <w:rPr>
      <w:color w:val="0563C1" w:themeColor="hyperlink"/>
      <w:u w:val="single"/>
    </w:rPr>
  </w:style>
  <w:style w:type="paragraph" w:styleId="NormlWeb">
    <w:name w:val="Normal (Web)"/>
    <w:basedOn w:val="Norml"/>
    <w:uiPriority w:val="99"/>
    <w:semiHidden/>
    <w:unhideWhenUsed/>
    <w:rsid w:val="00AC3D3B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color w:val="auto"/>
      <w:kern w:val="0"/>
      <w:lang w:eastAsia="hu-HU" w:bidi="ar-SA"/>
    </w:rPr>
  </w:style>
  <w:style w:type="character" w:styleId="Jegyzethivatkozs">
    <w:name w:val="annotation reference"/>
    <w:basedOn w:val="Bekezdsalapbettpusa"/>
    <w:uiPriority w:val="99"/>
    <w:semiHidden/>
    <w:unhideWhenUsed/>
    <w:rsid w:val="004A3F61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4A3F61"/>
    <w:rPr>
      <w:rFonts w:cs="Mangal"/>
      <w:sz w:val="20"/>
      <w:szCs w:val="18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4A3F61"/>
    <w:rPr>
      <w:rFonts w:eastAsia="WenQuanYi Zen Hei" w:cs="Mangal"/>
      <w:color w:val="00000A"/>
      <w:kern w:val="1"/>
      <w:szCs w:val="18"/>
      <w:lang w:eastAsia="zh-CN" w:bidi="hi-IN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4A3F61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4A3F61"/>
    <w:rPr>
      <w:rFonts w:eastAsia="WenQuanYi Zen Hei" w:cs="Mangal"/>
      <w:b/>
      <w:bCs/>
      <w:color w:val="00000A"/>
      <w:kern w:val="1"/>
      <w:szCs w:val="18"/>
      <w:lang w:eastAsia="zh-CN" w:bidi="hi-IN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4A3F61"/>
    <w:rPr>
      <w:rFonts w:ascii="Segoe UI" w:hAnsi="Segoe UI" w:cs="Mangal"/>
      <w:sz w:val="18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4A3F61"/>
    <w:rPr>
      <w:rFonts w:ascii="Segoe UI" w:eastAsia="WenQuanYi Zen Hei" w:hAnsi="Segoe UI" w:cs="Mangal"/>
      <w:color w:val="00000A"/>
      <w:kern w:val="1"/>
      <w:sz w:val="18"/>
      <w:szCs w:val="16"/>
      <w:lang w:eastAsia="zh-CN" w:bidi="hi-IN"/>
    </w:rPr>
  </w:style>
  <w:style w:type="character" w:styleId="Mrltotthiperhivatkozs">
    <w:name w:val="FollowedHyperlink"/>
    <w:basedOn w:val="Bekezdsalapbettpusa"/>
    <w:uiPriority w:val="99"/>
    <w:semiHidden/>
    <w:unhideWhenUsed/>
    <w:rsid w:val="001B62B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85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2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236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40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omments" Target="comments.xm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www.whatwg.org/" TargetMode="Externa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yperlink" Target="http://www.w3.org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microsoft.com/office/2011/relationships/commentsExtended" Target="commentsExtended.xml"/><Relationship Id="rId22" Type="http://schemas.microsoft.com/office/2011/relationships/people" Target="peop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esktop\Egyetem\Tant&#225;rgyak\Szakdolgozat_Diploma\szab&#225;lyok\GIVK-IN_szakdolgozat_sablon.dot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7DABBD-4F8E-42B6-A358-A318A0B88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GIVK-IN_szakdolgozat_sablon</Template>
  <TotalTime>21547</TotalTime>
  <Pages>28</Pages>
  <Words>4443</Words>
  <Characters>30663</Characters>
  <Application>Microsoft Office Word</Application>
  <DocSecurity>0</DocSecurity>
  <Lines>255</Lines>
  <Paragraphs>70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140</cp:revision>
  <cp:lastPrinted>2019-02-09T12:08:00Z</cp:lastPrinted>
  <dcterms:created xsi:type="dcterms:W3CDTF">2018-04-25T17:52:00Z</dcterms:created>
  <dcterms:modified xsi:type="dcterms:W3CDTF">2019-02-24T18:18:00Z</dcterms:modified>
</cp:coreProperties>
</file>